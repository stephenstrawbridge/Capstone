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6011AF" w14:textId="77777777" w:rsidR="005F39A4" w:rsidRDefault="005F39A4" w:rsidP="00FA2441">
      <w:pPr>
        <w:jc w:val="center"/>
        <w:rPr>
          <w:rFonts w:ascii="Cambria" w:hAnsi="Cambria"/>
          <w:b/>
        </w:rPr>
      </w:pPr>
    </w:p>
    <w:p w14:paraId="504FF82D" w14:textId="763E9405" w:rsidR="005F39A4" w:rsidRPr="00781CF9" w:rsidRDefault="005F39A4" w:rsidP="00E7574D">
      <w:pPr>
        <w:jc w:val="center"/>
        <w:rPr>
          <w:rFonts w:ascii="Cambria" w:hAnsi="Cambria"/>
          <w:b/>
        </w:rPr>
      </w:pPr>
      <w:r w:rsidRPr="00781CF9">
        <w:rPr>
          <w:rFonts w:ascii="Cambria" w:hAnsi="Cambria"/>
          <w:b/>
        </w:rPr>
        <w:t xml:space="preserve">Large-scale patterns of </w:t>
      </w:r>
      <w:r w:rsidR="0037589A" w:rsidRPr="008D3431">
        <w:rPr>
          <w:rFonts w:ascii="Cambria" w:hAnsi="Cambria"/>
          <w:b/>
          <w:highlight w:val="yellow"/>
        </w:rPr>
        <w:t>entertainment gratifications</w:t>
      </w:r>
      <w:r w:rsidR="00E7574D">
        <w:rPr>
          <w:rFonts w:ascii="Cambria" w:hAnsi="Cambria"/>
          <w:b/>
        </w:rPr>
        <w:t xml:space="preserve"> </w:t>
      </w:r>
      <w:r w:rsidRPr="00781CF9">
        <w:rPr>
          <w:rFonts w:ascii="Cambria" w:hAnsi="Cambria"/>
          <w:b/>
        </w:rPr>
        <w:t>in linguistic content of U.S. films</w:t>
      </w:r>
    </w:p>
    <w:p w14:paraId="5F94458A" w14:textId="77777777" w:rsidR="00D669BE" w:rsidRDefault="00D669BE" w:rsidP="00515BDB">
      <w:pPr>
        <w:rPr>
          <w:rFonts w:ascii="Cambria" w:hAnsi="Cambria"/>
          <w:b/>
        </w:rPr>
      </w:pPr>
    </w:p>
    <w:p w14:paraId="37DCCFB5" w14:textId="5131B2E6" w:rsidR="00E15B17" w:rsidRPr="00FA2441" w:rsidRDefault="00C71DCC" w:rsidP="0037053C">
      <w:pPr>
        <w:jc w:val="center"/>
        <w:rPr>
          <w:rFonts w:ascii="Cambria" w:hAnsi="Cambria"/>
          <w:b/>
        </w:rPr>
      </w:pPr>
      <w:r w:rsidRPr="00FA2441">
        <w:rPr>
          <w:rFonts w:ascii="Cambria" w:hAnsi="Cambria"/>
          <w:b/>
        </w:rPr>
        <w:t>Abstract</w:t>
      </w:r>
    </w:p>
    <w:p w14:paraId="204D01D9" w14:textId="77777777" w:rsidR="00E43612" w:rsidRDefault="00E43612" w:rsidP="00FA2441">
      <w:pPr>
        <w:jc w:val="center"/>
        <w:rPr>
          <w:rFonts w:ascii="Cambria" w:hAnsi="Cambria"/>
          <w:b/>
        </w:rPr>
      </w:pPr>
    </w:p>
    <w:p w14:paraId="628798F9" w14:textId="09332818" w:rsidR="007C10E6" w:rsidRDefault="00072D3D" w:rsidP="0037053C">
      <w:pPr>
        <w:spacing w:line="480" w:lineRule="auto"/>
        <w:rPr>
          <w:rFonts w:ascii="Cambria" w:hAnsi="Cambria"/>
        </w:rPr>
      </w:pPr>
      <w:r w:rsidRPr="00FA2441">
        <w:rPr>
          <w:rFonts w:ascii="Cambria" w:hAnsi="Cambria"/>
        </w:rPr>
        <w:t xml:space="preserve">We </w:t>
      </w:r>
      <w:r w:rsidR="009C0351">
        <w:rPr>
          <w:rFonts w:ascii="Cambria" w:hAnsi="Cambria"/>
        </w:rPr>
        <w:t>count words in</w:t>
      </w:r>
      <w:r w:rsidRPr="00FA2441">
        <w:rPr>
          <w:rFonts w:ascii="Cambria" w:hAnsi="Cambria"/>
        </w:rPr>
        <w:t xml:space="preserve"> </w:t>
      </w:r>
      <w:r w:rsidR="00DB702D">
        <w:rPr>
          <w:rFonts w:ascii="Cambria" w:hAnsi="Cambria"/>
        </w:rPr>
        <w:t xml:space="preserve">film </w:t>
      </w:r>
      <w:r w:rsidRPr="00FA2441">
        <w:rPr>
          <w:rFonts w:ascii="Cambria" w:hAnsi="Cambria"/>
        </w:rPr>
        <w:t>subtitle</w:t>
      </w:r>
      <w:r w:rsidR="00E112AE">
        <w:rPr>
          <w:rFonts w:ascii="Cambria" w:hAnsi="Cambria"/>
        </w:rPr>
        <w:t xml:space="preserve"> file</w:t>
      </w:r>
      <w:r w:rsidRPr="00FA2441">
        <w:rPr>
          <w:rFonts w:ascii="Cambria" w:hAnsi="Cambria"/>
        </w:rPr>
        <w:t>s</w:t>
      </w:r>
      <w:r w:rsidR="00816061" w:rsidRPr="00FA2441">
        <w:rPr>
          <w:rFonts w:ascii="Cambria" w:hAnsi="Cambria"/>
        </w:rPr>
        <w:t xml:space="preserve"> in an attempt to reveal morally relevant patterns of linguistic content. W</w:t>
      </w:r>
      <w:r w:rsidR="004B2071" w:rsidRPr="00FA2441">
        <w:rPr>
          <w:rFonts w:ascii="Cambria" w:hAnsi="Cambria"/>
        </w:rPr>
        <w:t xml:space="preserve">e </w:t>
      </w:r>
      <w:r w:rsidR="00262068">
        <w:rPr>
          <w:rFonts w:ascii="Cambria" w:hAnsi="Cambria"/>
        </w:rPr>
        <w:t>argue</w:t>
      </w:r>
      <w:r w:rsidR="007C10E6">
        <w:rPr>
          <w:rFonts w:ascii="Cambria" w:hAnsi="Cambria"/>
        </w:rPr>
        <w:t xml:space="preserve"> that </w:t>
      </w:r>
      <w:r w:rsidR="007C10E6" w:rsidRPr="00FA2441">
        <w:rPr>
          <w:rFonts w:ascii="Cambria" w:hAnsi="Cambria"/>
        </w:rPr>
        <w:t>function words (e.g., pronouns, prepositions</w:t>
      </w:r>
      <w:r w:rsidR="007128A5">
        <w:rPr>
          <w:rFonts w:ascii="Cambria" w:hAnsi="Cambria"/>
        </w:rPr>
        <w:t>, conjunctions</w:t>
      </w:r>
      <w:r w:rsidR="007C10E6" w:rsidRPr="00FA2441">
        <w:rPr>
          <w:rFonts w:ascii="Cambria" w:hAnsi="Cambria"/>
        </w:rPr>
        <w:t>)</w:t>
      </w:r>
      <w:r w:rsidR="007C10E6">
        <w:rPr>
          <w:rFonts w:ascii="Cambria" w:hAnsi="Cambria"/>
        </w:rPr>
        <w:t xml:space="preserve"> </w:t>
      </w:r>
      <w:r w:rsidR="00262068">
        <w:rPr>
          <w:rFonts w:ascii="Cambria" w:hAnsi="Cambria"/>
        </w:rPr>
        <w:t xml:space="preserve">should be positively associated with thought-provoking narrative forms. </w:t>
      </w:r>
      <w:r w:rsidR="00215A76">
        <w:rPr>
          <w:rFonts w:ascii="Cambria" w:hAnsi="Cambria"/>
        </w:rPr>
        <w:t xml:space="preserve">To test this hypothesis, we associate function words to aggregate measures of film viewership </w:t>
      </w:r>
      <w:r w:rsidR="00C751AF">
        <w:rPr>
          <w:rFonts w:ascii="Cambria" w:hAnsi="Cambria"/>
        </w:rPr>
        <w:t>and</w:t>
      </w:r>
      <w:r w:rsidR="00215A76">
        <w:rPr>
          <w:rFonts w:ascii="Cambria" w:hAnsi="Cambria"/>
        </w:rPr>
        <w:t xml:space="preserve"> appraisals. </w:t>
      </w:r>
      <w:r w:rsidR="00DF7CDF">
        <w:rPr>
          <w:rFonts w:ascii="Cambria" w:hAnsi="Cambria"/>
        </w:rPr>
        <w:t xml:space="preserve">Results suggest that function words are </w:t>
      </w:r>
      <w:r w:rsidR="007C10E6">
        <w:rPr>
          <w:rFonts w:ascii="Cambria" w:hAnsi="Cambria"/>
        </w:rPr>
        <w:t>negatively associated with measures of viewership but positively associated</w:t>
      </w:r>
      <w:r w:rsidR="00453C6A">
        <w:rPr>
          <w:rFonts w:ascii="Cambria" w:hAnsi="Cambria"/>
        </w:rPr>
        <w:t xml:space="preserve"> with</w:t>
      </w:r>
      <w:r w:rsidR="007C10E6">
        <w:rPr>
          <w:rFonts w:ascii="Cambria" w:hAnsi="Cambria"/>
        </w:rPr>
        <w:t xml:space="preserve"> appraisals. </w:t>
      </w:r>
      <w:r w:rsidR="004A0370">
        <w:rPr>
          <w:rFonts w:ascii="Cambria" w:hAnsi="Cambria"/>
        </w:rPr>
        <w:t xml:space="preserve">As such, our finding is consistent with the idea that function words are more likely to occur in narrative forms that </w:t>
      </w:r>
      <w:proofErr w:type="gramStart"/>
      <w:r w:rsidR="004A0370">
        <w:rPr>
          <w:rFonts w:ascii="Cambria" w:hAnsi="Cambria"/>
        </w:rPr>
        <w:t>audiences</w:t>
      </w:r>
      <w:proofErr w:type="gramEnd"/>
      <w:r w:rsidR="004A0370">
        <w:rPr>
          <w:rFonts w:ascii="Cambria" w:hAnsi="Cambria"/>
        </w:rPr>
        <w:t xml:space="preserve"> value more than they </w:t>
      </w:r>
      <w:r w:rsidR="001D7E25">
        <w:rPr>
          <w:rFonts w:ascii="Cambria" w:hAnsi="Cambria"/>
        </w:rPr>
        <w:t xml:space="preserve">actually </w:t>
      </w:r>
      <w:r w:rsidR="004A0370">
        <w:rPr>
          <w:rFonts w:ascii="Cambria" w:hAnsi="Cambria"/>
        </w:rPr>
        <w:t xml:space="preserve">consume. </w:t>
      </w:r>
      <w:r w:rsidR="00680EBA">
        <w:rPr>
          <w:rFonts w:ascii="Cambria" w:hAnsi="Cambria"/>
        </w:rPr>
        <w:t xml:space="preserve">We relate this </w:t>
      </w:r>
      <w:r w:rsidR="00381011">
        <w:rPr>
          <w:rFonts w:ascii="Cambria" w:hAnsi="Cambria"/>
        </w:rPr>
        <w:t xml:space="preserve">finding </w:t>
      </w:r>
      <w:r w:rsidR="00680EBA">
        <w:rPr>
          <w:rFonts w:ascii="Cambria" w:hAnsi="Cambria"/>
        </w:rPr>
        <w:t>to p</w:t>
      </w:r>
      <w:r w:rsidR="00987CF3">
        <w:rPr>
          <w:rFonts w:ascii="Cambria" w:hAnsi="Cambria"/>
        </w:rPr>
        <w:t>ast research</w:t>
      </w:r>
      <w:r w:rsidR="00680EBA">
        <w:rPr>
          <w:rFonts w:ascii="Cambria" w:hAnsi="Cambria"/>
        </w:rPr>
        <w:t>, which</w:t>
      </w:r>
      <w:r w:rsidR="00987CF3">
        <w:rPr>
          <w:rFonts w:ascii="Cambria" w:hAnsi="Cambria"/>
        </w:rPr>
        <w:t xml:space="preserve"> </w:t>
      </w:r>
      <w:r w:rsidR="00566D88">
        <w:rPr>
          <w:rFonts w:ascii="Cambria" w:hAnsi="Cambria"/>
        </w:rPr>
        <w:t>has shown</w:t>
      </w:r>
      <w:r w:rsidR="00987CF3">
        <w:rPr>
          <w:rFonts w:ascii="Cambria" w:hAnsi="Cambria"/>
        </w:rPr>
        <w:t xml:space="preserve"> the same pattern for hedonic versus meaningful entertainment gratifications.</w:t>
      </w:r>
      <w:r w:rsidR="000F2DB1">
        <w:rPr>
          <w:rFonts w:ascii="Cambria" w:hAnsi="Cambria"/>
        </w:rPr>
        <w:t xml:space="preserve"> </w:t>
      </w:r>
      <w:r w:rsidR="00AB255A">
        <w:rPr>
          <w:rFonts w:ascii="Cambria" w:hAnsi="Cambria"/>
        </w:rPr>
        <w:t>Discussion centers on implications for recent theorizing in this area.</w:t>
      </w:r>
    </w:p>
    <w:p w14:paraId="451852EA" w14:textId="4CF8BDB7" w:rsidR="00C71DCC" w:rsidRPr="00FA2441" w:rsidRDefault="00044F14" w:rsidP="0037053C">
      <w:pPr>
        <w:jc w:val="center"/>
        <w:rPr>
          <w:rFonts w:ascii="Cambria" w:hAnsi="Cambria"/>
          <w:b/>
        </w:rPr>
      </w:pPr>
      <w:r w:rsidRPr="00FA2441">
        <w:rPr>
          <w:rFonts w:ascii="Cambria" w:hAnsi="Cambria"/>
          <w:i/>
        </w:rPr>
        <w:t>Keywords</w:t>
      </w:r>
      <w:r w:rsidRPr="00FA2441">
        <w:rPr>
          <w:rFonts w:ascii="Cambria" w:hAnsi="Cambria"/>
        </w:rPr>
        <w:t>:</w:t>
      </w:r>
      <w:r w:rsidR="006A6B04" w:rsidRPr="00FA2441">
        <w:rPr>
          <w:rFonts w:ascii="Cambria" w:hAnsi="Cambria"/>
        </w:rPr>
        <w:t xml:space="preserve"> </w:t>
      </w:r>
      <w:r w:rsidR="000368EE" w:rsidRPr="00FA2441">
        <w:rPr>
          <w:rFonts w:ascii="Cambria" w:hAnsi="Cambria"/>
        </w:rPr>
        <w:t xml:space="preserve">linguistic inquiry word count, </w:t>
      </w:r>
      <w:proofErr w:type="spellStart"/>
      <w:r w:rsidR="000368EE" w:rsidRPr="00FA2441">
        <w:rPr>
          <w:rFonts w:ascii="Cambria" w:hAnsi="Cambria"/>
        </w:rPr>
        <w:t>liwc</w:t>
      </w:r>
      <w:proofErr w:type="spellEnd"/>
      <w:r w:rsidR="000368EE" w:rsidRPr="00FA2441">
        <w:rPr>
          <w:rFonts w:ascii="Cambria" w:hAnsi="Cambria"/>
        </w:rPr>
        <w:t xml:space="preserve">, </w:t>
      </w:r>
      <w:r w:rsidR="00FD2076" w:rsidRPr="00FA2441">
        <w:rPr>
          <w:rFonts w:ascii="Cambria" w:hAnsi="Cambria"/>
        </w:rPr>
        <w:t>entertainment theory, mass communication, moral psychology</w:t>
      </w:r>
    </w:p>
    <w:p w14:paraId="7AA8FDDD" w14:textId="77777777" w:rsidR="00C71DCC" w:rsidRDefault="00C71DCC" w:rsidP="00FA2441">
      <w:pPr>
        <w:rPr>
          <w:rFonts w:ascii="Cambria" w:hAnsi="Cambria"/>
          <w:b/>
        </w:rPr>
      </w:pPr>
    </w:p>
    <w:p w14:paraId="2D191537" w14:textId="77777777" w:rsidR="00E15B17" w:rsidRDefault="00E15B17" w:rsidP="00FA2441">
      <w:pPr>
        <w:rPr>
          <w:rFonts w:ascii="Cambria" w:hAnsi="Cambria"/>
          <w:b/>
        </w:rPr>
      </w:pPr>
    </w:p>
    <w:p w14:paraId="620B5519" w14:textId="77777777" w:rsidR="00501BFC" w:rsidRDefault="00501BFC" w:rsidP="00FA2441">
      <w:pPr>
        <w:rPr>
          <w:rFonts w:ascii="Cambria" w:hAnsi="Cambria"/>
          <w:b/>
        </w:rPr>
      </w:pPr>
    </w:p>
    <w:p w14:paraId="67CC9AAA" w14:textId="77777777" w:rsidR="00501BFC" w:rsidRDefault="00501BFC" w:rsidP="00FA2441">
      <w:pPr>
        <w:rPr>
          <w:rFonts w:ascii="Cambria" w:hAnsi="Cambria"/>
          <w:b/>
        </w:rPr>
      </w:pPr>
    </w:p>
    <w:p w14:paraId="05A2E3E0" w14:textId="77777777" w:rsidR="00AD3077" w:rsidRDefault="00AD3077" w:rsidP="00FA2441">
      <w:pPr>
        <w:rPr>
          <w:rFonts w:ascii="Cambria" w:hAnsi="Cambria"/>
          <w:b/>
        </w:rPr>
      </w:pPr>
    </w:p>
    <w:p w14:paraId="550CBC00" w14:textId="77777777" w:rsidR="00AD3077" w:rsidRDefault="00AD3077" w:rsidP="00FA2441">
      <w:pPr>
        <w:rPr>
          <w:rFonts w:ascii="Cambria" w:hAnsi="Cambria"/>
          <w:b/>
        </w:rPr>
      </w:pPr>
    </w:p>
    <w:p w14:paraId="7FB0C69D" w14:textId="77777777" w:rsidR="004B3EE1" w:rsidRDefault="004B3EE1" w:rsidP="00FA2441">
      <w:pPr>
        <w:rPr>
          <w:rFonts w:ascii="Cambria" w:hAnsi="Cambria"/>
          <w:b/>
        </w:rPr>
      </w:pPr>
    </w:p>
    <w:p w14:paraId="3BC06FB1" w14:textId="77777777" w:rsidR="004B3EE1" w:rsidRDefault="004B3EE1" w:rsidP="00FA2441">
      <w:pPr>
        <w:rPr>
          <w:rFonts w:ascii="Cambria" w:hAnsi="Cambria"/>
          <w:b/>
        </w:rPr>
      </w:pPr>
    </w:p>
    <w:p w14:paraId="6089C07A" w14:textId="77777777" w:rsidR="004B3EE1" w:rsidRDefault="004B3EE1" w:rsidP="00FA2441">
      <w:pPr>
        <w:rPr>
          <w:rFonts w:ascii="Cambria" w:hAnsi="Cambria"/>
          <w:b/>
        </w:rPr>
      </w:pPr>
    </w:p>
    <w:p w14:paraId="1FA9E6BB" w14:textId="77777777" w:rsidR="004B3EE1" w:rsidRDefault="004B3EE1" w:rsidP="00FA2441">
      <w:pPr>
        <w:rPr>
          <w:rFonts w:ascii="Cambria" w:hAnsi="Cambria"/>
          <w:b/>
        </w:rPr>
      </w:pPr>
    </w:p>
    <w:p w14:paraId="540568AD" w14:textId="77777777" w:rsidR="004B3EE1" w:rsidRDefault="004B3EE1" w:rsidP="00FA2441">
      <w:pPr>
        <w:rPr>
          <w:rFonts w:ascii="Cambria" w:hAnsi="Cambria"/>
          <w:b/>
        </w:rPr>
      </w:pPr>
    </w:p>
    <w:p w14:paraId="6E8D9F65" w14:textId="77777777" w:rsidR="004B3EE1" w:rsidRDefault="004B3EE1" w:rsidP="00FA2441">
      <w:pPr>
        <w:rPr>
          <w:rFonts w:ascii="Cambria" w:hAnsi="Cambria"/>
          <w:b/>
        </w:rPr>
      </w:pPr>
    </w:p>
    <w:p w14:paraId="6BC59DF0" w14:textId="77777777" w:rsidR="0037053C" w:rsidRDefault="0037053C" w:rsidP="00FA2441">
      <w:pPr>
        <w:ind w:left="360"/>
        <w:jc w:val="center"/>
        <w:rPr>
          <w:rFonts w:ascii="Cambria" w:hAnsi="Cambria"/>
        </w:rPr>
      </w:pPr>
    </w:p>
    <w:p w14:paraId="3A40DDF2" w14:textId="77777777" w:rsidR="00264704" w:rsidRDefault="00264704" w:rsidP="00FA2441">
      <w:pPr>
        <w:ind w:left="360"/>
        <w:jc w:val="center"/>
        <w:rPr>
          <w:rFonts w:ascii="Cambria" w:hAnsi="Cambria"/>
        </w:rPr>
      </w:pPr>
    </w:p>
    <w:p w14:paraId="658F5F7C" w14:textId="77777777" w:rsidR="00264704" w:rsidRDefault="00264704" w:rsidP="00FA2441">
      <w:pPr>
        <w:ind w:left="360"/>
        <w:jc w:val="center"/>
        <w:rPr>
          <w:rFonts w:ascii="Cambria" w:hAnsi="Cambria"/>
        </w:rPr>
      </w:pPr>
    </w:p>
    <w:p w14:paraId="484EF854" w14:textId="77777777" w:rsidR="00264704" w:rsidRDefault="00264704" w:rsidP="00FA2441">
      <w:pPr>
        <w:ind w:left="360"/>
        <w:jc w:val="center"/>
        <w:rPr>
          <w:rFonts w:ascii="Cambria" w:hAnsi="Cambria"/>
        </w:rPr>
      </w:pPr>
    </w:p>
    <w:p w14:paraId="18999804" w14:textId="77777777" w:rsidR="00264704" w:rsidRDefault="00264704" w:rsidP="00FA2441">
      <w:pPr>
        <w:ind w:left="360"/>
        <w:jc w:val="center"/>
        <w:rPr>
          <w:rFonts w:ascii="Cambria" w:hAnsi="Cambria"/>
        </w:rPr>
      </w:pPr>
    </w:p>
    <w:p w14:paraId="1748FD78" w14:textId="77777777" w:rsidR="0037053C" w:rsidRDefault="0037053C" w:rsidP="00FA2441">
      <w:pPr>
        <w:ind w:left="360"/>
        <w:jc w:val="center"/>
        <w:rPr>
          <w:rFonts w:ascii="Cambria" w:hAnsi="Cambria"/>
        </w:rPr>
      </w:pPr>
    </w:p>
    <w:p w14:paraId="6CBA6BCD" w14:textId="77777777" w:rsidR="008D3431" w:rsidRPr="0037589A" w:rsidRDefault="008D3431" w:rsidP="00FA2441">
      <w:pPr>
        <w:ind w:left="360"/>
        <w:jc w:val="center"/>
        <w:rPr>
          <w:rFonts w:ascii="Cambria" w:hAnsi="Cambria"/>
        </w:rPr>
      </w:pPr>
    </w:p>
    <w:p w14:paraId="55B22F05" w14:textId="59C17183" w:rsidR="0037589A" w:rsidRPr="0037589A" w:rsidRDefault="0037589A" w:rsidP="0037589A">
      <w:pPr>
        <w:jc w:val="center"/>
        <w:rPr>
          <w:rFonts w:ascii="Cambria" w:hAnsi="Cambria"/>
        </w:rPr>
      </w:pPr>
      <w:r w:rsidRPr="0037589A">
        <w:rPr>
          <w:rFonts w:ascii="Cambria" w:hAnsi="Cambria"/>
        </w:rPr>
        <w:lastRenderedPageBreak/>
        <w:t xml:space="preserve">Large-scale patterns of </w:t>
      </w:r>
      <w:r w:rsidRPr="00365D3D">
        <w:rPr>
          <w:rFonts w:ascii="Cambria" w:hAnsi="Cambria"/>
          <w:highlight w:val="yellow"/>
        </w:rPr>
        <w:t>entertainment gratifications</w:t>
      </w:r>
      <w:r w:rsidRPr="0037589A">
        <w:rPr>
          <w:rFonts w:ascii="Cambria" w:hAnsi="Cambria"/>
        </w:rPr>
        <w:t xml:space="preserve"> in linguistic content of U.S. films</w:t>
      </w:r>
    </w:p>
    <w:p w14:paraId="450207FC" w14:textId="77777777" w:rsidR="003B7D22" w:rsidRPr="00C3182F" w:rsidRDefault="003B7D22" w:rsidP="00FA2441">
      <w:pPr>
        <w:rPr>
          <w:rFonts w:ascii="Cambria" w:hAnsi="Cambria"/>
        </w:rPr>
      </w:pPr>
    </w:p>
    <w:p w14:paraId="7F6ADA76" w14:textId="4C698066" w:rsidR="002E0ACD" w:rsidRDefault="001309E9" w:rsidP="002C40DB">
      <w:pPr>
        <w:spacing w:line="480" w:lineRule="auto"/>
        <w:ind w:firstLine="360"/>
        <w:rPr>
          <w:rFonts w:ascii="Cambria" w:hAnsi="Cambria"/>
        </w:rPr>
      </w:pPr>
      <w:r>
        <w:rPr>
          <w:rFonts w:ascii="Cambria" w:hAnsi="Cambria"/>
        </w:rPr>
        <w:t>A recent</w:t>
      </w:r>
      <w:r w:rsidR="00EE119A">
        <w:rPr>
          <w:rFonts w:ascii="Cambria" w:hAnsi="Cambria"/>
        </w:rPr>
        <w:t>ly proposed</w:t>
      </w:r>
      <w:r w:rsidR="002C7CB6">
        <w:rPr>
          <w:rFonts w:ascii="Cambria" w:hAnsi="Cambria"/>
        </w:rPr>
        <w:t xml:space="preserve"> </w:t>
      </w:r>
      <w:r w:rsidR="005E77EA">
        <w:rPr>
          <w:rFonts w:ascii="Cambria" w:hAnsi="Cambria"/>
        </w:rPr>
        <w:t xml:space="preserve">dual-process </w:t>
      </w:r>
      <w:r>
        <w:rPr>
          <w:rFonts w:ascii="Cambria" w:hAnsi="Cambria"/>
        </w:rPr>
        <w:t>model</w:t>
      </w:r>
      <w:r w:rsidR="002C7CB6">
        <w:rPr>
          <w:rFonts w:ascii="Cambria" w:hAnsi="Cambria"/>
        </w:rPr>
        <w:t xml:space="preserve"> distinguishes</w:t>
      </w:r>
      <w:r w:rsidR="008270D8">
        <w:rPr>
          <w:rFonts w:ascii="Cambria" w:hAnsi="Cambria"/>
        </w:rPr>
        <w:t xml:space="preserve"> </w:t>
      </w:r>
      <w:r w:rsidR="002C7CB6">
        <w:rPr>
          <w:rFonts w:ascii="Cambria" w:hAnsi="Cambria"/>
        </w:rPr>
        <w:t>two</w:t>
      </w:r>
      <w:r w:rsidR="005E77EA">
        <w:rPr>
          <w:rFonts w:ascii="Cambria" w:hAnsi="Cambria"/>
        </w:rPr>
        <w:t xml:space="preserve"> </w:t>
      </w:r>
      <w:r w:rsidR="008D532D">
        <w:rPr>
          <w:rFonts w:ascii="Cambria" w:hAnsi="Cambria"/>
        </w:rPr>
        <w:t xml:space="preserve">psychological </w:t>
      </w:r>
      <w:r w:rsidR="005E77EA">
        <w:rPr>
          <w:rFonts w:ascii="Cambria" w:hAnsi="Cambria"/>
        </w:rPr>
        <w:t>systems</w:t>
      </w:r>
      <w:r>
        <w:rPr>
          <w:rFonts w:ascii="Cambria" w:hAnsi="Cambria"/>
        </w:rPr>
        <w:t xml:space="preserve"> underlying </w:t>
      </w:r>
      <w:r w:rsidR="00C26F44">
        <w:rPr>
          <w:rFonts w:ascii="Cambria" w:hAnsi="Cambria"/>
        </w:rPr>
        <w:t>appraisals of</w:t>
      </w:r>
      <w:r>
        <w:rPr>
          <w:rFonts w:ascii="Cambria" w:hAnsi="Cambria"/>
        </w:rPr>
        <w:t xml:space="preserve"> </w:t>
      </w:r>
      <w:r w:rsidR="00D40BFF">
        <w:rPr>
          <w:rFonts w:ascii="Cambria" w:hAnsi="Cambria"/>
        </w:rPr>
        <w:t xml:space="preserve">mediated </w:t>
      </w:r>
      <w:r>
        <w:rPr>
          <w:rFonts w:ascii="Cambria" w:hAnsi="Cambria"/>
        </w:rPr>
        <w:t>narratives</w:t>
      </w:r>
      <w:r w:rsidR="00D63169">
        <w:rPr>
          <w:rFonts w:ascii="Cambria" w:hAnsi="Cambria"/>
        </w:rPr>
        <w:t>,</w:t>
      </w:r>
      <w:r w:rsidR="002C7CB6">
        <w:rPr>
          <w:rFonts w:ascii="Cambria" w:hAnsi="Cambria"/>
        </w:rPr>
        <w:t xml:space="preserve"> </w:t>
      </w:r>
      <w:r w:rsidR="00D63169">
        <w:rPr>
          <w:rFonts w:ascii="Cambria" w:hAnsi="Cambria"/>
        </w:rPr>
        <w:t>one characterized by</w:t>
      </w:r>
      <w:r w:rsidR="002C7CB6">
        <w:rPr>
          <w:rFonts w:ascii="Cambria" w:hAnsi="Cambria"/>
        </w:rPr>
        <w:t xml:space="preserve"> </w:t>
      </w:r>
      <w:r w:rsidR="008270D8">
        <w:rPr>
          <w:rFonts w:ascii="Cambria" w:hAnsi="Cambria"/>
        </w:rPr>
        <w:t>hedonic and intuitive</w:t>
      </w:r>
      <w:r w:rsidR="002C7CB6">
        <w:rPr>
          <w:rFonts w:ascii="Cambria" w:hAnsi="Cambria"/>
        </w:rPr>
        <w:t xml:space="preserve"> </w:t>
      </w:r>
      <w:r w:rsidR="00D63169">
        <w:rPr>
          <w:rFonts w:ascii="Cambria" w:hAnsi="Cambria"/>
        </w:rPr>
        <w:t>response</w:t>
      </w:r>
      <w:r w:rsidR="008270D8">
        <w:rPr>
          <w:rFonts w:ascii="Cambria" w:hAnsi="Cambria"/>
        </w:rPr>
        <w:t xml:space="preserve"> </w:t>
      </w:r>
      <w:r w:rsidR="00EA5EB9">
        <w:rPr>
          <w:rFonts w:ascii="Cambria" w:hAnsi="Cambria"/>
        </w:rPr>
        <w:t xml:space="preserve">(labeled </w:t>
      </w:r>
      <w:r w:rsidR="00EA5EB9" w:rsidRPr="00EA5EB9">
        <w:rPr>
          <w:rFonts w:ascii="Cambria" w:hAnsi="Cambria"/>
          <w:i/>
        </w:rPr>
        <w:t>enjoyment</w:t>
      </w:r>
      <w:r w:rsidR="00EA5EB9">
        <w:rPr>
          <w:rFonts w:ascii="Cambria" w:hAnsi="Cambria"/>
        </w:rPr>
        <w:t xml:space="preserve">) </w:t>
      </w:r>
      <w:r w:rsidR="00C91F5B" w:rsidRPr="00EA5EB9">
        <w:rPr>
          <w:rFonts w:ascii="Cambria" w:hAnsi="Cambria"/>
        </w:rPr>
        <w:t>and</w:t>
      </w:r>
      <w:r w:rsidR="00245A4D">
        <w:rPr>
          <w:rFonts w:ascii="Cambria" w:hAnsi="Cambria"/>
        </w:rPr>
        <w:t xml:space="preserve"> another </w:t>
      </w:r>
      <w:r w:rsidR="001447EF">
        <w:rPr>
          <w:rFonts w:ascii="Cambria" w:hAnsi="Cambria"/>
        </w:rPr>
        <w:t xml:space="preserve">characterized </w:t>
      </w:r>
      <w:r w:rsidR="00D63169">
        <w:rPr>
          <w:rFonts w:ascii="Cambria" w:hAnsi="Cambria"/>
        </w:rPr>
        <w:t>by</w:t>
      </w:r>
      <w:r w:rsidR="008270D8">
        <w:rPr>
          <w:rFonts w:ascii="Cambria" w:hAnsi="Cambria"/>
        </w:rPr>
        <w:t xml:space="preserve"> affectively mixed and deliberative</w:t>
      </w:r>
      <w:r w:rsidR="00C91F5B">
        <w:rPr>
          <w:rFonts w:ascii="Cambria" w:hAnsi="Cambria"/>
        </w:rPr>
        <w:t xml:space="preserve"> </w:t>
      </w:r>
      <w:r w:rsidR="00D63169">
        <w:rPr>
          <w:rFonts w:ascii="Cambria" w:hAnsi="Cambria"/>
        </w:rPr>
        <w:t>response</w:t>
      </w:r>
      <w:r w:rsidR="00EA5EB9">
        <w:rPr>
          <w:rFonts w:ascii="Cambria" w:hAnsi="Cambria"/>
        </w:rPr>
        <w:t xml:space="preserve"> (labeled </w:t>
      </w:r>
      <w:r w:rsidR="00EA5EB9" w:rsidRPr="00E80A09">
        <w:rPr>
          <w:rFonts w:ascii="Cambria" w:hAnsi="Cambria"/>
          <w:i/>
        </w:rPr>
        <w:t>appreciation</w:t>
      </w:r>
      <w:r w:rsidR="006E7629">
        <w:rPr>
          <w:rFonts w:ascii="Cambria" w:hAnsi="Cambria"/>
        </w:rPr>
        <w:t>; Tamborini, 2011</w:t>
      </w:r>
      <w:r w:rsidR="002A3533">
        <w:rPr>
          <w:rFonts w:ascii="Cambria" w:hAnsi="Cambria"/>
        </w:rPr>
        <w:t>, 2013</w:t>
      </w:r>
      <w:r w:rsidR="00EA5EB9">
        <w:rPr>
          <w:rFonts w:ascii="Cambria" w:hAnsi="Cambria"/>
        </w:rPr>
        <w:t>)</w:t>
      </w:r>
      <w:r w:rsidR="008270D8">
        <w:rPr>
          <w:rFonts w:ascii="Cambria" w:hAnsi="Cambria"/>
        </w:rPr>
        <w:t xml:space="preserve">. </w:t>
      </w:r>
      <w:r w:rsidR="00FC7DEC">
        <w:rPr>
          <w:rFonts w:ascii="Cambria" w:hAnsi="Cambria"/>
        </w:rPr>
        <w:t>Other media scholars have proposed similar distinctions</w:t>
      </w:r>
      <w:r w:rsidR="004C7AE9">
        <w:rPr>
          <w:rFonts w:ascii="Cambria" w:hAnsi="Cambria"/>
        </w:rPr>
        <w:t xml:space="preserve"> </w:t>
      </w:r>
      <w:r w:rsidR="00FC7DEC">
        <w:rPr>
          <w:rFonts w:ascii="Cambria" w:hAnsi="Cambria"/>
        </w:rPr>
        <w:t xml:space="preserve">based on </w:t>
      </w:r>
      <w:r w:rsidR="006707F9">
        <w:rPr>
          <w:rFonts w:ascii="Cambria" w:hAnsi="Cambria"/>
        </w:rPr>
        <w:t>whether narratives elicit</w:t>
      </w:r>
      <w:r w:rsidR="00FC7DEC">
        <w:rPr>
          <w:rFonts w:ascii="Cambria" w:hAnsi="Cambria"/>
        </w:rPr>
        <w:t xml:space="preserve"> </w:t>
      </w:r>
      <w:r w:rsidR="004C7AE9">
        <w:rPr>
          <w:rFonts w:ascii="Cambria" w:hAnsi="Cambria"/>
        </w:rPr>
        <w:t>pure pleasure</w:t>
      </w:r>
      <w:r w:rsidR="00C23FDC">
        <w:rPr>
          <w:rFonts w:ascii="Cambria" w:hAnsi="Cambria"/>
        </w:rPr>
        <w:t xml:space="preserve"> versus </w:t>
      </w:r>
      <w:r w:rsidR="00FC7DEC">
        <w:rPr>
          <w:rFonts w:ascii="Cambria" w:hAnsi="Cambria"/>
        </w:rPr>
        <w:t>mixed affec</w:t>
      </w:r>
      <w:r w:rsidR="00CC5B31">
        <w:rPr>
          <w:rFonts w:ascii="Cambria" w:hAnsi="Cambria"/>
        </w:rPr>
        <w:t>t and cognitions</w:t>
      </w:r>
      <w:r w:rsidR="005A5B79">
        <w:rPr>
          <w:rFonts w:ascii="Cambria" w:hAnsi="Cambria"/>
        </w:rPr>
        <w:t xml:space="preserve">, as well as the divergent gratifications these responses </w:t>
      </w:r>
      <w:r w:rsidR="00B85A1B">
        <w:rPr>
          <w:rFonts w:ascii="Cambria" w:hAnsi="Cambria"/>
        </w:rPr>
        <w:t>satis</w:t>
      </w:r>
      <w:r w:rsidR="00EB6F89">
        <w:rPr>
          <w:rFonts w:ascii="Cambria" w:hAnsi="Cambria"/>
        </w:rPr>
        <w:t>fy</w:t>
      </w:r>
      <w:r w:rsidR="00CC5B31">
        <w:rPr>
          <w:rFonts w:ascii="Cambria" w:hAnsi="Cambria"/>
        </w:rPr>
        <w:t xml:space="preserve"> </w:t>
      </w:r>
      <w:r w:rsidR="00FC7DEC">
        <w:rPr>
          <w:rFonts w:ascii="Cambria" w:hAnsi="Cambria"/>
        </w:rPr>
        <w:t>(e.g., Oliver &amp; Bartsch, 201</w:t>
      </w:r>
      <w:r w:rsidR="00F140FA">
        <w:rPr>
          <w:rFonts w:ascii="Cambria" w:hAnsi="Cambria"/>
        </w:rPr>
        <w:t>1</w:t>
      </w:r>
      <w:r w:rsidR="00FC7DEC">
        <w:rPr>
          <w:rFonts w:ascii="Cambria" w:hAnsi="Cambria"/>
        </w:rPr>
        <w:t xml:space="preserve">; </w:t>
      </w:r>
      <w:proofErr w:type="spellStart"/>
      <w:r w:rsidR="00FC7DEC">
        <w:rPr>
          <w:rFonts w:ascii="Cambria" w:hAnsi="Cambria"/>
        </w:rPr>
        <w:t>Vorderer</w:t>
      </w:r>
      <w:proofErr w:type="spellEnd"/>
      <w:r w:rsidR="00FC7DEC">
        <w:rPr>
          <w:rFonts w:ascii="Cambria" w:hAnsi="Cambria"/>
        </w:rPr>
        <w:t xml:space="preserve"> &amp; </w:t>
      </w:r>
      <w:proofErr w:type="spellStart"/>
      <w:r w:rsidR="00FC7DEC">
        <w:rPr>
          <w:rFonts w:ascii="Cambria" w:hAnsi="Cambria"/>
        </w:rPr>
        <w:t>Ritterfeld</w:t>
      </w:r>
      <w:proofErr w:type="spellEnd"/>
      <w:r w:rsidR="00FC7DEC">
        <w:rPr>
          <w:rFonts w:ascii="Cambria" w:hAnsi="Cambria"/>
        </w:rPr>
        <w:t xml:space="preserve">, 2009; Wirth, Hofer, &amp; Schramm, 2012). </w:t>
      </w:r>
      <w:r w:rsidR="00297EF3">
        <w:rPr>
          <w:rFonts w:ascii="Cambria" w:hAnsi="Cambria"/>
        </w:rPr>
        <w:t>Recent c</w:t>
      </w:r>
      <w:r w:rsidR="008270D8">
        <w:rPr>
          <w:rFonts w:ascii="Cambria" w:hAnsi="Cambria"/>
        </w:rPr>
        <w:t xml:space="preserve">ontent analyses </w:t>
      </w:r>
      <w:r w:rsidR="003F467C">
        <w:rPr>
          <w:rFonts w:ascii="Cambria" w:hAnsi="Cambria"/>
        </w:rPr>
        <w:t xml:space="preserve">of films </w:t>
      </w:r>
      <w:r w:rsidR="008270D8">
        <w:rPr>
          <w:rFonts w:ascii="Cambria" w:hAnsi="Cambria"/>
        </w:rPr>
        <w:t xml:space="preserve">have </w:t>
      </w:r>
      <w:r w:rsidR="002A3533">
        <w:rPr>
          <w:rFonts w:ascii="Cambria" w:hAnsi="Cambria"/>
        </w:rPr>
        <w:t xml:space="preserve">even </w:t>
      </w:r>
      <w:r w:rsidR="00E014F3">
        <w:rPr>
          <w:rFonts w:ascii="Cambria" w:hAnsi="Cambria"/>
        </w:rPr>
        <w:t xml:space="preserve">begun to </w:t>
      </w:r>
      <w:r w:rsidR="008551EF">
        <w:rPr>
          <w:rFonts w:ascii="Cambria" w:hAnsi="Cambria"/>
        </w:rPr>
        <w:t xml:space="preserve">systematically </w:t>
      </w:r>
      <w:r w:rsidR="008270D8">
        <w:rPr>
          <w:rFonts w:ascii="Cambria" w:hAnsi="Cambria"/>
        </w:rPr>
        <w:t xml:space="preserve">probe depictions thought to elicit these </w:t>
      </w:r>
      <w:r w:rsidR="003F02CC">
        <w:rPr>
          <w:rFonts w:ascii="Cambria" w:hAnsi="Cambria"/>
        </w:rPr>
        <w:t>divergent appraisal styles</w:t>
      </w:r>
      <w:r w:rsidR="00E014F3">
        <w:rPr>
          <w:rFonts w:ascii="Cambria" w:hAnsi="Cambria"/>
        </w:rPr>
        <w:t xml:space="preserve"> (AUTHOR</w:t>
      </w:r>
      <w:r w:rsidR="00097592">
        <w:rPr>
          <w:rFonts w:ascii="Cambria" w:hAnsi="Cambria"/>
        </w:rPr>
        <w:t>S</w:t>
      </w:r>
      <w:r w:rsidR="00E014F3">
        <w:rPr>
          <w:rFonts w:ascii="Cambria" w:hAnsi="Cambria"/>
        </w:rPr>
        <w:t>; Grizzard et al., 201</w:t>
      </w:r>
      <w:r w:rsidR="00E9493A">
        <w:rPr>
          <w:rFonts w:ascii="Cambria" w:hAnsi="Cambria"/>
        </w:rPr>
        <w:t>1</w:t>
      </w:r>
      <w:r w:rsidR="00E014F3">
        <w:rPr>
          <w:rFonts w:ascii="Cambria" w:hAnsi="Cambria"/>
        </w:rPr>
        <w:t>; Oliver et al., 2014).</w:t>
      </w:r>
      <w:r w:rsidR="005F769A">
        <w:rPr>
          <w:rFonts w:ascii="Cambria" w:hAnsi="Cambria"/>
        </w:rPr>
        <w:t xml:space="preserve"> A pattern consistent with these studies is that </w:t>
      </w:r>
      <w:r w:rsidR="00BB1379">
        <w:rPr>
          <w:rFonts w:ascii="Cambria" w:hAnsi="Cambria"/>
        </w:rPr>
        <w:t xml:space="preserve">the features of narratives </w:t>
      </w:r>
      <w:r w:rsidR="00724A1C">
        <w:rPr>
          <w:rFonts w:ascii="Cambria" w:hAnsi="Cambria"/>
        </w:rPr>
        <w:t>associated with</w:t>
      </w:r>
      <w:r w:rsidR="00BB1379">
        <w:rPr>
          <w:rFonts w:ascii="Cambria" w:hAnsi="Cambria"/>
        </w:rPr>
        <w:t xml:space="preserve"> </w:t>
      </w:r>
      <w:r w:rsidR="001F30C3">
        <w:rPr>
          <w:rFonts w:ascii="Cambria" w:hAnsi="Cambria"/>
        </w:rPr>
        <w:t>ratings (perceptions of value)</w:t>
      </w:r>
      <w:r w:rsidR="00BB1379">
        <w:rPr>
          <w:rFonts w:ascii="Cambria" w:hAnsi="Cambria"/>
        </w:rPr>
        <w:t xml:space="preserve"> are </w:t>
      </w:r>
      <w:r w:rsidR="00B85A1B">
        <w:rPr>
          <w:rFonts w:ascii="Cambria" w:hAnsi="Cambria"/>
        </w:rPr>
        <w:t xml:space="preserve">different from those </w:t>
      </w:r>
      <w:r w:rsidR="00724A1C">
        <w:rPr>
          <w:rFonts w:ascii="Cambria" w:hAnsi="Cambria"/>
        </w:rPr>
        <w:t>associated with</w:t>
      </w:r>
      <w:r w:rsidR="00B85A1B">
        <w:rPr>
          <w:rFonts w:ascii="Cambria" w:hAnsi="Cambria"/>
        </w:rPr>
        <w:t xml:space="preserve"> wide consumption</w:t>
      </w:r>
      <w:r w:rsidR="00BB1379">
        <w:rPr>
          <w:rFonts w:ascii="Cambria" w:hAnsi="Cambria"/>
        </w:rPr>
        <w:t xml:space="preserve"> (Oliver et al., 2014)</w:t>
      </w:r>
      <w:r w:rsidR="00351292">
        <w:rPr>
          <w:rFonts w:ascii="Cambria" w:hAnsi="Cambria"/>
        </w:rPr>
        <w:t>.</w:t>
      </w:r>
      <w:r w:rsidR="00BB1379">
        <w:rPr>
          <w:rFonts w:ascii="Cambria" w:hAnsi="Cambria"/>
        </w:rPr>
        <w:t xml:space="preserve"> </w:t>
      </w:r>
      <w:r w:rsidR="005F10BC">
        <w:rPr>
          <w:rFonts w:ascii="Cambria" w:hAnsi="Cambria"/>
        </w:rPr>
        <w:t xml:space="preserve">That is, favorable appraisals </w:t>
      </w:r>
      <w:r w:rsidR="00C90B9D">
        <w:rPr>
          <w:rFonts w:ascii="Cambria" w:hAnsi="Cambria"/>
        </w:rPr>
        <w:t>seem to be</w:t>
      </w:r>
      <w:r w:rsidR="005F10BC">
        <w:rPr>
          <w:rFonts w:ascii="Cambria" w:hAnsi="Cambria"/>
        </w:rPr>
        <w:t xml:space="preserve"> driven by different factors than </w:t>
      </w:r>
      <w:r w:rsidR="00A572AA">
        <w:rPr>
          <w:rFonts w:ascii="Cambria" w:hAnsi="Cambria"/>
        </w:rPr>
        <w:t xml:space="preserve">high viewership. </w:t>
      </w:r>
      <w:r w:rsidR="00680BFF">
        <w:rPr>
          <w:rFonts w:ascii="Cambria" w:hAnsi="Cambria"/>
        </w:rPr>
        <w:t xml:space="preserve">The current study seeks to extend </w:t>
      </w:r>
      <w:r w:rsidR="00875C33">
        <w:rPr>
          <w:rFonts w:ascii="Cambria" w:hAnsi="Cambria"/>
        </w:rPr>
        <w:t>this line of research</w:t>
      </w:r>
      <w:r w:rsidR="00140DD0">
        <w:rPr>
          <w:rFonts w:ascii="Cambria" w:hAnsi="Cambria"/>
        </w:rPr>
        <w:t xml:space="preserve"> by showing </w:t>
      </w:r>
      <w:r w:rsidR="008E6C51">
        <w:rPr>
          <w:rFonts w:ascii="Cambria" w:hAnsi="Cambria"/>
        </w:rPr>
        <w:t>relationships</w:t>
      </w:r>
      <w:r w:rsidR="00140DD0">
        <w:rPr>
          <w:rFonts w:ascii="Cambria" w:hAnsi="Cambria"/>
        </w:rPr>
        <w:t xml:space="preserve"> between </w:t>
      </w:r>
      <w:r w:rsidR="0043726C">
        <w:rPr>
          <w:rFonts w:ascii="Cambria" w:hAnsi="Cambria"/>
        </w:rPr>
        <w:t xml:space="preserve">films’ </w:t>
      </w:r>
      <w:r w:rsidR="00140DD0">
        <w:rPr>
          <w:rFonts w:ascii="Cambria" w:hAnsi="Cambria"/>
        </w:rPr>
        <w:t xml:space="preserve">linguistic content </w:t>
      </w:r>
      <w:r w:rsidR="00386995">
        <w:rPr>
          <w:rFonts w:ascii="Cambria" w:hAnsi="Cambria"/>
        </w:rPr>
        <w:t>with</w:t>
      </w:r>
      <w:r w:rsidR="00140DD0">
        <w:rPr>
          <w:rFonts w:ascii="Cambria" w:hAnsi="Cambria"/>
        </w:rPr>
        <w:t xml:space="preserve"> measures of viewership</w:t>
      </w:r>
      <w:r w:rsidR="00351292">
        <w:rPr>
          <w:rFonts w:ascii="Cambria" w:hAnsi="Cambria"/>
        </w:rPr>
        <w:t xml:space="preserve"> </w:t>
      </w:r>
      <w:r w:rsidR="00140DD0">
        <w:rPr>
          <w:rFonts w:ascii="Cambria" w:hAnsi="Cambria"/>
        </w:rPr>
        <w:t xml:space="preserve">and </w:t>
      </w:r>
      <w:r w:rsidR="00386995">
        <w:rPr>
          <w:rFonts w:ascii="Cambria" w:hAnsi="Cambria"/>
        </w:rPr>
        <w:t>appraisal</w:t>
      </w:r>
      <w:r w:rsidR="008E6C51">
        <w:rPr>
          <w:rFonts w:ascii="Cambria" w:hAnsi="Cambria"/>
        </w:rPr>
        <w:t xml:space="preserve"> that match </w:t>
      </w:r>
      <w:r w:rsidR="00386995">
        <w:rPr>
          <w:rFonts w:ascii="Cambria" w:hAnsi="Cambria"/>
        </w:rPr>
        <w:t>this pattern</w:t>
      </w:r>
      <w:r w:rsidR="00875C33">
        <w:rPr>
          <w:rFonts w:ascii="Cambria" w:hAnsi="Cambria"/>
        </w:rPr>
        <w:t>.</w:t>
      </w:r>
      <w:r w:rsidR="008E1648">
        <w:rPr>
          <w:rFonts w:ascii="Cambria" w:hAnsi="Cambria"/>
        </w:rPr>
        <w:t xml:space="preserve"> </w:t>
      </w:r>
      <w:r w:rsidR="00BC4B9E">
        <w:rPr>
          <w:rFonts w:ascii="Cambria" w:hAnsi="Cambria"/>
        </w:rPr>
        <w:t xml:space="preserve">We believe </w:t>
      </w:r>
      <w:r w:rsidR="00C1789B">
        <w:rPr>
          <w:rFonts w:ascii="Cambria" w:hAnsi="Cambria"/>
        </w:rPr>
        <w:t xml:space="preserve">examining </w:t>
      </w:r>
      <w:r w:rsidR="00E0265D">
        <w:rPr>
          <w:rFonts w:ascii="Cambria" w:hAnsi="Cambria"/>
        </w:rPr>
        <w:t xml:space="preserve">films’ </w:t>
      </w:r>
      <w:r w:rsidR="00C1789B">
        <w:rPr>
          <w:rFonts w:ascii="Cambria" w:hAnsi="Cambria"/>
        </w:rPr>
        <w:t xml:space="preserve">linguistic content </w:t>
      </w:r>
      <w:r w:rsidR="00BC4B9E">
        <w:rPr>
          <w:rFonts w:ascii="Cambria" w:hAnsi="Cambria"/>
        </w:rPr>
        <w:t xml:space="preserve">can help scholars further detect and decipher </w:t>
      </w:r>
      <w:r w:rsidR="00C45F60">
        <w:rPr>
          <w:rFonts w:ascii="Cambria" w:hAnsi="Cambria"/>
        </w:rPr>
        <w:t>narrative forms</w:t>
      </w:r>
      <w:r w:rsidR="00D80AE0">
        <w:rPr>
          <w:rFonts w:ascii="Cambria" w:hAnsi="Cambria"/>
        </w:rPr>
        <w:t xml:space="preserve"> that elicit</w:t>
      </w:r>
      <w:r w:rsidR="006707F9">
        <w:rPr>
          <w:rFonts w:ascii="Cambria" w:hAnsi="Cambria"/>
        </w:rPr>
        <w:t xml:space="preserve"> these divergent psychological responses</w:t>
      </w:r>
      <w:r w:rsidR="00A73A8E">
        <w:rPr>
          <w:rFonts w:ascii="Cambria" w:hAnsi="Cambria"/>
        </w:rPr>
        <w:t>.</w:t>
      </w:r>
      <w:r w:rsidR="00F80675">
        <w:rPr>
          <w:rFonts w:ascii="Cambria" w:hAnsi="Cambria"/>
        </w:rPr>
        <w:t xml:space="preserve"> </w:t>
      </w:r>
      <w:r w:rsidR="00763E4A">
        <w:rPr>
          <w:rFonts w:ascii="Cambria" w:hAnsi="Cambria"/>
        </w:rPr>
        <w:t>We begin below by describing the dual</w:t>
      </w:r>
      <w:r w:rsidR="00192F52">
        <w:rPr>
          <w:rFonts w:ascii="Cambria" w:hAnsi="Cambria"/>
        </w:rPr>
        <w:t xml:space="preserve">-process understanding of morality and its </w:t>
      </w:r>
      <w:r w:rsidR="00952506">
        <w:rPr>
          <w:rFonts w:ascii="Cambria" w:hAnsi="Cambria"/>
        </w:rPr>
        <w:t xml:space="preserve">recent </w:t>
      </w:r>
      <w:r w:rsidR="00192F52">
        <w:rPr>
          <w:rFonts w:ascii="Cambria" w:hAnsi="Cambria"/>
        </w:rPr>
        <w:t xml:space="preserve">application </w:t>
      </w:r>
      <w:r w:rsidR="005145AF">
        <w:rPr>
          <w:rFonts w:ascii="Cambria" w:hAnsi="Cambria"/>
        </w:rPr>
        <w:t>by entertainment scholars</w:t>
      </w:r>
      <w:r w:rsidR="004433C6">
        <w:rPr>
          <w:rFonts w:ascii="Cambria" w:hAnsi="Cambria"/>
        </w:rPr>
        <w:t>.</w:t>
      </w:r>
      <w:r w:rsidR="00366612">
        <w:rPr>
          <w:rFonts w:ascii="Cambria" w:hAnsi="Cambria"/>
        </w:rPr>
        <w:t xml:space="preserve"> </w:t>
      </w:r>
      <w:r w:rsidR="004433C6">
        <w:rPr>
          <w:rFonts w:ascii="Cambria" w:hAnsi="Cambria"/>
        </w:rPr>
        <w:t>We</w:t>
      </w:r>
      <w:r w:rsidR="00366612">
        <w:rPr>
          <w:rFonts w:ascii="Cambria" w:hAnsi="Cambria"/>
        </w:rPr>
        <w:t xml:space="preserve"> then introduce </w:t>
      </w:r>
      <w:r w:rsidR="00002B14">
        <w:rPr>
          <w:rFonts w:ascii="Cambria" w:hAnsi="Cambria"/>
        </w:rPr>
        <w:t xml:space="preserve">the rationale behind </w:t>
      </w:r>
      <w:r w:rsidR="00366612">
        <w:rPr>
          <w:rFonts w:ascii="Cambria" w:hAnsi="Cambria"/>
        </w:rPr>
        <w:t>our word-count method</w:t>
      </w:r>
      <w:r w:rsidR="005145AF">
        <w:rPr>
          <w:rFonts w:ascii="Cambria" w:hAnsi="Cambria"/>
        </w:rPr>
        <w:t>.</w:t>
      </w:r>
    </w:p>
    <w:p w14:paraId="1CDD3ADB" w14:textId="7A895A34" w:rsidR="00A52860" w:rsidRDefault="005504DE" w:rsidP="0037053C">
      <w:pPr>
        <w:rPr>
          <w:rFonts w:ascii="Cambria" w:hAnsi="Cambria"/>
          <w:b/>
        </w:rPr>
      </w:pPr>
      <w:r w:rsidRPr="00FA2441">
        <w:rPr>
          <w:rFonts w:ascii="Cambria" w:hAnsi="Cambria"/>
          <w:b/>
        </w:rPr>
        <w:t>Moralities</w:t>
      </w:r>
      <w:r w:rsidR="00A52860" w:rsidRPr="00FA2441">
        <w:rPr>
          <w:rFonts w:ascii="Cambria" w:hAnsi="Cambria"/>
          <w:b/>
        </w:rPr>
        <w:t xml:space="preserve"> </w:t>
      </w:r>
      <w:r w:rsidRPr="00FA2441">
        <w:rPr>
          <w:rFonts w:ascii="Cambria" w:hAnsi="Cambria"/>
          <w:b/>
        </w:rPr>
        <w:t>in</w:t>
      </w:r>
      <w:r w:rsidR="00A52860" w:rsidRPr="00FA2441">
        <w:rPr>
          <w:rFonts w:ascii="Cambria" w:hAnsi="Cambria"/>
          <w:b/>
        </w:rPr>
        <w:t xml:space="preserve"> Entertainment </w:t>
      </w:r>
      <w:r w:rsidR="002A4F40" w:rsidRPr="00FA2441">
        <w:rPr>
          <w:rFonts w:ascii="Cambria" w:hAnsi="Cambria"/>
          <w:b/>
        </w:rPr>
        <w:t>Media</w:t>
      </w:r>
    </w:p>
    <w:p w14:paraId="4928C160" w14:textId="77777777" w:rsidR="00CE5753" w:rsidRPr="00FA2441" w:rsidRDefault="00CE5753" w:rsidP="00FA2441">
      <w:pPr>
        <w:ind w:left="360"/>
        <w:rPr>
          <w:rFonts w:ascii="Cambria" w:hAnsi="Cambria"/>
          <w:b/>
        </w:rPr>
      </w:pPr>
    </w:p>
    <w:p w14:paraId="3B1EF457" w14:textId="03DC1262" w:rsidR="00492C93" w:rsidRDefault="002A4F40" w:rsidP="00E80A09">
      <w:pPr>
        <w:spacing w:line="480" w:lineRule="auto"/>
        <w:ind w:firstLine="720"/>
        <w:rPr>
          <w:rFonts w:ascii="Cambria" w:hAnsi="Cambria"/>
        </w:rPr>
      </w:pPr>
      <w:r w:rsidRPr="00FA2441">
        <w:rPr>
          <w:rFonts w:ascii="Cambria" w:hAnsi="Cambria"/>
        </w:rPr>
        <w:t xml:space="preserve">There has been a recent acknowledgement </w:t>
      </w:r>
      <w:r w:rsidR="00B57AE7">
        <w:rPr>
          <w:rFonts w:ascii="Cambria" w:hAnsi="Cambria"/>
        </w:rPr>
        <w:t>in</w:t>
      </w:r>
      <w:r w:rsidR="00B57AE7" w:rsidRPr="00FA2441">
        <w:rPr>
          <w:rFonts w:ascii="Cambria" w:hAnsi="Cambria"/>
        </w:rPr>
        <w:t xml:space="preserve"> </w:t>
      </w:r>
      <w:r w:rsidRPr="00FA2441">
        <w:rPr>
          <w:rFonts w:ascii="Cambria" w:hAnsi="Cambria"/>
        </w:rPr>
        <w:t xml:space="preserve">media </w:t>
      </w:r>
      <w:r w:rsidR="00B57AE7">
        <w:rPr>
          <w:rFonts w:ascii="Cambria" w:hAnsi="Cambria"/>
        </w:rPr>
        <w:t>psychology that</w:t>
      </w:r>
      <w:r w:rsidRPr="00FA2441">
        <w:rPr>
          <w:rFonts w:ascii="Cambria" w:hAnsi="Cambria"/>
        </w:rPr>
        <w:t xml:space="preserve"> morality exists </w:t>
      </w:r>
      <w:r w:rsidR="006271FC" w:rsidRPr="00FA2441">
        <w:rPr>
          <w:rFonts w:ascii="Cambria" w:hAnsi="Cambria"/>
        </w:rPr>
        <w:t>“</w:t>
      </w:r>
      <w:r w:rsidRPr="00FA2441">
        <w:rPr>
          <w:rFonts w:ascii="Cambria" w:hAnsi="Cambria"/>
        </w:rPr>
        <w:t>in the plural</w:t>
      </w:r>
      <w:r w:rsidR="002A2BB5">
        <w:rPr>
          <w:rFonts w:ascii="Cambria" w:hAnsi="Cambria"/>
        </w:rPr>
        <w:t>,</w:t>
      </w:r>
      <w:r w:rsidR="006271FC" w:rsidRPr="00FA2441">
        <w:rPr>
          <w:rFonts w:ascii="Cambria" w:hAnsi="Cambria"/>
        </w:rPr>
        <w:t>”</w:t>
      </w:r>
      <w:r w:rsidR="002A381E">
        <w:rPr>
          <w:rFonts w:ascii="Cambria" w:hAnsi="Cambria"/>
        </w:rPr>
        <w:t xml:space="preserve"> </w:t>
      </w:r>
      <w:r w:rsidR="00131924">
        <w:rPr>
          <w:rFonts w:ascii="Cambria" w:hAnsi="Cambria"/>
        </w:rPr>
        <w:t>and is central to</w:t>
      </w:r>
      <w:r w:rsidR="002A2BB5">
        <w:rPr>
          <w:rFonts w:ascii="Cambria" w:hAnsi="Cambria"/>
        </w:rPr>
        <w:t xml:space="preserve"> how individuals process </w:t>
      </w:r>
      <w:r w:rsidR="00131924">
        <w:rPr>
          <w:rFonts w:ascii="Cambria" w:hAnsi="Cambria"/>
        </w:rPr>
        <w:t xml:space="preserve">and understand </w:t>
      </w:r>
      <w:r w:rsidR="002A2BB5">
        <w:rPr>
          <w:rFonts w:ascii="Cambria" w:hAnsi="Cambria"/>
        </w:rPr>
        <w:t xml:space="preserve">narratives </w:t>
      </w:r>
      <w:r w:rsidR="000D66CB" w:rsidRPr="00FA2441">
        <w:rPr>
          <w:rFonts w:ascii="Cambria" w:hAnsi="Cambria"/>
        </w:rPr>
        <w:lastRenderedPageBreak/>
        <w:t>(</w:t>
      </w:r>
      <w:proofErr w:type="spellStart"/>
      <w:r w:rsidR="001D55B2" w:rsidRPr="00FA2441">
        <w:rPr>
          <w:rFonts w:ascii="Cambria" w:hAnsi="Cambria"/>
        </w:rPr>
        <w:t>Krcmar</w:t>
      </w:r>
      <w:proofErr w:type="spellEnd"/>
      <w:r w:rsidR="001D55B2" w:rsidRPr="00FA2441">
        <w:rPr>
          <w:rFonts w:ascii="Cambria" w:hAnsi="Cambria"/>
        </w:rPr>
        <w:t xml:space="preserve"> &amp; </w:t>
      </w:r>
      <w:proofErr w:type="spellStart"/>
      <w:r w:rsidR="001D55B2" w:rsidRPr="00FA2441">
        <w:rPr>
          <w:rFonts w:ascii="Cambria" w:hAnsi="Cambria"/>
        </w:rPr>
        <w:t>Cingel</w:t>
      </w:r>
      <w:proofErr w:type="spellEnd"/>
      <w:r w:rsidR="001D55B2" w:rsidRPr="00FA2441">
        <w:rPr>
          <w:rFonts w:ascii="Cambria" w:hAnsi="Cambria"/>
        </w:rPr>
        <w:t xml:space="preserve">, 2016; </w:t>
      </w:r>
      <w:r w:rsidR="000D66CB" w:rsidRPr="00FA2441">
        <w:rPr>
          <w:rFonts w:ascii="Cambria" w:hAnsi="Cambria"/>
        </w:rPr>
        <w:t>Tamborini, 2011, 201</w:t>
      </w:r>
      <w:r w:rsidR="005D0089" w:rsidRPr="00FA2441">
        <w:rPr>
          <w:rFonts w:ascii="Cambria" w:hAnsi="Cambria"/>
        </w:rPr>
        <w:t>3</w:t>
      </w:r>
      <w:r w:rsidR="000D66CB" w:rsidRPr="00FA2441">
        <w:rPr>
          <w:rFonts w:ascii="Cambria" w:hAnsi="Cambria"/>
        </w:rPr>
        <w:t xml:space="preserve">; </w:t>
      </w:r>
      <w:r w:rsidR="00975B5C" w:rsidRPr="00FA2441">
        <w:rPr>
          <w:rFonts w:ascii="Cambria" w:hAnsi="Cambria"/>
        </w:rPr>
        <w:t xml:space="preserve">Weaver &amp; Lewis, 2012; </w:t>
      </w:r>
      <w:r w:rsidR="00214F8E" w:rsidRPr="00FA2441">
        <w:rPr>
          <w:rFonts w:ascii="Cambria" w:hAnsi="Cambria"/>
        </w:rPr>
        <w:t xml:space="preserve">Weber, Popova, &amp; </w:t>
      </w:r>
      <w:proofErr w:type="spellStart"/>
      <w:r w:rsidR="00214F8E" w:rsidRPr="00FA2441">
        <w:rPr>
          <w:rFonts w:ascii="Cambria" w:hAnsi="Cambria"/>
        </w:rPr>
        <w:t>Mangus</w:t>
      </w:r>
      <w:proofErr w:type="spellEnd"/>
      <w:r w:rsidR="00214F8E" w:rsidRPr="00FA2441">
        <w:rPr>
          <w:rFonts w:ascii="Cambria" w:hAnsi="Cambria"/>
        </w:rPr>
        <w:t>, 2012)</w:t>
      </w:r>
      <w:r w:rsidR="00E91A7E" w:rsidRPr="00FA2441">
        <w:rPr>
          <w:rFonts w:ascii="Cambria" w:hAnsi="Cambria"/>
        </w:rPr>
        <w:t>.</w:t>
      </w:r>
      <w:r w:rsidR="003F28F5">
        <w:rPr>
          <w:rFonts w:ascii="Cambria" w:hAnsi="Cambria"/>
        </w:rPr>
        <w:t xml:space="preserve"> </w:t>
      </w:r>
      <w:r w:rsidR="00FB0496">
        <w:rPr>
          <w:rFonts w:ascii="Cambria" w:hAnsi="Cambria"/>
        </w:rPr>
        <w:t xml:space="preserve">That is, </w:t>
      </w:r>
      <w:r w:rsidR="00214F8E" w:rsidRPr="00FA2441">
        <w:rPr>
          <w:rFonts w:ascii="Cambria" w:hAnsi="Cambria"/>
        </w:rPr>
        <w:t xml:space="preserve">moral judgments </w:t>
      </w:r>
      <w:r w:rsidR="00E65EE0" w:rsidRPr="00FA2441">
        <w:rPr>
          <w:rFonts w:ascii="Cambria" w:hAnsi="Cambria"/>
        </w:rPr>
        <w:t xml:space="preserve">are based on </w:t>
      </w:r>
      <w:r w:rsidR="0038119D" w:rsidRPr="00FA2441">
        <w:rPr>
          <w:rFonts w:ascii="Cambria" w:hAnsi="Cambria"/>
        </w:rPr>
        <w:t xml:space="preserve">a number of different </w:t>
      </w:r>
      <w:r w:rsidR="00F56F06" w:rsidRPr="00FA2441">
        <w:rPr>
          <w:rFonts w:ascii="Cambria" w:hAnsi="Cambria"/>
        </w:rPr>
        <w:t>psychological</w:t>
      </w:r>
      <w:r w:rsidR="000643D4" w:rsidRPr="00FA2441">
        <w:rPr>
          <w:rFonts w:ascii="Cambria" w:hAnsi="Cambria"/>
        </w:rPr>
        <w:t xml:space="preserve"> foun</w:t>
      </w:r>
      <w:r w:rsidR="00B70CE2" w:rsidRPr="00FA2441">
        <w:rPr>
          <w:rFonts w:ascii="Cambria" w:hAnsi="Cambria"/>
        </w:rPr>
        <w:t>d</w:t>
      </w:r>
      <w:r w:rsidR="000643D4" w:rsidRPr="00FA2441">
        <w:rPr>
          <w:rFonts w:ascii="Cambria" w:hAnsi="Cambria"/>
        </w:rPr>
        <w:t>ation</w:t>
      </w:r>
      <w:r w:rsidR="0038119D" w:rsidRPr="00FA2441">
        <w:rPr>
          <w:rFonts w:ascii="Cambria" w:hAnsi="Cambria"/>
        </w:rPr>
        <w:t>s</w:t>
      </w:r>
      <w:r w:rsidR="009B276F" w:rsidRPr="00FA2441">
        <w:rPr>
          <w:rFonts w:ascii="Cambria" w:hAnsi="Cambria"/>
        </w:rPr>
        <w:t xml:space="preserve"> </w:t>
      </w:r>
      <w:r w:rsidR="00527B0B" w:rsidRPr="00FA2441">
        <w:rPr>
          <w:rFonts w:ascii="Cambria" w:hAnsi="Cambria"/>
        </w:rPr>
        <w:t>relevant to</w:t>
      </w:r>
      <w:r w:rsidR="009B276F" w:rsidRPr="00FA2441">
        <w:rPr>
          <w:rFonts w:ascii="Cambria" w:hAnsi="Cambria"/>
        </w:rPr>
        <w:t xml:space="preserve"> </w:t>
      </w:r>
      <w:r w:rsidR="000431BE" w:rsidRPr="00FA2441">
        <w:rPr>
          <w:rFonts w:ascii="Cambria" w:hAnsi="Cambria"/>
        </w:rPr>
        <w:t>diverse</w:t>
      </w:r>
      <w:r w:rsidR="009B276F" w:rsidRPr="00FA2441">
        <w:rPr>
          <w:rFonts w:ascii="Cambria" w:hAnsi="Cambria"/>
        </w:rPr>
        <w:t xml:space="preserve"> areas of social life</w:t>
      </w:r>
      <w:r w:rsidR="00F17E07">
        <w:rPr>
          <w:rFonts w:ascii="Cambria" w:hAnsi="Cambria"/>
        </w:rPr>
        <w:t xml:space="preserve">, including </w:t>
      </w:r>
      <w:r w:rsidR="00C66B73">
        <w:rPr>
          <w:rFonts w:ascii="Cambria" w:hAnsi="Cambria"/>
        </w:rPr>
        <w:t xml:space="preserve">issues </w:t>
      </w:r>
      <w:r w:rsidR="00255FA6">
        <w:rPr>
          <w:rFonts w:ascii="Cambria" w:hAnsi="Cambria"/>
        </w:rPr>
        <w:t>such as</w:t>
      </w:r>
      <w:r w:rsidR="00C66B73">
        <w:rPr>
          <w:rFonts w:ascii="Cambria" w:hAnsi="Cambria"/>
        </w:rPr>
        <w:t xml:space="preserve"> ingroup loyalty, respect for authority, and </w:t>
      </w:r>
      <w:r w:rsidR="00F24B02">
        <w:rPr>
          <w:rFonts w:ascii="Cambria" w:hAnsi="Cambria"/>
        </w:rPr>
        <w:t xml:space="preserve">the idea of </w:t>
      </w:r>
      <w:r w:rsidR="00001E58">
        <w:rPr>
          <w:rFonts w:ascii="Cambria" w:hAnsi="Cambria"/>
        </w:rPr>
        <w:t>purity and sanctity</w:t>
      </w:r>
      <w:r w:rsidR="00575464">
        <w:rPr>
          <w:rFonts w:ascii="Cambria" w:hAnsi="Cambria"/>
        </w:rPr>
        <w:t xml:space="preserve"> (Haidt &amp; Joseph, 2007)</w:t>
      </w:r>
      <w:r w:rsidR="00214F8E" w:rsidRPr="00FA2441">
        <w:rPr>
          <w:rFonts w:ascii="Cambria" w:hAnsi="Cambria"/>
        </w:rPr>
        <w:t xml:space="preserve">. </w:t>
      </w:r>
      <w:r w:rsidR="00B23EBC">
        <w:rPr>
          <w:rFonts w:ascii="Cambria" w:hAnsi="Cambria"/>
        </w:rPr>
        <w:t>As such, the domain of morality goes</w:t>
      </w:r>
      <w:r w:rsidR="00D01C5E">
        <w:rPr>
          <w:rFonts w:ascii="Cambria" w:hAnsi="Cambria"/>
        </w:rPr>
        <w:t xml:space="preserve"> beyond </w:t>
      </w:r>
      <w:r w:rsidR="002B6F19">
        <w:rPr>
          <w:rFonts w:ascii="Cambria" w:hAnsi="Cambria"/>
        </w:rPr>
        <w:t xml:space="preserve">justice concerns </w:t>
      </w:r>
      <w:r w:rsidR="001C1A64">
        <w:rPr>
          <w:rFonts w:ascii="Cambria" w:hAnsi="Cambria"/>
        </w:rPr>
        <w:t>alone</w:t>
      </w:r>
      <w:r w:rsidR="004E2283">
        <w:rPr>
          <w:rFonts w:ascii="Cambria" w:hAnsi="Cambria"/>
        </w:rPr>
        <w:t xml:space="preserve">, which </w:t>
      </w:r>
      <w:r w:rsidR="004619B7">
        <w:rPr>
          <w:rFonts w:ascii="Cambria" w:hAnsi="Cambria"/>
        </w:rPr>
        <w:t>was</w:t>
      </w:r>
      <w:r w:rsidR="004E2283">
        <w:rPr>
          <w:rFonts w:ascii="Cambria" w:hAnsi="Cambria"/>
        </w:rPr>
        <w:t xml:space="preserve"> </w:t>
      </w:r>
      <w:r w:rsidR="00D01C5E">
        <w:rPr>
          <w:rFonts w:ascii="Cambria" w:hAnsi="Cambria"/>
        </w:rPr>
        <w:t xml:space="preserve">the focus of older </w:t>
      </w:r>
      <w:r w:rsidR="004E2283">
        <w:rPr>
          <w:rFonts w:ascii="Cambria" w:hAnsi="Cambria"/>
        </w:rPr>
        <w:t>cognitive-developmental approaches (</w:t>
      </w:r>
      <w:r w:rsidR="00D05B20">
        <w:rPr>
          <w:rFonts w:ascii="Cambria" w:hAnsi="Cambria"/>
        </w:rPr>
        <w:t xml:space="preserve">Kohlberg, 1981; </w:t>
      </w:r>
      <w:r w:rsidR="00D01C5E">
        <w:rPr>
          <w:rFonts w:ascii="Cambria" w:hAnsi="Cambria"/>
        </w:rPr>
        <w:t xml:space="preserve">Piaget, </w:t>
      </w:r>
      <w:r w:rsidR="00C229BA">
        <w:rPr>
          <w:rFonts w:ascii="Cambria" w:hAnsi="Cambria"/>
        </w:rPr>
        <w:t>1965</w:t>
      </w:r>
      <w:r w:rsidR="00D01C5E">
        <w:rPr>
          <w:rFonts w:ascii="Cambria" w:hAnsi="Cambria"/>
        </w:rPr>
        <w:t xml:space="preserve">). </w:t>
      </w:r>
      <w:r w:rsidR="00CD56BC" w:rsidRPr="00FA2441">
        <w:rPr>
          <w:rFonts w:ascii="Cambria" w:hAnsi="Cambria"/>
        </w:rPr>
        <w:t xml:space="preserve">According to </w:t>
      </w:r>
      <w:r w:rsidR="00F80D41">
        <w:rPr>
          <w:rFonts w:ascii="Cambria" w:hAnsi="Cambria"/>
        </w:rPr>
        <w:t>Haidt and Joseph’s (2007) moral foundations theory</w:t>
      </w:r>
      <w:r w:rsidR="00CD56BC" w:rsidRPr="00FA2441">
        <w:rPr>
          <w:rFonts w:ascii="Cambria" w:hAnsi="Cambria"/>
        </w:rPr>
        <w:t xml:space="preserve">, </w:t>
      </w:r>
      <w:r w:rsidR="000013C4">
        <w:rPr>
          <w:rFonts w:ascii="Cambria" w:hAnsi="Cambria"/>
        </w:rPr>
        <w:t xml:space="preserve">judgments </w:t>
      </w:r>
      <w:r w:rsidR="00DB406E">
        <w:rPr>
          <w:rFonts w:ascii="Cambria" w:hAnsi="Cambria"/>
        </w:rPr>
        <w:t xml:space="preserve">are based on </w:t>
      </w:r>
      <w:r w:rsidR="00C503ED" w:rsidRPr="00FA2441">
        <w:rPr>
          <w:rFonts w:ascii="Cambria" w:hAnsi="Cambria"/>
        </w:rPr>
        <w:t xml:space="preserve">five </w:t>
      </w:r>
      <w:r w:rsidR="00F80D41">
        <w:rPr>
          <w:rFonts w:ascii="Cambria" w:hAnsi="Cambria"/>
        </w:rPr>
        <w:t>motivational</w:t>
      </w:r>
      <w:r w:rsidR="00F80D41" w:rsidRPr="00FA2441">
        <w:rPr>
          <w:rFonts w:ascii="Cambria" w:hAnsi="Cambria"/>
        </w:rPr>
        <w:t xml:space="preserve"> </w:t>
      </w:r>
      <w:r w:rsidR="00E81558" w:rsidRPr="00FA2441">
        <w:rPr>
          <w:rFonts w:ascii="Cambria" w:hAnsi="Cambria"/>
        </w:rPr>
        <w:t>foundations</w:t>
      </w:r>
      <w:r w:rsidR="00F80D41">
        <w:rPr>
          <w:rFonts w:ascii="Cambria" w:hAnsi="Cambria"/>
        </w:rPr>
        <w:t>, labeled as follows</w:t>
      </w:r>
      <w:r w:rsidR="006D4A81" w:rsidRPr="00FA2441">
        <w:rPr>
          <w:rFonts w:ascii="Cambria" w:hAnsi="Cambria"/>
        </w:rPr>
        <w:t>:</w:t>
      </w:r>
      <w:r w:rsidR="00C503ED" w:rsidRPr="00FA2441">
        <w:rPr>
          <w:rFonts w:ascii="Cambria" w:hAnsi="Cambria"/>
        </w:rPr>
        <w:t xml:space="preserve"> </w:t>
      </w:r>
      <w:r w:rsidR="00502705" w:rsidRPr="00FA2441">
        <w:rPr>
          <w:rFonts w:ascii="Cambria" w:hAnsi="Cambria"/>
          <w:i/>
        </w:rPr>
        <w:t>Care</w:t>
      </w:r>
      <w:r w:rsidR="00502705" w:rsidRPr="00FA2441">
        <w:rPr>
          <w:rFonts w:ascii="Cambria" w:hAnsi="Cambria"/>
        </w:rPr>
        <w:t xml:space="preserve"> is concerned with feeling and disliking the pain of others; </w:t>
      </w:r>
      <w:r w:rsidR="00502705" w:rsidRPr="00FA2441">
        <w:rPr>
          <w:rFonts w:ascii="Cambria" w:hAnsi="Cambria"/>
          <w:i/>
        </w:rPr>
        <w:t>fairness</w:t>
      </w:r>
      <w:r w:rsidR="00502705" w:rsidRPr="00FA2441">
        <w:rPr>
          <w:rFonts w:ascii="Cambria" w:hAnsi="Cambria"/>
        </w:rPr>
        <w:t xml:space="preserve"> is related to reciprocity, equality, and proportionality; </w:t>
      </w:r>
      <w:r w:rsidR="005D784C" w:rsidRPr="00FA2441">
        <w:rPr>
          <w:rFonts w:ascii="Cambria" w:hAnsi="Cambria"/>
          <w:i/>
        </w:rPr>
        <w:t>ingroup loyalty</w:t>
      </w:r>
      <w:r w:rsidR="000761E2">
        <w:rPr>
          <w:rFonts w:ascii="Cambria" w:hAnsi="Cambria"/>
        </w:rPr>
        <w:t xml:space="preserve"> relates to our tribal history as a species</w:t>
      </w:r>
      <w:r w:rsidR="005D784C" w:rsidRPr="00FA2441">
        <w:rPr>
          <w:rFonts w:ascii="Cambria" w:hAnsi="Cambria"/>
        </w:rPr>
        <w:t>, and underlies ingroup biases and feelings of community</w:t>
      </w:r>
      <w:r w:rsidR="00153171" w:rsidRPr="00FA2441">
        <w:rPr>
          <w:rFonts w:ascii="Cambria" w:hAnsi="Cambria"/>
        </w:rPr>
        <w:t>;</w:t>
      </w:r>
      <w:r w:rsidR="005D784C" w:rsidRPr="00FA2441">
        <w:rPr>
          <w:rFonts w:ascii="Cambria" w:hAnsi="Cambria"/>
          <w:i/>
        </w:rPr>
        <w:t xml:space="preserve"> </w:t>
      </w:r>
      <w:r w:rsidR="00502705" w:rsidRPr="00FA2441">
        <w:rPr>
          <w:rFonts w:ascii="Cambria" w:hAnsi="Cambria"/>
          <w:i/>
        </w:rPr>
        <w:t>authority</w:t>
      </w:r>
      <w:r w:rsidR="00502705" w:rsidRPr="00FA2441">
        <w:rPr>
          <w:rFonts w:ascii="Cambria" w:hAnsi="Cambria"/>
        </w:rPr>
        <w:t xml:space="preserve"> is about respecting dominance hierarchies, traditions, and high-status individuals</w:t>
      </w:r>
      <w:r w:rsidR="00153171" w:rsidRPr="00FA2441">
        <w:rPr>
          <w:rFonts w:ascii="Cambria" w:hAnsi="Cambria"/>
        </w:rPr>
        <w:t>;</w:t>
      </w:r>
      <w:r w:rsidR="00502705" w:rsidRPr="00FA2441">
        <w:rPr>
          <w:rFonts w:ascii="Cambria" w:hAnsi="Cambria"/>
        </w:rPr>
        <w:t xml:space="preserve"> and </w:t>
      </w:r>
      <w:r w:rsidR="00502705" w:rsidRPr="00FA2441">
        <w:rPr>
          <w:rFonts w:ascii="Cambria" w:hAnsi="Cambria"/>
          <w:i/>
        </w:rPr>
        <w:t>purity</w:t>
      </w:r>
      <w:r w:rsidR="00502705" w:rsidRPr="00FA2441">
        <w:rPr>
          <w:rFonts w:ascii="Cambria" w:hAnsi="Cambria"/>
        </w:rPr>
        <w:t xml:space="preserve"> is concerned with contamination</w:t>
      </w:r>
      <w:r w:rsidR="00551AAA" w:rsidRPr="00FA2441">
        <w:rPr>
          <w:rFonts w:ascii="Cambria" w:hAnsi="Cambria"/>
        </w:rPr>
        <w:t>—physical and metaphysical—</w:t>
      </w:r>
      <w:r w:rsidR="00502705" w:rsidRPr="00FA2441">
        <w:rPr>
          <w:rFonts w:ascii="Cambria" w:hAnsi="Cambria"/>
        </w:rPr>
        <w:t xml:space="preserve">and </w:t>
      </w:r>
      <w:r w:rsidR="00C4204E" w:rsidRPr="00FA2441">
        <w:rPr>
          <w:rFonts w:ascii="Cambria" w:hAnsi="Cambria"/>
        </w:rPr>
        <w:t xml:space="preserve">endeavoring to live in </w:t>
      </w:r>
      <w:r w:rsidR="008906F7" w:rsidRPr="00FA2441">
        <w:rPr>
          <w:rFonts w:ascii="Cambria" w:hAnsi="Cambria"/>
        </w:rPr>
        <w:t xml:space="preserve">a </w:t>
      </w:r>
      <w:r w:rsidR="00C4204E" w:rsidRPr="00FA2441">
        <w:rPr>
          <w:rFonts w:ascii="Cambria" w:hAnsi="Cambria"/>
        </w:rPr>
        <w:t>more noble</w:t>
      </w:r>
      <w:r w:rsidR="00502705" w:rsidRPr="00FA2441">
        <w:rPr>
          <w:rFonts w:ascii="Cambria" w:hAnsi="Cambria"/>
        </w:rPr>
        <w:t xml:space="preserve"> manner (Graham, Haidt, &amp; </w:t>
      </w:r>
      <w:proofErr w:type="spellStart"/>
      <w:r w:rsidR="00502705" w:rsidRPr="00FA2441">
        <w:rPr>
          <w:rFonts w:ascii="Cambria" w:hAnsi="Cambria"/>
        </w:rPr>
        <w:t>Nosek</w:t>
      </w:r>
      <w:proofErr w:type="spellEnd"/>
      <w:r w:rsidR="00502705" w:rsidRPr="00FA2441">
        <w:rPr>
          <w:rFonts w:ascii="Cambria" w:hAnsi="Cambria"/>
        </w:rPr>
        <w:t>, 2009).</w:t>
      </w:r>
    </w:p>
    <w:p w14:paraId="0E6266B9" w14:textId="5CB624F2" w:rsidR="00437A36" w:rsidRDefault="00F94C49" w:rsidP="00437A36">
      <w:pPr>
        <w:spacing w:line="480" w:lineRule="auto"/>
        <w:ind w:firstLine="360"/>
        <w:rPr>
          <w:rFonts w:ascii="Cambria" w:hAnsi="Cambria"/>
        </w:rPr>
      </w:pPr>
      <w:r>
        <w:rPr>
          <w:rFonts w:ascii="Cambria" w:hAnsi="Cambria"/>
        </w:rPr>
        <w:t xml:space="preserve">Haidt (2001) </w:t>
      </w:r>
      <w:r w:rsidR="00832CCB">
        <w:rPr>
          <w:rFonts w:ascii="Cambria" w:hAnsi="Cambria"/>
        </w:rPr>
        <w:t xml:space="preserve">claims that </w:t>
      </w:r>
      <w:r w:rsidR="0009097C">
        <w:rPr>
          <w:rFonts w:ascii="Cambria" w:hAnsi="Cambria"/>
        </w:rPr>
        <w:t xml:space="preserve">these </w:t>
      </w:r>
      <w:r w:rsidR="00674EDC">
        <w:rPr>
          <w:rFonts w:ascii="Cambria" w:hAnsi="Cambria"/>
        </w:rPr>
        <w:t>foundations consist of</w:t>
      </w:r>
      <w:r w:rsidR="00ED0336">
        <w:rPr>
          <w:rFonts w:ascii="Cambria" w:hAnsi="Cambria"/>
        </w:rPr>
        <w:t xml:space="preserve"> intuitive bits of mental circuitry</w:t>
      </w:r>
      <w:r w:rsidR="00832CCB">
        <w:rPr>
          <w:rFonts w:ascii="Cambria" w:hAnsi="Cambria"/>
        </w:rPr>
        <w:t xml:space="preserve">, each evolved for distinct social functions. </w:t>
      </w:r>
      <w:r w:rsidR="00935AC6">
        <w:rPr>
          <w:rFonts w:ascii="Cambria" w:hAnsi="Cambria"/>
        </w:rPr>
        <w:t xml:space="preserve">For example, </w:t>
      </w:r>
      <w:r w:rsidR="00181465">
        <w:rPr>
          <w:rFonts w:ascii="Cambria" w:hAnsi="Cambria"/>
        </w:rPr>
        <w:t xml:space="preserve">when an individual violates purity </w:t>
      </w:r>
      <w:r w:rsidR="008B6244">
        <w:rPr>
          <w:rFonts w:ascii="Cambria" w:hAnsi="Cambria"/>
        </w:rPr>
        <w:t xml:space="preserve">or care </w:t>
      </w:r>
      <w:r w:rsidR="00192E4C">
        <w:rPr>
          <w:rFonts w:ascii="Cambria" w:hAnsi="Cambria"/>
        </w:rPr>
        <w:t xml:space="preserve">foundations </w:t>
      </w:r>
      <w:r w:rsidR="00181465">
        <w:rPr>
          <w:rFonts w:ascii="Cambria" w:hAnsi="Cambria"/>
        </w:rPr>
        <w:t xml:space="preserve">by engaging in a disgusting </w:t>
      </w:r>
      <w:r w:rsidR="009B1927">
        <w:rPr>
          <w:rFonts w:ascii="Cambria" w:hAnsi="Cambria"/>
        </w:rPr>
        <w:t xml:space="preserve">or harmful </w:t>
      </w:r>
      <w:r w:rsidR="00181465">
        <w:rPr>
          <w:rFonts w:ascii="Cambria" w:hAnsi="Cambria"/>
        </w:rPr>
        <w:t>act (e.g., incest</w:t>
      </w:r>
      <w:r w:rsidR="00B471C6">
        <w:rPr>
          <w:rFonts w:ascii="Cambria" w:hAnsi="Cambria"/>
        </w:rPr>
        <w:t>, murder</w:t>
      </w:r>
      <w:r w:rsidR="00181465">
        <w:rPr>
          <w:rFonts w:ascii="Cambria" w:hAnsi="Cambria"/>
        </w:rPr>
        <w:t xml:space="preserve">), a fast and automatic response yields a negative moral judgment of that person without the need for consciously reasoning about the consequences or </w:t>
      </w:r>
      <w:r w:rsidR="00D45347">
        <w:rPr>
          <w:rFonts w:ascii="Cambria" w:hAnsi="Cambria"/>
        </w:rPr>
        <w:t>wrongness</w:t>
      </w:r>
      <w:r w:rsidR="00181465">
        <w:rPr>
          <w:rFonts w:ascii="Cambria" w:hAnsi="Cambria"/>
        </w:rPr>
        <w:t xml:space="preserve"> of the behavior.</w:t>
      </w:r>
      <w:r w:rsidR="00AC5513">
        <w:rPr>
          <w:rFonts w:ascii="Cambria" w:hAnsi="Cambria"/>
        </w:rPr>
        <w:t xml:space="preserve"> </w:t>
      </w:r>
      <w:r w:rsidR="00865109">
        <w:rPr>
          <w:rFonts w:ascii="Cambria" w:hAnsi="Cambria"/>
        </w:rPr>
        <w:t xml:space="preserve">These </w:t>
      </w:r>
      <w:r w:rsidR="00BA635F">
        <w:rPr>
          <w:rFonts w:ascii="Cambria" w:hAnsi="Cambria"/>
        </w:rPr>
        <w:t>foundations, according to Haidt (2001),</w:t>
      </w:r>
      <w:r w:rsidR="00865109">
        <w:rPr>
          <w:rFonts w:ascii="Cambria" w:hAnsi="Cambria"/>
        </w:rPr>
        <w:t xml:space="preserve"> are more deeply evolved than </w:t>
      </w:r>
      <w:r w:rsidR="00BA635F">
        <w:rPr>
          <w:rFonts w:ascii="Cambria" w:hAnsi="Cambria"/>
        </w:rPr>
        <w:t>the mental systems involved in more deliberative</w:t>
      </w:r>
      <w:r w:rsidR="00522868">
        <w:rPr>
          <w:rFonts w:ascii="Cambria" w:hAnsi="Cambria"/>
        </w:rPr>
        <w:t xml:space="preserve"> processes</w:t>
      </w:r>
      <w:r w:rsidR="00BA635F">
        <w:rPr>
          <w:rFonts w:ascii="Cambria" w:hAnsi="Cambria"/>
        </w:rPr>
        <w:t xml:space="preserve"> </w:t>
      </w:r>
      <w:r w:rsidR="00522868">
        <w:rPr>
          <w:rFonts w:ascii="Cambria" w:hAnsi="Cambria"/>
        </w:rPr>
        <w:t xml:space="preserve">(e.g., </w:t>
      </w:r>
      <w:r w:rsidR="00BA635F">
        <w:rPr>
          <w:rFonts w:ascii="Cambria" w:hAnsi="Cambria"/>
        </w:rPr>
        <w:t>self-control, planning, or inhibition</w:t>
      </w:r>
      <w:r w:rsidR="00522868">
        <w:rPr>
          <w:rFonts w:ascii="Cambria" w:hAnsi="Cambria"/>
        </w:rPr>
        <w:t>)</w:t>
      </w:r>
      <w:r w:rsidR="00BA635F">
        <w:rPr>
          <w:rFonts w:ascii="Cambria" w:hAnsi="Cambria"/>
        </w:rPr>
        <w:t xml:space="preserve">. </w:t>
      </w:r>
      <w:r w:rsidR="00EF1A1B">
        <w:rPr>
          <w:rFonts w:ascii="Cambria" w:hAnsi="Cambria"/>
        </w:rPr>
        <w:t xml:space="preserve">Haidt (2001) contends most </w:t>
      </w:r>
      <w:r w:rsidR="007656B0">
        <w:rPr>
          <w:rFonts w:ascii="Cambria" w:hAnsi="Cambria"/>
        </w:rPr>
        <w:t xml:space="preserve">moral judgments do not elicit any deliberation whatsoever, and may not even consciously register. </w:t>
      </w:r>
      <w:r w:rsidR="00EF1A1B">
        <w:rPr>
          <w:rFonts w:ascii="Cambria" w:hAnsi="Cambria"/>
        </w:rPr>
        <w:t xml:space="preserve">However, </w:t>
      </w:r>
      <w:r w:rsidR="00EF1A1B" w:rsidRPr="00FA2441">
        <w:rPr>
          <w:rFonts w:ascii="Cambria" w:hAnsi="Cambria"/>
        </w:rPr>
        <w:t xml:space="preserve">the deliberative weighing of moral concerns does </w:t>
      </w:r>
      <w:r w:rsidR="00EF1A1B" w:rsidRPr="00FA2441">
        <w:rPr>
          <w:rFonts w:ascii="Cambria" w:hAnsi="Cambria"/>
        </w:rPr>
        <w:lastRenderedPageBreak/>
        <w:t xml:space="preserve">occur when moral </w:t>
      </w:r>
      <w:r w:rsidR="00AC5A39">
        <w:rPr>
          <w:rFonts w:ascii="Cambria" w:hAnsi="Cambria"/>
        </w:rPr>
        <w:t>foundations</w:t>
      </w:r>
      <w:r w:rsidR="00EF1A1B" w:rsidRPr="00FA2441">
        <w:rPr>
          <w:rFonts w:ascii="Cambria" w:hAnsi="Cambria"/>
        </w:rPr>
        <w:t xml:space="preserve"> are placed in conflict</w:t>
      </w:r>
      <w:r w:rsidR="00EF1A1B">
        <w:rPr>
          <w:rFonts w:ascii="Cambria" w:hAnsi="Cambria"/>
        </w:rPr>
        <w:t>, such as in moral dilemmas</w:t>
      </w:r>
      <w:r w:rsidR="00D21591">
        <w:rPr>
          <w:rFonts w:ascii="Cambria" w:hAnsi="Cambria"/>
        </w:rPr>
        <w:t xml:space="preserve"> </w:t>
      </w:r>
      <w:r w:rsidR="009867C0" w:rsidRPr="00FA2441">
        <w:rPr>
          <w:rFonts w:ascii="Cambria" w:hAnsi="Cambria"/>
        </w:rPr>
        <w:t>(Haidt, 2001)</w:t>
      </w:r>
      <w:r w:rsidR="009867C0">
        <w:rPr>
          <w:rFonts w:ascii="Cambria" w:hAnsi="Cambria"/>
        </w:rPr>
        <w:t>.</w:t>
      </w:r>
      <w:r w:rsidR="00EE1AE5">
        <w:rPr>
          <w:rFonts w:ascii="Cambria" w:hAnsi="Cambria"/>
        </w:rPr>
        <w:t xml:space="preserve"> </w:t>
      </w:r>
      <w:r w:rsidR="004A73EF" w:rsidRPr="00FA2441">
        <w:rPr>
          <w:rFonts w:ascii="Cambria" w:hAnsi="Cambria"/>
        </w:rPr>
        <w:t xml:space="preserve">For example, consider </w:t>
      </w:r>
      <w:r w:rsidR="00852A4B" w:rsidRPr="00FA2441">
        <w:rPr>
          <w:rFonts w:ascii="Cambria" w:hAnsi="Cambria"/>
        </w:rPr>
        <w:t xml:space="preserve">a child who was told to strike another child by a </w:t>
      </w:r>
      <w:r w:rsidR="00996217">
        <w:rPr>
          <w:rFonts w:ascii="Cambria" w:hAnsi="Cambria"/>
        </w:rPr>
        <w:t xml:space="preserve">highly </w:t>
      </w:r>
      <w:r w:rsidR="00852A4B" w:rsidRPr="00FA2441">
        <w:rPr>
          <w:rFonts w:ascii="Cambria" w:hAnsi="Cambria"/>
        </w:rPr>
        <w:t xml:space="preserve">respected schoolteacher. The child may sense internal conflict and be forced to consider whether to violate her sense of care to uphold authority or </w:t>
      </w:r>
      <w:r w:rsidR="00B54768" w:rsidRPr="00FA2441">
        <w:rPr>
          <w:rFonts w:ascii="Cambria" w:hAnsi="Cambria"/>
        </w:rPr>
        <w:t xml:space="preserve">to </w:t>
      </w:r>
      <w:r w:rsidR="00852A4B" w:rsidRPr="00FA2441">
        <w:rPr>
          <w:rFonts w:ascii="Cambria" w:hAnsi="Cambria"/>
        </w:rPr>
        <w:t xml:space="preserve">violate her sense of respect </w:t>
      </w:r>
      <w:r w:rsidR="002423D2" w:rsidRPr="00FA2441">
        <w:rPr>
          <w:rFonts w:ascii="Cambria" w:hAnsi="Cambria"/>
        </w:rPr>
        <w:t xml:space="preserve">for authority </w:t>
      </w:r>
      <w:r w:rsidR="00852A4B" w:rsidRPr="00FA2441">
        <w:rPr>
          <w:rFonts w:ascii="Cambria" w:hAnsi="Cambria"/>
        </w:rPr>
        <w:t>to uphold care</w:t>
      </w:r>
      <w:r w:rsidR="00AE2E32" w:rsidRPr="00FA2441">
        <w:rPr>
          <w:rFonts w:ascii="Cambria" w:hAnsi="Cambria"/>
        </w:rPr>
        <w:t xml:space="preserve"> (Greene et al., 2004; Haidt, 2001)</w:t>
      </w:r>
      <w:r w:rsidR="00852A4B" w:rsidRPr="00FA2441">
        <w:rPr>
          <w:rFonts w:ascii="Cambria" w:hAnsi="Cambria"/>
        </w:rPr>
        <w:t>.</w:t>
      </w:r>
      <w:r w:rsidR="00057075">
        <w:rPr>
          <w:rFonts w:ascii="Cambria" w:hAnsi="Cambria"/>
        </w:rPr>
        <w:t xml:space="preserve"> </w:t>
      </w:r>
      <w:r w:rsidR="00BD18F2" w:rsidRPr="00FA2441">
        <w:rPr>
          <w:rFonts w:ascii="Cambria" w:hAnsi="Cambria"/>
        </w:rPr>
        <w:t xml:space="preserve">As such, </w:t>
      </w:r>
      <w:r w:rsidR="00F34AB4">
        <w:rPr>
          <w:rFonts w:ascii="Cambria" w:hAnsi="Cambria"/>
        </w:rPr>
        <w:t xml:space="preserve">moral </w:t>
      </w:r>
      <w:r w:rsidR="00BD18F2" w:rsidRPr="00FA2441">
        <w:rPr>
          <w:rFonts w:ascii="Cambria" w:hAnsi="Cambria"/>
        </w:rPr>
        <w:t xml:space="preserve">judgments stem from </w:t>
      </w:r>
      <w:r w:rsidR="00CF40ED" w:rsidRPr="00FA2441">
        <w:rPr>
          <w:rFonts w:ascii="Cambria" w:hAnsi="Cambria"/>
        </w:rPr>
        <w:t xml:space="preserve">multiple </w:t>
      </w:r>
      <w:r w:rsidR="00BD18F2" w:rsidRPr="00FA2441">
        <w:rPr>
          <w:rFonts w:ascii="Cambria" w:hAnsi="Cambria"/>
        </w:rPr>
        <w:t>preconscious drives</w:t>
      </w:r>
      <w:r w:rsidR="00E47422">
        <w:rPr>
          <w:rFonts w:ascii="Cambria" w:hAnsi="Cambria"/>
        </w:rPr>
        <w:t>,</w:t>
      </w:r>
      <w:r w:rsidR="00BD18F2" w:rsidRPr="00FA2441">
        <w:rPr>
          <w:rFonts w:ascii="Cambria" w:hAnsi="Cambria"/>
        </w:rPr>
        <w:t xml:space="preserve"> which may </w:t>
      </w:r>
      <w:r w:rsidR="00C11621">
        <w:rPr>
          <w:rFonts w:ascii="Cambria" w:hAnsi="Cambria"/>
        </w:rPr>
        <w:t xml:space="preserve">either align </w:t>
      </w:r>
      <w:r w:rsidR="00477D0D">
        <w:rPr>
          <w:rFonts w:ascii="Cambria" w:hAnsi="Cambria"/>
        </w:rPr>
        <w:t xml:space="preserve">intuitively </w:t>
      </w:r>
      <w:r w:rsidR="00C11621">
        <w:rPr>
          <w:rFonts w:ascii="Cambria" w:hAnsi="Cambria"/>
        </w:rPr>
        <w:t xml:space="preserve">or </w:t>
      </w:r>
      <w:r w:rsidR="00114F55">
        <w:rPr>
          <w:rFonts w:ascii="Cambria" w:hAnsi="Cambria"/>
        </w:rPr>
        <w:t>misalign</w:t>
      </w:r>
      <w:r w:rsidR="00596072">
        <w:rPr>
          <w:rFonts w:ascii="Cambria" w:hAnsi="Cambria"/>
        </w:rPr>
        <w:t xml:space="preserve"> to </w:t>
      </w:r>
      <w:r w:rsidR="00C11621">
        <w:rPr>
          <w:rFonts w:ascii="Cambria" w:hAnsi="Cambria"/>
        </w:rPr>
        <w:t>yield cognitive conflict</w:t>
      </w:r>
      <w:r w:rsidR="00AC0F51">
        <w:rPr>
          <w:rFonts w:ascii="Cambria" w:hAnsi="Cambria"/>
        </w:rPr>
        <w:t xml:space="preserve"> and deliberation</w:t>
      </w:r>
      <w:r w:rsidR="00BD18F2" w:rsidRPr="00FA2441">
        <w:rPr>
          <w:rFonts w:ascii="Cambria" w:hAnsi="Cambria"/>
        </w:rPr>
        <w:t>.</w:t>
      </w:r>
      <w:r w:rsidR="00EE1AE5">
        <w:rPr>
          <w:rFonts w:ascii="Cambria" w:hAnsi="Cambria"/>
        </w:rPr>
        <w:t xml:space="preserve"> </w:t>
      </w:r>
      <w:r w:rsidR="00EE1AE5" w:rsidRPr="00FA2441">
        <w:rPr>
          <w:rFonts w:ascii="Cambria" w:hAnsi="Cambria"/>
        </w:rPr>
        <w:t xml:space="preserve">Moral foundations theory is therefore a </w:t>
      </w:r>
      <w:r w:rsidR="00EE1AE5" w:rsidRPr="004E498D">
        <w:rPr>
          <w:rFonts w:ascii="Cambria" w:hAnsi="Cambria"/>
        </w:rPr>
        <w:t>dual-process</w:t>
      </w:r>
      <w:r w:rsidR="00EE1AE5" w:rsidRPr="00FA2441">
        <w:rPr>
          <w:rFonts w:ascii="Cambria" w:hAnsi="Cambria"/>
        </w:rPr>
        <w:t xml:space="preserve"> perspective, wherein some judgments are fast and intuitive </w:t>
      </w:r>
      <w:r w:rsidR="00D90078">
        <w:rPr>
          <w:rFonts w:ascii="Cambria" w:hAnsi="Cambria"/>
        </w:rPr>
        <w:t>and</w:t>
      </w:r>
      <w:r w:rsidR="00EE1AE5" w:rsidRPr="00FA2441">
        <w:rPr>
          <w:rFonts w:ascii="Cambria" w:hAnsi="Cambria"/>
        </w:rPr>
        <w:t xml:space="preserve"> others are deliberative and slow.</w:t>
      </w:r>
    </w:p>
    <w:p w14:paraId="399EA3BA" w14:textId="498E0594" w:rsidR="00DB388C" w:rsidRDefault="004B7773" w:rsidP="00E80BD6">
      <w:pPr>
        <w:spacing w:line="480" w:lineRule="auto"/>
        <w:ind w:firstLine="360"/>
        <w:rPr>
          <w:rFonts w:ascii="Cambria" w:hAnsi="Cambria"/>
        </w:rPr>
      </w:pPr>
      <w:r>
        <w:rPr>
          <w:rFonts w:ascii="Cambria" w:hAnsi="Cambria"/>
        </w:rPr>
        <w:t>Tamborini (2011) adopted this dual-process pers</w:t>
      </w:r>
      <w:r w:rsidR="006539F8">
        <w:rPr>
          <w:rFonts w:ascii="Cambria" w:hAnsi="Cambria"/>
        </w:rPr>
        <w:t>pective</w:t>
      </w:r>
      <w:r w:rsidR="004D0303">
        <w:rPr>
          <w:rFonts w:ascii="Cambria" w:hAnsi="Cambria"/>
        </w:rPr>
        <w:t xml:space="preserve"> specifically</w:t>
      </w:r>
      <w:r w:rsidR="006539F8">
        <w:rPr>
          <w:rFonts w:ascii="Cambria" w:hAnsi="Cambria"/>
        </w:rPr>
        <w:t xml:space="preserve"> to label two potential r</w:t>
      </w:r>
      <w:r w:rsidR="005D7AE2">
        <w:rPr>
          <w:rFonts w:ascii="Cambria" w:hAnsi="Cambria"/>
        </w:rPr>
        <w:t>esponses to mediated narratives, labeling</w:t>
      </w:r>
      <w:r w:rsidR="006539F8">
        <w:rPr>
          <w:rFonts w:ascii="Cambria" w:hAnsi="Cambria"/>
        </w:rPr>
        <w:t xml:space="preserve"> </w:t>
      </w:r>
      <w:r w:rsidR="000827A4">
        <w:rPr>
          <w:rFonts w:ascii="Cambria" w:hAnsi="Cambria"/>
        </w:rPr>
        <w:t>those responses</w:t>
      </w:r>
      <w:r w:rsidR="006539F8">
        <w:rPr>
          <w:rFonts w:ascii="Cambria" w:hAnsi="Cambria"/>
        </w:rPr>
        <w:t xml:space="preserve"> enjoyment </w:t>
      </w:r>
      <w:r w:rsidR="005A6972">
        <w:rPr>
          <w:rFonts w:ascii="Cambria" w:hAnsi="Cambria"/>
        </w:rPr>
        <w:t>versus</w:t>
      </w:r>
      <w:r w:rsidR="006539F8">
        <w:rPr>
          <w:rFonts w:ascii="Cambria" w:hAnsi="Cambria"/>
        </w:rPr>
        <w:t xml:space="preserve"> appreciation. </w:t>
      </w:r>
      <w:r w:rsidR="00671A5A">
        <w:rPr>
          <w:rFonts w:ascii="Cambria" w:hAnsi="Cambria"/>
        </w:rPr>
        <w:t xml:space="preserve">This dual-process distinction </w:t>
      </w:r>
      <w:r w:rsidR="0098477F">
        <w:rPr>
          <w:rFonts w:ascii="Cambria" w:hAnsi="Cambria"/>
        </w:rPr>
        <w:t>applies</w:t>
      </w:r>
      <w:r w:rsidR="00671A5A">
        <w:rPr>
          <w:rFonts w:ascii="Cambria" w:hAnsi="Cambria"/>
        </w:rPr>
        <w:t xml:space="preserve"> to narratives </w:t>
      </w:r>
      <w:r w:rsidR="00B210AE">
        <w:rPr>
          <w:rFonts w:ascii="Cambria" w:hAnsi="Cambria"/>
        </w:rPr>
        <w:t>similarly as in the real-life example above</w:t>
      </w:r>
      <w:r w:rsidR="00671A5A">
        <w:rPr>
          <w:rFonts w:ascii="Cambria" w:hAnsi="Cambria"/>
        </w:rPr>
        <w:t xml:space="preserve">. </w:t>
      </w:r>
      <w:r w:rsidR="00BF3A12">
        <w:rPr>
          <w:rFonts w:ascii="Cambria" w:hAnsi="Cambria"/>
        </w:rPr>
        <w:t>C</w:t>
      </w:r>
      <w:r w:rsidR="00B27D8D">
        <w:rPr>
          <w:rFonts w:ascii="Cambria" w:hAnsi="Cambria"/>
        </w:rPr>
        <w:t xml:space="preserve">onsider </w:t>
      </w:r>
      <w:r w:rsidR="00B50701">
        <w:rPr>
          <w:rFonts w:ascii="Cambria" w:hAnsi="Cambria"/>
        </w:rPr>
        <w:t xml:space="preserve">a film such as </w:t>
      </w:r>
      <w:r w:rsidR="007524F7">
        <w:rPr>
          <w:rFonts w:ascii="Cambria" w:hAnsi="Cambria"/>
          <w:i/>
        </w:rPr>
        <w:t>Taken</w:t>
      </w:r>
      <w:r w:rsidR="007524F7">
        <w:rPr>
          <w:rFonts w:ascii="Cambria" w:hAnsi="Cambria"/>
        </w:rPr>
        <w:t xml:space="preserve">, starring Liam </w:t>
      </w:r>
      <w:proofErr w:type="spellStart"/>
      <w:r w:rsidR="007524F7">
        <w:rPr>
          <w:rFonts w:ascii="Cambria" w:hAnsi="Cambria"/>
        </w:rPr>
        <w:t>Neeson</w:t>
      </w:r>
      <w:proofErr w:type="spellEnd"/>
      <w:r w:rsidR="007524F7">
        <w:rPr>
          <w:rFonts w:ascii="Cambria" w:hAnsi="Cambria"/>
        </w:rPr>
        <w:t xml:space="preserve">. </w:t>
      </w:r>
      <w:r w:rsidR="006B756F">
        <w:rPr>
          <w:rFonts w:ascii="Cambria" w:hAnsi="Cambria"/>
        </w:rPr>
        <w:t>The story is about a former government operative</w:t>
      </w:r>
      <w:r w:rsidR="00DC5CCF">
        <w:rPr>
          <w:rFonts w:ascii="Cambria" w:hAnsi="Cambria"/>
        </w:rPr>
        <w:t xml:space="preserve">, </w:t>
      </w:r>
      <w:r w:rsidR="00FE50D0">
        <w:rPr>
          <w:rFonts w:ascii="Cambria" w:hAnsi="Cambria"/>
        </w:rPr>
        <w:t xml:space="preserve">played by </w:t>
      </w:r>
      <w:proofErr w:type="spellStart"/>
      <w:r w:rsidR="00DC5CCF">
        <w:rPr>
          <w:rFonts w:ascii="Cambria" w:hAnsi="Cambria"/>
        </w:rPr>
        <w:t>Neeson</w:t>
      </w:r>
      <w:proofErr w:type="spellEnd"/>
      <w:r w:rsidR="00DC5CCF">
        <w:rPr>
          <w:rFonts w:ascii="Cambria" w:hAnsi="Cambria"/>
        </w:rPr>
        <w:t>,</w:t>
      </w:r>
      <w:r w:rsidR="006B756F">
        <w:rPr>
          <w:rFonts w:ascii="Cambria" w:hAnsi="Cambria"/>
        </w:rPr>
        <w:t xml:space="preserve"> whose daughter </w:t>
      </w:r>
      <w:r w:rsidR="00DC5CCF">
        <w:rPr>
          <w:rFonts w:ascii="Cambria" w:hAnsi="Cambria"/>
        </w:rPr>
        <w:t xml:space="preserve">is </w:t>
      </w:r>
      <w:r w:rsidR="006B756F">
        <w:rPr>
          <w:rFonts w:ascii="Cambria" w:hAnsi="Cambria"/>
        </w:rPr>
        <w:t xml:space="preserve">abducted by </w:t>
      </w:r>
      <w:r w:rsidR="00DC5CCF">
        <w:rPr>
          <w:rFonts w:ascii="Cambria" w:hAnsi="Cambria"/>
        </w:rPr>
        <w:t xml:space="preserve">human traffickers to sell as a sex slave. The </w:t>
      </w:r>
      <w:r w:rsidR="000370BA">
        <w:rPr>
          <w:rFonts w:ascii="Cambria" w:hAnsi="Cambria"/>
        </w:rPr>
        <w:t xml:space="preserve">film depicts </w:t>
      </w:r>
      <w:proofErr w:type="spellStart"/>
      <w:r w:rsidR="000370BA">
        <w:rPr>
          <w:rFonts w:ascii="Cambria" w:hAnsi="Cambria"/>
        </w:rPr>
        <w:t>Neeson</w:t>
      </w:r>
      <w:proofErr w:type="spellEnd"/>
      <w:r w:rsidR="000370BA">
        <w:rPr>
          <w:rFonts w:ascii="Cambria" w:hAnsi="Cambria"/>
        </w:rPr>
        <w:t xml:space="preserve"> using his </w:t>
      </w:r>
      <w:r w:rsidR="00B12FF9">
        <w:rPr>
          <w:rFonts w:ascii="Cambria" w:hAnsi="Cambria"/>
        </w:rPr>
        <w:t>black ops skills to hunt down the bad guys</w:t>
      </w:r>
      <w:r w:rsidR="00E84748">
        <w:rPr>
          <w:rFonts w:ascii="Cambria" w:hAnsi="Cambria"/>
        </w:rPr>
        <w:t xml:space="preserve"> and </w:t>
      </w:r>
      <w:r w:rsidR="00AD7EE5">
        <w:rPr>
          <w:rFonts w:ascii="Cambria" w:hAnsi="Cambria"/>
        </w:rPr>
        <w:t>find</w:t>
      </w:r>
      <w:r w:rsidR="00E84748">
        <w:rPr>
          <w:rFonts w:ascii="Cambria" w:hAnsi="Cambria"/>
        </w:rPr>
        <w:t xml:space="preserve"> his daughter.</w:t>
      </w:r>
      <w:r w:rsidR="00872A16">
        <w:rPr>
          <w:rFonts w:ascii="Cambria" w:hAnsi="Cambria"/>
        </w:rPr>
        <w:t xml:space="preserve"> In the end, </w:t>
      </w:r>
      <w:proofErr w:type="spellStart"/>
      <w:r w:rsidR="00872A16">
        <w:rPr>
          <w:rFonts w:ascii="Cambria" w:hAnsi="Cambria"/>
        </w:rPr>
        <w:t>Neeson</w:t>
      </w:r>
      <w:proofErr w:type="spellEnd"/>
      <w:r w:rsidR="00872A16">
        <w:rPr>
          <w:rFonts w:ascii="Cambria" w:hAnsi="Cambria"/>
        </w:rPr>
        <w:t xml:space="preserve"> </w:t>
      </w:r>
      <w:r w:rsidR="004279A6">
        <w:rPr>
          <w:rFonts w:ascii="Cambria" w:hAnsi="Cambria"/>
        </w:rPr>
        <w:t xml:space="preserve">violently </w:t>
      </w:r>
      <w:r w:rsidR="00872A16">
        <w:rPr>
          <w:rFonts w:ascii="Cambria" w:hAnsi="Cambria"/>
        </w:rPr>
        <w:t xml:space="preserve">kills several individuals associated with the trafficking </w:t>
      </w:r>
      <w:r w:rsidR="00A96927">
        <w:rPr>
          <w:rFonts w:ascii="Cambria" w:hAnsi="Cambria"/>
        </w:rPr>
        <w:t>and rescues his daughter.</w:t>
      </w:r>
      <w:r w:rsidR="001F66D0">
        <w:rPr>
          <w:rFonts w:ascii="Cambria" w:hAnsi="Cambria"/>
        </w:rPr>
        <w:t xml:space="preserve"> His daughter even meets her favorite pop singer at the end of the story.</w:t>
      </w:r>
      <w:r w:rsidR="00D0104D">
        <w:rPr>
          <w:rFonts w:ascii="Cambria" w:hAnsi="Cambria"/>
        </w:rPr>
        <w:t xml:space="preserve"> </w:t>
      </w:r>
      <w:r w:rsidR="00B637DB">
        <w:rPr>
          <w:rFonts w:ascii="Cambria" w:hAnsi="Cambria"/>
        </w:rPr>
        <w:t xml:space="preserve">This </w:t>
      </w:r>
      <w:r w:rsidR="005609AA">
        <w:rPr>
          <w:rFonts w:ascii="Cambria" w:hAnsi="Cambria"/>
        </w:rPr>
        <w:t xml:space="preserve">dramatic </w:t>
      </w:r>
      <w:r w:rsidR="00B637DB">
        <w:rPr>
          <w:rFonts w:ascii="Cambria" w:hAnsi="Cambria"/>
        </w:rPr>
        <w:t>depiction of justice restoration</w:t>
      </w:r>
      <w:r w:rsidR="00BE4899">
        <w:rPr>
          <w:rFonts w:ascii="Cambria" w:hAnsi="Cambria"/>
        </w:rPr>
        <w:t xml:space="preserve"> in the end</w:t>
      </w:r>
      <w:r w:rsidR="00B637DB">
        <w:rPr>
          <w:rFonts w:ascii="Cambria" w:hAnsi="Cambria"/>
        </w:rPr>
        <w:t xml:space="preserve"> should be associated with hedonic enjoyment, as </w:t>
      </w:r>
      <w:r w:rsidR="00825E1B">
        <w:rPr>
          <w:rFonts w:ascii="Cambria" w:hAnsi="Cambria"/>
        </w:rPr>
        <w:t>little or no</w:t>
      </w:r>
      <w:r w:rsidR="00B637DB">
        <w:rPr>
          <w:rFonts w:ascii="Cambria" w:hAnsi="Cambria"/>
        </w:rPr>
        <w:t xml:space="preserve"> </w:t>
      </w:r>
      <w:r w:rsidR="009E4C7B">
        <w:rPr>
          <w:rFonts w:ascii="Cambria" w:hAnsi="Cambria"/>
        </w:rPr>
        <w:t xml:space="preserve">moral </w:t>
      </w:r>
      <w:r w:rsidR="00B637DB">
        <w:rPr>
          <w:rFonts w:ascii="Cambria" w:hAnsi="Cambria"/>
        </w:rPr>
        <w:t xml:space="preserve">ambiguity </w:t>
      </w:r>
      <w:r w:rsidR="00AC313A">
        <w:rPr>
          <w:rFonts w:ascii="Cambria" w:hAnsi="Cambria"/>
        </w:rPr>
        <w:t xml:space="preserve">is present to elicit conflicting thoughts about whether the story </w:t>
      </w:r>
      <w:r w:rsidR="00D10C5B">
        <w:rPr>
          <w:rFonts w:ascii="Cambria" w:hAnsi="Cambria"/>
        </w:rPr>
        <w:t xml:space="preserve">ending </w:t>
      </w:r>
      <w:r w:rsidR="00AC313A">
        <w:rPr>
          <w:rFonts w:ascii="Cambria" w:hAnsi="Cambria"/>
        </w:rPr>
        <w:t xml:space="preserve">was </w:t>
      </w:r>
      <w:r w:rsidR="006C7067">
        <w:rPr>
          <w:rFonts w:ascii="Cambria" w:hAnsi="Cambria"/>
        </w:rPr>
        <w:t>good</w:t>
      </w:r>
      <w:r w:rsidR="00381FB9">
        <w:rPr>
          <w:rFonts w:ascii="Cambria" w:hAnsi="Cambria"/>
        </w:rPr>
        <w:t>.</w:t>
      </w:r>
      <w:r w:rsidR="00B52991">
        <w:rPr>
          <w:rFonts w:ascii="Cambria" w:hAnsi="Cambria"/>
        </w:rPr>
        <w:t xml:space="preserve"> </w:t>
      </w:r>
      <w:r w:rsidR="00E24B8C">
        <w:rPr>
          <w:rFonts w:ascii="Cambria" w:hAnsi="Cambria"/>
        </w:rPr>
        <w:t xml:space="preserve">By contrast, </w:t>
      </w:r>
      <w:r w:rsidR="00C8041A">
        <w:rPr>
          <w:rFonts w:ascii="Cambria" w:hAnsi="Cambria"/>
        </w:rPr>
        <w:t xml:space="preserve">consider a film such as </w:t>
      </w:r>
      <w:r w:rsidR="003209BB">
        <w:rPr>
          <w:rFonts w:ascii="Cambria" w:hAnsi="Cambria"/>
          <w:i/>
        </w:rPr>
        <w:t>Schindler’s List</w:t>
      </w:r>
      <w:r w:rsidR="00695615">
        <w:rPr>
          <w:rFonts w:ascii="Cambria" w:hAnsi="Cambria"/>
        </w:rPr>
        <w:t xml:space="preserve">, also starring </w:t>
      </w:r>
      <w:proofErr w:type="spellStart"/>
      <w:r w:rsidR="00695615">
        <w:rPr>
          <w:rFonts w:ascii="Cambria" w:hAnsi="Cambria"/>
        </w:rPr>
        <w:t>Neeson</w:t>
      </w:r>
      <w:proofErr w:type="spellEnd"/>
      <w:r w:rsidR="003F0B16">
        <w:rPr>
          <w:rFonts w:ascii="Cambria" w:hAnsi="Cambria"/>
        </w:rPr>
        <w:t>.</w:t>
      </w:r>
      <w:r w:rsidR="00695615">
        <w:rPr>
          <w:rFonts w:ascii="Cambria" w:hAnsi="Cambria"/>
        </w:rPr>
        <w:t xml:space="preserve"> </w:t>
      </w:r>
      <w:r w:rsidR="001240C2">
        <w:rPr>
          <w:rFonts w:ascii="Cambria" w:hAnsi="Cambria"/>
        </w:rPr>
        <w:t>The story is about a</w:t>
      </w:r>
      <w:r w:rsidR="00F26592">
        <w:rPr>
          <w:rFonts w:ascii="Cambria" w:hAnsi="Cambria"/>
        </w:rPr>
        <w:t xml:space="preserve"> German businessman</w:t>
      </w:r>
      <w:r w:rsidR="00BE4899">
        <w:rPr>
          <w:rFonts w:ascii="Cambria" w:hAnsi="Cambria"/>
        </w:rPr>
        <w:t xml:space="preserve">, played by </w:t>
      </w:r>
      <w:proofErr w:type="spellStart"/>
      <w:r w:rsidR="00BE4899">
        <w:rPr>
          <w:rFonts w:ascii="Cambria" w:hAnsi="Cambria"/>
        </w:rPr>
        <w:t>Neeson</w:t>
      </w:r>
      <w:proofErr w:type="spellEnd"/>
      <w:r w:rsidR="00BE4899">
        <w:rPr>
          <w:rFonts w:ascii="Cambria" w:hAnsi="Cambria"/>
        </w:rPr>
        <w:t>,</w:t>
      </w:r>
      <w:r w:rsidR="00AE69B1">
        <w:rPr>
          <w:rFonts w:ascii="Cambria" w:hAnsi="Cambria"/>
        </w:rPr>
        <w:t xml:space="preserve"> who staffs his </w:t>
      </w:r>
      <w:r w:rsidR="00C774F2">
        <w:rPr>
          <w:rFonts w:ascii="Cambria" w:hAnsi="Cambria"/>
        </w:rPr>
        <w:t>factories with Jewish workers</w:t>
      </w:r>
      <w:r w:rsidR="00BE4899" w:rsidRPr="00BE4899">
        <w:t xml:space="preserve"> </w:t>
      </w:r>
      <w:r w:rsidR="00BE4899" w:rsidRPr="00BE4899">
        <w:rPr>
          <w:rFonts w:ascii="Cambria" w:hAnsi="Cambria"/>
        </w:rPr>
        <w:t>during World War II</w:t>
      </w:r>
      <w:r w:rsidR="00C774F2">
        <w:rPr>
          <w:rFonts w:ascii="Cambria" w:hAnsi="Cambria"/>
        </w:rPr>
        <w:t xml:space="preserve">, protecting them from otherwise </w:t>
      </w:r>
      <w:r w:rsidR="001819F0">
        <w:rPr>
          <w:rFonts w:ascii="Cambria" w:hAnsi="Cambria"/>
        </w:rPr>
        <w:t xml:space="preserve">being </w:t>
      </w:r>
      <w:r w:rsidR="00C774F2">
        <w:rPr>
          <w:rFonts w:ascii="Cambria" w:hAnsi="Cambria"/>
        </w:rPr>
        <w:t xml:space="preserve">killed or sent to camps. </w:t>
      </w:r>
      <w:r w:rsidR="006678FA">
        <w:rPr>
          <w:rFonts w:ascii="Cambria" w:hAnsi="Cambria"/>
        </w:rPr>
        <w:t xml:space="preserve">The </w:t>
      </w:r>
      <w:r w:rsidR="006678FA">
        <w:rPr>
          <w:rFonts w:ascii="Cambria" w:hAnsi="Cambria"/>
        </w:rPr>
        <w:lastRenderedPageBreak/>
        <w:t>film depicts Schindler taking risks to save others, as well as having to reluctantly leave innocent people to die or suffer in order to save others. The film ends with many innocent people having died, Schindler being chased by the Red Army</w:t>
      </w:r>
      <w:r w:rsidR="000A7FFB">
        <w:rPr>
          <w:rFonts w:ascii="Cambria" w:hAnsi="Cambria"/>
        </w:rPr>
        <w:t>,</w:t>
      </w:r>
      <w:r w:rsidR="006678FA">
        <w:rPr>
          <w:rFonts w:ascii="Cambria" w:hAnsi="Cambria"/>
        </w:rPr>
        <w:t xml:space="preserve"> and ashamed he did not save even more lives. This depiction is unsettling and elicits explicit deliberation over whether the protagonist made the correct decisions along the way. </w:t>
      </w:r>
      <w:r w:rsidR="000A7FFB">
        <w:rPr>
          <w:rFonts w:ascii="Cambria" w:hAnsi="Cambria"/>
        </w:rPr>
        <w:t xml:space="preserve">Tamborini (2011, 2013) emphasizes that one way to distinguish these </w:t>
      </w:r>
      <w:r w:rsidR="00FC6D5B">
        <w:rPr>
          <w:rFonts w:ascii="Cambria" w:hAnsi="Cambria"/>
        </w:rPr>
        <w:t xml:space="preserve">two narrative forms </w:t>
      </w:r>
      <w:r w:rsidR="00BE4899">
        <w:rPr>
          <w:rFonts w:ascii="Cambria" w:hAnsi="Cambria"/>
        </w:rPr>
        <w:t>is via the</w:t>
      </w:r>
      <w:r w:rsidR="000A7FFB">
        <w:rPr>
          <w:rFonts w:ascii="Cambria" w:hAnsi="Cambria"/>
        </w:rPr>
        <w:t xml:space="preserve"> dual-process perspective</w:t>
      </w:r>
      <w:r w:rsidR="00BE4899">
        <w:rPr>
          <w:rFonts w:ascii="Cambria" w:hAnsi="Cambria"/>
        </w:rPr>
        <w:t xml:space="preserve"> above</w:t>
      </w:r>
      <w:r w:rsidR="000A7FFB">
        <w:rPr>
          <w:rFonts w:ascii="Cambria" w:hAnsi="Cambria"/>
        </w:rPr>
        <w:t>.</w:t>
      </w:r>
      <w:r w:rsidR="009E4C7B">
        <w:rPr>
          <w:rFonts w:ascii="Cambria" w:hAnsi="Cambria"/>
        </w:rPr>
        <w:t xml:space="preserve"> </w:t>
      </w:r>
      <w:r w:rsidR="009E4C7B" w:rsidRPr="00430D52">
        <w:rPr>
          <w:rFonts w:ascii="Cambria" w:hAnsi="Cambria"/>
          <w:highlight w:val="yellow"/>
        </w:rPr>
        <w:t xml:space="preserve">Note that appreciation is </w:t>
      </w:r>
      <w:r w:rsidR="00430D52">
        <w:rPr>
          <w:rFonts w:ascii="Cambria" w:hAnsi="Cambria"/>
          <w:highlight w:val="yellow"/>
        </w:rPr>
        <w:t>slower</w:t>
      </w:r>
      <w:r w:rsidR="00CA0D6D" w:rsidRPr="00430D52">
        <w:rPr>
          <w:rFonts w:ascii="Cambria" w:hAnsi="Cambria"/>
          <w:highlight w:val="yellow"/>
        </w:rPr>
        <w:t xml:space="preserve"> and </w:t>
      </w:r>
      <w:r w:rsidR="00430D52">
        <w:rPr>
          <w:rFonts w:ascii="Cambria" w:hAnsi="Cambria"/>
          <w:highlight w:val="yellow"/>
        </w:rPr>
        <w:t>requires more cognitive effort</w:t>
      </w:r>
      <w:r w:rsidR="00CA0D6D" w:rsidRPr="00430D52">
        <w:rPr>
          <w:rFonts w:ascii="Cambria" w:hAnsi="Cambria"/>
          <w:highlight w:val="yellow"/>
        </w:rPr>
        <w:t>, whereas enjoyment is fast and intuitive.</w:t>
      </w:r>
      <w:r w:rsidR="00430D52">
        <w:rPr>
          <w:rFonts w:ascii="Cambria" w:hAnsi="Cambria"/>
        </w:rPr>
        <w:t xml:space="preserve"> </w:t>
      </w:r>
      <w:r w:rsidR="00DF49C4" w:rsidRPr="00DF49C4">
        <w:rPr>
          <w:rFonts w:ascii="Cambria" w:hAnsi="Cambria"/>
          <w:highlight w:val="yellow"/>
        </w:rPr>
        <w:t xml:space="preserve">Since audiences are known to avoid cognitive dissonance (Festinger, 1957; </w:t>
      </w:r>
      <w:proofErr w:type="spellStart"/>
      <w:r w:rsidR="00DF49C4" w:rsidRPr="00DF49C4">
        <w:rPr>
          <w:rFonts w:ascii="Cambria" w:hAnsi="Cambria"/>
          <w:highlight w:val="yellow"/>
        </w:rPr>
        <w:t>Zillmann</w:t>
      </w:r>
      <w:proofErr w:type="spellEnd"/>
      <w:r w:rsidR="00DF49C4" w:rsidRPr="00DF49C4">
        <w:rPr>
          <w:rFonts w:ascii="Cambria" w:hAnsi="Cambria"/>
          <w:highlight w:val="yellow"/>
        </w:rPr>
        <w:t>, 1988), it might be expected that they will consume films with moral ambiguity less frequently since those narratives are more difficult to process.</w:t>
      </w:r>
      <w:r w:rsidR="00DF49C4">
        <w:rPr>
          <w:rFonts w:ascii="Cambria" w:hAnsi="Cambria"/>
        </w:rPr>
        <w:t xml:space="preserve"> </w:t>
      </w:r>
    </w:p>
    <w:p w14:paraId="35C2F2BA" w14:textId="5F17F24B" w:rsidR="004F0685" w:rsidRDefault="00BC04FF" w:rsidP="00E80BD6">
      <w:pPr>
        <w:spacing w:line="480" w:lineRule="auto"/>
        <w:ind w:firstLine="360"/>
        <w:rPr>
          <w:rFonts w:ascii="Cambria" w:hAnsi="Cambria"/>
        </w:rPr>
      </w:pPr>
      <w:r>
        <w:rPr>
          <w:rFonts w:ascii="Cambria" w:hAnsi="Cambria"/>
        </w:rPr>
        <w:t>Other researchers</w:t>
      </w:r>
      <w:r w:rsidR="000479AA">
        <w:rPr>
          <w:rFonts w:ascii="Cambria" w:hAnsi="Cambria"/>
        </w:rPr>
        <w:t>, with similar understandings of enjoyment and appreciation,</w:t>
      </w:r>
      <w:r>
        <w:rPr>
          <w:rFonts w:ascii="Cambria" w:hAnsi="Cambria"/>
        </w:rPr>
        <w:t xml:space="preserve"> </w:t>
      </w:r>
      <w:r w:rsidR="000479AA">
        <w:rPr>
          <w:rFonts w:ascii="Cambria" w:hAnsi="Cambria"/>
        </w:rPr>
        <w:t xml:space="preserve">have shown that </w:t>
      </w:r>
      <w:r w:rsidR="003840D7">
        <w:rPr>
          <w:rFonts w:ascii="Cambria" w:hAnsi="Cambria"/>
        </w:rPr>
        <w:t>narrative forms</w:t>
      </w:r>
      <w:r w:rsidR="000479AA">
        <w:rPr>
          <w:rFonts w:ascii="Cambria" w:hAnsi="Cambria"/>
        </w:rPr>
        <w:t xml:space="preserve"> </w:t>
      </w:r>
      <w:r w:rsidR="003840D7">
        <w:rPr>
          <w:rFonts w:ascii="Cambria" w:hAnsi="Cambria"/>
        </w:rPr>
        <w:t>eliciting</w:t>
      </w:r>
      <w:r w:rsidR="000479AA">
        <w:rPr>
          <w:rFonts w:ascii="Cambria" w:hAnsi="Cambria"/>
        </w:rPr>
        <w:t xml:space="preserve"> these two responses</w:t>
      </w:r>
      <w:r w:rsidR="003840D7">
        <w:rPr>
          <w:rFonts w:ascii="Cambria" w:hAnsi="Cambria"/>
        </w:rPr>
        <w:t xml:space="preserve"> diverge</w:t>
      </w:r>
      <w:r w:rsidR="000479AA">
        <w:rPr>
          <w:rFonts w:ascii="Cambria" w:hAnsi="Cambria"/>
        </w:rPr>
        <w:t xml:space="preserve"> in terms </w:t>
      </w:r>
      <w:r w:rsidR="001756FF">
        <w:rPr>
          <w:rFonts w:ascii="Cambria" w:hAnsi="Cambria"/>
        </w:rPr>
        <w:t>their functional value for audiences.</w:t>
      </w:r>
      <w:r w:rsidR="00437A36">
        <w:rPr>
          <w:rFonts w:ascii="Cambria" w:hAnsi="Cambria"/>
        </w:rPr>
        <w:t xml:space="preserve"> </w:t>
      </w:r>
      <w:r w:rsidR="003840D7">
        <w:rPr>
          <w:rFonts w:ascii="Cambria" w:hAnsi="Cambria"/>
        </w:rPr>
        <w:t xml:space="preserve">Specifically, </w:t>
      </w:r>
      <w:r w:rsidR="00437A36">
        <w:rPr>
          <w:rFonts w:ascii="Cambria" w:hAnsi="Cambria"/>
        </w:rPr>
        <w:t>Oliver et al. (2014)</w:t>
      </w:r>
      <w:r w:rsidR="00020DF9">
        <w:rPr>
          <w:rFonts w:ascii="Cambria" w:hAnsi="Cambria"/>
        </w:rPr>
        <w:t xml:space="preserve"> emphasize that </w:t>
      </w:r>
      <w:r w:rsidR="001B4D89">
        <w:rPr>
          <w:rFonts w:ascii="Cambria" w:hAnsi="Cambria"/>
        </w:rPr>
        <w:t xml:space="preserve">the features of narratives that drive greater </w:t>
      </w:r>
      <w:r w:rsidR="006D7D57">
        <w:rPr>
          <w:rFonts w:ascii="Cambria" w:hAnsi="Cambria"/>
        </w:rPr>
        <w:t xml:space="preserve">pleasure or </w:t>
      </w:r>
      <w:r w:rsidR="001B4D89">
        <w:rPr>
          <w:rFonts w:ascii="Cambria" w:hAnsi="Cambria"/>
        </w:rPr>
        <w:t xml:space="preserve">consumption are not the same </w:t>
      </w:r>
      <w:r w:rsidR="008B5D4F">
        <w:rPr>
          <w:rFonts w:ascii="Cambria" w:hAnsi="Cambria"/>
        </w:rPr>
        <w:t xml:space="preserve">features </w:t>
      </w:r>
      <w:r w:rsidR="001B4D89">
        <w:rPr>
          <w:rFonts w:ascii="Cambria" w:hAnsi="Cambria"/>
        </w:rPr>
        <w:t xml:space="preserve">as those that drive </w:t>
      </w:r>
      <w:r w:rsidR="00685DF9">
        <w:rPr>
          <w:rFonts w:ascii="Cambria" w:hAnsi="Cambria"/>
        </w:rPr>
        <w:t>greater perceived value</w:t>
      </w:r>
      <w:r w:rsidR="00A30EC6">
        <w:rPr>
          <w:rFonts w:ascii="Cambria" w:hAnsi="Cambria"/>
        </w:rPr>
        <w:t>:</w:t>
      </w:r>
      <w:r w:rsidR="00105E39">
        <w:rPr>
          <w:rFonts w:ascii="Cambria" w:hAnsi="Cambria"/>
        </w:rPr>
        <w:t xml:space="preserve"> </w:t>
      </w:r>
    </w:p>
    <w:p w14:paraId="04FAA246" w14:textId="27825BBB" w:rsidR="004F0685" w:rsidRPr="00320DF1" w:rsidRDefault="004F0685" w:rsidP="004F0685">
      <w:pPr>
        <w:spacing w:line="480" w:lineRule="auto"/>
        <w:ind w:left="360"/>
        <w:rPr>
          <w:rFonts w:ascii="Cambria" w:hAnsi="Cambria"/>
          <w:highlight w:val="yellow"/>
        </w:rPr>
      </w:pPr>
      <w:r w:rsidRPr="00320DF1">
        <w:rPr>
          <w:rFonts w:ascii="Cambria" w:hAnsi="Cambria"/>
          <w:highlight w:val="yellow"/>
        </w:rPr>
        <w:t>Indeed, the phrase ‘guilty pleasure’</w:t>
      </w:r>
      <w:r w:rsidR="00437A36" w:rsidRPr="00320DF1">
        <w:rPr>
          <w:rFonts w:ascii="Cambria" w:hAnsi="Cambria"/>
          <w:highlight w:val="yellow"/>
        </w:rPr>
        <w:t xml:space="preserve"> to refer to many types of entertainment offerings seems to capture the feelings that result from engaging in activities that are perceived as less important or intrinsically valuable than other activities that are experienced as more intellectually challenging, engaging, or emotionally relevant.</w:t>
      </w:r>
      <w:r w:rsidR="00242AE2" w:rsidRPr="00320DF1">
        <w:rPr>
          <w:rFonts w:ascii="Cambria" w:hAnsi="Cambria"/>
          <w:highlight w:val="yellow"/>
        </w:rPr>
        <w:t xml:space="preserve"> (p. 855)</w:t>
      </w:r>
    </w:p>
    <w:p w14:paraId="4F0C7FAA" w14:textId="77777777" w:rsidR="003C07C9" w:rsidRDefault="003C07C9" w:rsidP="00B2251A">
      <w:pPr>
        <w:spacing w:line="480" w:lineRule="auto"/>
        <w:ind w:firstLine="360"/>
        <w:rPr>
          <w:rFonts w:ascii="Cambria" w:hAnsi="Cambria"/>
        </w:rPr>
      </w:pPr>
      <w:r w:rsidRPr="003C07C9">
        <w:rPr>
          <w:rFonts w:ascii="Cambria" w:hAnsi="Cambria"/>
          <w:highlight w:val="yellow"/>
        </w:rPr>
        <w:t xml:space="preserve">This comment aligns well with the manner in which moral ambiguity in narratives elicits effortful deliberation and why audiences may avoid such experiences. Although audiences may appreciate cognitive challenges more, there will be a tendency to consume </w:t>
      </w:r>
      <w:r w:rsidRPr="003C07C9">
        <w:rPr>
          <w:rFonts w:ascii="Cambria" w:hAnsi="Cambria"/>
          <w:highlight w:val="yellow"/>
        </w:rPr>
        <w:lastRenderedPageBreak/>
        <w:t>them less than narratives that are easier to cognitively process. We propose that linguistic indicators of cognitively challenging film content should show a matching pattern such that they will be associated with lower consumption but higher ratings.</w:t>
      </w:r>
    </w:p>
    <w:p w14:paraId="74A70FD2" w14:textId="2D8A8A14" w:rsidR="00DE528E" w:rsidRDefault="00232A11" w:rsidP="00B2251A">
      <w:pPr>
        <w:spacing w:line="480" w:lineRule="auto"/>
        <w:ind w:firstLine="360"/>
        <w:rPr>
          <w:rFonts w:ascii="Cambria" w:hAnsi="Cambria"/>
        </w:rPr>
      </w:pPr>
      <w:r>
        <w:rPr>
          <w:rFonts w:ascii="Cambria" w:hAnsi="Cambria"/>
        </w:rPr>
        <w:t xml:space="preserve">A great deal of literature </w:t>
      </w:r>
      <w:r w:rsidR="002B42EF">
        <w:rPr>
          <w:rFonts w:ascii="Cambria" w:hAnsi="Cambria"/>
        </w:rPr>
        <w:t>focuses</w:t>
      </w:r>
      <w:r>
        <w:rPr>
          <w:rFonts w:ascii="Cambria" w:hAnsi="Cambria"/>
        </w:rPr>
        <w:t xml:space="preserve"> </w:t>
      </w:r>
      <w:r w:rsidR="00850599">
        <w:rPr>
          <w:rFonts w:ascii="Cambria" w:hAnsi="Cambria"/>
        </w:rPr>
        <w:t>on the functional value of effortful moral reasoning on individuals and society</w:t>
      </w:r>
      <w:r>
        <w:rPr>
          <w:rFonts w:ascii="Cambria" w:hAnsi="Cambria"/>
        </w:rPr>
        <w:t xml:space="preserve"> (</w:t>
      </w:r>
      <w:r w:rsidR="00F529EB">
        <w:rPr>
          <w:rFonts w:ascii="Cambria" w:hAnsi="Cambria"/>
        </w:rPr>
        <w:t>Kohlberg,</w:t>
      </w:r>
      <w:r w:rsidR="00BE21E4">
        <w:rPr>
          <w:rFonts w:ascii="Cambria" w:hAnsi="Cambria"/>
        </w:rPr>
        <w:t xml:space="preserve"> 1981;</w:t>
      </w:r>
      <w:r w:rsidR="00F529EB">
        <w:rPr>
          <w:rFonts w:ascii="Cambria" w:hAnsi="Cambria"/>
        </w:rPr>
        <w:t xml:space="preserve"> </w:t>
      </w:r>
      <w:r w:rsidR="00BE21E4">
        <w:rPr>
          <w:rFonts w:ascii="Cambria" w:hAnsi="Cambria"/>
        </w:rPr>
        <w:t>Piaget, 19</w:t>
      </w:r>
      <w:r w:rsidR="001209B4">
        <w:rPr>
          <w:rFonts w:ascii="Cambria" w:hAnsi="Cambria"/>
        </w:rPr>
        <w:t>65</w:t>
      </w:r>
      <w:r w:rsidR="00BE21E4">
        <w:rPr>
          <w:rFonts w:ascii="Cambria" w:hAnsi="Cambria"/>
        </w:rPr>
        <w:t xml:space="preserve">; </w:t>
      </w:r>
      <w:r w:rsidR="00F529EB">
        <w:rPr>
          <w:rFonts w:ascii="Cambria" w:hAnsi="Cambria"/>
        </w:rPr>
        <w:t>Schiller</w:t>
      </w:r>
      <w:r w:rsidR="00900CED">
        <w:rPr>
          <w:rFonts w:ascii="Cambria" w:hAnsi="Cambria"/>
        </w:rPr>
        <w:t>, 1911</w:t>
      </w:r>
      <w:r>
        <w:rPr>
          <w:rFonts w:ascii="Cambria" w:hAnsi="Cambria"/>
        </w:rPr>
        <w:t>)</w:t>
      </w:r>
      <w:r w:rsidR="00E83D75">
        <w:rPr>
          <w:rFonts w:ascii="Cambria" w:hAnsi="Cambria"/>
        </w:rPr>
        <w:t>, which echoes an idea congruent with that of Oliver et al. (2014)</w:t>
      </w:r>
      <w:r w:rsidR="00F60E2A">
        <w:rPr>
          <w:rFonts w:ascii="Cambria" w:hAnsi="Cambria"/>
        </w:rPr>
        <w:t xml:space="preserve"> in that such moral deliberation leads to positive developmental outcomes</w:t>
      </w:r>
      <w:r>
        <w:rPr>
          <w:rFonts w:ascii="Cambria" w:hAnsi="Cambria"/>
        </w:rPr>
        <w:t xml:space="preserve">. </w:t>
      </w:r>
      <w:r w:rsidR="004954C5">
        <w:rPr>
          <w:rFonts w:ascii="Cambria" w:hAnsi="Cambria"/>
        </w:rPr>
        <w:t>We agree with this notion</w:t>
      </w:r>
      <w:r w:rsidR="00E9478F">
        <w:rPr>
          <w:rFonts w:ascii="Cambria" w:hAnsi="Cambria"/>
        </w:rPr>
        <w:t xml:space="preserve">, and </w:t>
      </w:r>
      <w:r w:rsidR="005C2A41">
        <w:rPr>
          <w:rFonts w:ascii="Cambria" w:hAnsi="Cambria"/>
        </w:rPr>
        <w:t xml:space="preserve">further believe the linguistic content of films can provide insight into </w:t>
      </w:r>
      <w:r w:rsidR="00372FC6">
        <w:rPr>
          <w:rFonts w:ascii="Cambria" w:hAnsi="Cambria"/>
        </w:rPr>
        <w:t xml:space="preserve">the concrete features </w:t>
      </w:r>
      <w:r w:rsidR="00975ABA">
        <w:rPr>
          <w:rFonts w:ascii="Cambria" w:hAnsi="Cambria"/>
        </w:rPr>
        <w:t xml:space="preserve">and social-psychological contexts </w:t>
      </w:r>
      <w:r w:rsidR="00372FC6">
        <w:rPr>
          <w:rFonts w:ascii="Cambria" w:hAnsi="Cambria"/>
        </w:rPr>
        <w:t xml:space="preserve">that differentiate </w:t>
      </w:r>
      <w:r w:rsidR="006A747D">
        <w:rPr>
          <w:rFonts w:ascii="Cambria" w:hAnsi="Cambria"/>
        </w:rPr>
        <w:t>the</w:t>
      </w:r>
      <w:r w:rsidR="00372FC6">
        <w:rPr>
          <w:rFonts w:ascii="Cambria" w:hAnsi="Cambria"/>
        </w:rPr>
        <w:t xml:space="preserve"> two narrative forms.</w:t>
      </w:r>
      <w:r w:rsidR="000A53E7">
        <w:rPr>
          <w:rFonts w:ascii="Cambria" w:hAnsi="Cambria"/>
        </w:rPr>
        <w:t xml:space="preserve"> </w:t>
      </w:r>
    </w:p>
    <w:p w14:paraId="5E5581B2" w14:textId="3529C2FA" w:rsidR="006B3C5B" w:rsidRPr="00FA2441" w:rsidRDefault="006B3C5B" w:rsidP="000A2D85">
      <w:pPr>
        <w:spacing w:line="480" w:lineRule="auto"/>
        <w:rPr>
          <w:rFonts w:ascii="Cambria" w:hAnsi="Cambria"/>
          <w:b/>
        </w:rPr>
      </w:pPr>
      <w:r w:rsidRPr="00FA2441">
        <w:rPr>
          <w:rFonts w:ascii="Cambria" w:hAnsi="Cambria"/>
          <w:b/>
        </w:rPr>
        <w:t xml:space="preserve">Measuring </w:t>
      </w:r>
      <w:r w:rsidR="00A8535F">
        <w:rPr>
          <w:rFonts w:ascii="Cambria" w:hAnsi="Cambria"/>
          <w:b/>
        </w:rPr>
        <w:t>Linguistic Content</w:t>
      </w:r>
      <w:r w:rsidR="001056DA">
        <w:rPr>
          <w:rFonts w:ascii="Cambria" w:hAnsi="Cambria"/>
          <w:b/>
        </w:rPr>
        <w:t xml:space="preserve"> of Films</w:t>
      </w:r>
    </w:p>
    <w:p w14:paraId="04ADD986" w14:textId="35D40126" w:rsidR="004E7AA4" w:rsidRDefault="00DD1A8B" w:rsidP="00EB6696">
      <w:pPr>
        <w:spacing w:line="480" w:lineRule="auto"/>
        <w:ind w:firstLine="360"/>
        <w:rPr>
          <w:rFonts w:ascii="Cambria" w:hAnsi="Cambria"/>
        </w:rPr>
      </w:pPr>
      <w:r>
        <w:rPr>
          <w:rFonts w:ascii="Cambria" w:hAnsi="Cambria"/>
        </w:rPr>
        <w:t>To capture words associated with the divergent narrative forms above, w</w:t>
      </w:r>
      <w:r w:rsidR="00E03819" w:rsidRPr="00FA2441">
        <w:rPr>
          <w:rFonts w:ascii="Cambria" w:hAnsi="Cambria"/>
        </w:rPr>
        <w:t xml:space="preserve">e use </w:t>
      </w:r>
      <w:r w:rsidR="00FC4417" w:rsidRPr="00FA2441">
        <w:rPr>
          <w:rFonts w:ascii="Cambria" w:hAnsi="Cambria"/>
        </w:rPr>
        <w:t>two</w:t>
      </w:r>
      <w:r w:rsidR="00251F14" w:rsidRPr="00FA2441">
        <w:rPr>
          <w:rFonts w:ascii="Cambria" w:hAnsi="Cambria"/>
        </w:rPr>
        <w:t xml:space="preserve"> separate</w:t>
      </w:r>
      <w:r w:rsidR="00E03819" w:rsidRPr="00FA2441">
        <w:rPr>
          <w:rFonts w:ascii="Cambria" w:hAnsi="Cambria"/>
        </w:rPr>
        <w:t xml:space="preserve"> dictionaries </w:t>
      </w:r>
      <w:r w:rsidR="000A2D85">
        <w:rPr>
          <w:rFonts w:ascii="Cambria" w:hAnsi="Cambria"/>
        </w:rPr>
        <w:t>(</w:t>
      </w:r>
      <w:r w:rsidR="00666E77">
        <w:rPr>
          <w:rFonts w:ascii="Cambria" w:hAnsi="Cambria"/>
        </w:rPr>
        <w:t>the 2015 linguistic inquiry word count dictionary [</w:t>
      </w:r>
      <w:r w:rsidR="00666E77" w:rsidRPr="00FA2441">
        <w:rPr>
          <w:rFonts w:ascii="Cambria" w:hAnsi="Cambria"/>
        </w:rPr>
        <w:t>Pennebaker, Boyd, Jordan, &amp; Blackburn, 2015</w:t>
      </w:r>
      <w:r w:rsidR="00666E77">
        <w:rPr>
          <w:rFonts w:ascii="Cambria" w:hAnsi="Cambria"/>
        </w:rPr>
        <w:t xml:space="preserve">] and </w:t>
      </w:r>
      <w:r w:rsidR="000A2D85">
        <w:rPr>
          <w:rFonts w:ascii="Cambria" w:hAnsi="Cambria"/>
        </w:rPr>
        <w:t xml:space="preserve">the moral foundations dictionary [Graham, Haidt, &amp; </w:t>
      </w:r>
      <w:proofErr w:type="spellStart"/>
      <w:r w:rsidR="000A2D85">
        <w:rPr>
          <w:rFonts w:ascii="Cambria" w:hAnsi="Cambria"/>
        </w:rPr>
        <w:t>Nosek</w:t>
      </w:r>
      <w:proofErr w:type="spellEnd"/>
      <w:r w:rsidR="000A2D85">
        <w:rPr>
          <w:rFonts w:ascii="Cambria" w:hAnsi="Cambria"/>
        </w:rPr>
        <w:t xml:space="preserve">, 2009]) </w:t>
      </w:r>
      <w:r w:rsidR="00E03819" w:rsidRPr="00FA2441">
        <w:rPr>
          <w:rFonts w:ascii="Cambria" w:hAnsi="Cambria"/>
        </w:rPr>
        <w:t xml:space="preserve">to take </w:t>
      </w:r>
      <w:r w:rsidR="00162F46" w:rsidRPr="00FA2441">
        <w:rPr>
          <w:rFonts w:ascii="Cambria" w:hAnsi="Cambria"/>
        </w:rPr>
        <w:t xml:space="preserve">advantage of their different </w:t>
      </w:r>
      <w:r w:rsidR="00651E5D" w:rsidRPr="00FA2441">
        <w:rPr>
          <w:rFonts w:ascii="Cambria" w:hAnsi="Cambria"/>
        </w:rPr>
        <w:t>measurement properties</w:t>
      </w:r>
      <w:r w:rsidR="00ED4D0D" w:rsidRPr="00FA2441">
        <w:rPr>
          <w:rFonts w:ascii="Cambria" w:hAnsi="Cambria"/>
        </w:rPr>
        <w:t>.</w:t>
      </w:r>
      <w:r w:rsidR="005A5A5A" w:rsidRPr="00FA2441">
        <w:rPr>
          <w:rFonts w:ascii="Cambria" w:hAnsi="Cambria"/>
        </w:rPr>
        <w:t xml:space="preserve"> </w:t>
      </w:r>
      <w:r w:rsidR="00D6177E" w:rsidRPr="00FA2441">
        <w:rPr>
          <w:rFonts w:ascii="Cambria" w:hAnsi="Cambria"/>
        </w:rPr>
        <w:t>Specifically, w</w:t>
      </w:r>
      <w:r w:rsidR="005A5A5A" w:rsidRPr="00FA2441">
        <w:rPr>
          <w:rFonts w:ascii="Cambria" w:hAnsi="Cambria"/>
        </w:rPr>
        <w:t>hereas</w:t>
      </w:r>
      <w:r w:rsidR="007F1F87" w:rsidRPr="007F1F87">
        <w:rPr>
          <w:rFonts w:ascii="Cambria" w:hAnsi="Cambria"/>
        </w:rPr>
        <w:t xml:space="preserve"> </w:t>
      </w:r>
      <w:r w:rsidR="007F1F87" w:rsidRPr="00FA2441">
        <w:rPr>
          <w:rFonts w:ascii="Cambria" w:hAnsi="Cambria"/>
        </w:rPr>
        <w:t xml:space="preserve">the LIWC dictionary contains </w:t>
      </w:r>
      <w:r w:rsidR="007F1F87" w:rsidRPr="00FA2441">
        <w:rPr>
          <w:rFonts w:ascii="Cambria" w:hAnsi="Cambria"/>
          <w:i/>
        </w:rPr>
        <w:t>function</w:t>
      </w:r>
      <w:r w:rsidR="007F1F87" w:rsidRPr="00FA2441">
        <w:rPr>
          <w:rFonts w:ascii="Cambria" w:hAnsi="Cambria"/>
        </w:rPr>
        <w:t xml:space="preserve"> words (e.g., pronouns, prepositions, articles, conjunctions, and auxiliary verbs that can hint at linguistic styles, social contexts, and even psychological states; Chung &amp; Pennebaker, 2007)</w:t>
      </w:r>
      <w:r w:rsidR="005A5A5A" w:rsidRPr="00FA2441">
        <w:rPr>
          <w:rFonts w:ascii="Cambria" w:hAnsi="Cambria"/>
        </w:rPr>
        <w:t xml:space="preserve"> the moral foundations dictionary contains </w:t>
      </w:r>
      <w:r w:rsidR="005A5A5A" w:rsidRPr="00FA2441">
        <w:rPr>
          <w:rFonts w:ascii="Cambria" w:hAnsi="Cambria"/>
          <w:i/>
        </w:rPr>
        <w:t>content</w:t>
      </w:r>
      <w:r w:rsidR="005A5A5A" w:rsidRPr="00FA2441">
        <w:rPr>
          <w:rFonts w:ascii="Cambria" w:hAnsi="Cambria"/>
        </w:rPr>
        <w:t xml:space="preserve"> words</w:t>
      </w:r>
      <w:r w:rsidR="001C1F85" w:rsidRPr="00FA2441">
        <w:rPr>
          <w:rFonts w:ascii="Cambria" w:hAnsi="Cambria"/>
        </w:rPr>
        <w:t xml:space="preserve"> (</w:t>
      </w:r>
      <w:r w:rsidR="00CB2BAA" w:rsidRPr="00FA2441">
        <w:rPr>
          <w:rFonts w:ascii="Cambria" w:hAnsi="Cambria"/>
        </w:rPr>
        <w:t>e.g.</w:t>
      </w:r>
      <w:r w:rsidR="001C1F85" w:rsidRPr="00FA2441">
        <w:rPr>
          <w:rFonts w:ascii="Cambria" w:hAnsi="Cambria"/>
        </w:rPr>
        <w:t xml:space="preserve">, nouns and </w:t>
      </w:r>
      <w:r w:rsidR="00EA6C33" w:rsidRPr="00FA2441">
        <w:rPr>
          <w:rFonts w:ascii="Cambria" w:hAnsi="Cambria"/>
        </w:rPr>
        <w:t xml:space="preserve">regular </w:t>
      </w:r>
      <w:r w:rsidR="001C1F85" w:rsidRPr="00FA2441">
        <w:rPr>
          <w:rFonts w:ascii="Cambria" w:hAnsi="Cambria"/>
        </w:rPr>
        <w:t>verbs that denote the topic of conversation)</w:t>
      </w:r>
      <w:r w:rsidR="00754DFE" w:rsidRPr="00FA2441">
        <w:rPr>
          <w:rFonts w:ascii="Cambria" w:hAnsi="Cambria"/>
        </w:rPr>
        <w:t>.</w:t>
      </w:r>
      <w:r w:rsidR="00EB6696">
        <w:rPr>
          <w:rFonts w:ascii="Cambria" w:hAnsi="Cambria"/>
        </w:rPr>
        <w:t xml:space="preserve"> </w:t>
      </w:r>
    </w:p>
    <w:p w14:paraId="2C37A3CE" w14:textId="20E025E8" w:rsidR="00BF1503" w:rsidRDefault="0030371B" w:rsidP="009C73CA">
      <w:pPr>
        <w:spacing w:line="480" w:lineRule="auto"/>
        <w:ind w:firstLine="360"/>
        <w:rPr>
          <w:rFonts w:ascii="Cambria" w:hAnsi="Cambria"/>
        </w:rPr>
      </w:pPr>
      <w:r>
        <w:rPr>
          <w:rFonts w:ascii="Cambria" w:hAnsi="Cambria"/>
        </w:rPr>
        <w:t>The LIWC’s f</w:t>
      </w:r>
      <w:r w:rsidR="004B7275">
        <w:rPr>
          <w:rFonts w:ascii="Cambria" w:hAnsi="Cambria"/>
        </w:rPr>
        <w:t xml:space="preserve">unction words should be closely related to content </w:t>
      </w:r>
      <w:r w:rsidR="000529AB">
        <w:rPr>
          <w:rFonts w:ascii="Cambria" w:hAnsi="Cambria"/>
        </w:rPr>
        <w:t>depicting</w:t>
      </w:r>
      <w:r w:rsidR="004B7275">
        <w:rPr>
          <w:rFonts w:ascii="Cambria" w:hAnsi="Cambria"/>
        </w:rPr>
        <w:t xml:space="preserve"> complex issues such as moral dilemmas.</w:t>
      </w:r>
      <w:r w:rsidR="004E7AA4" w:rsidRPr="006E1FB3">
        <w:rPr>
          <w:rFonts w:ascii="Cambria" w:hAnsi="Cambria"/>
        </w:rPr>
        <w:t xml:space="preserve"> </w:t>
      </w:r>
      <w:r w:rsidR="00BF1503" w:rsidRPr="00BF1503">
        <w:rPr>
          <w:rFonts w:ascii="Cambria" w:hAnsi="Cambria"/>
          <w:highlight w:val="yellow"/>
        </w:rPr>
        <w:t xml:space="preserve">Broadly, function words rely on more complex social understandings between speakers and listeners than content words (Chung &amp; Pennebaker, 2011). Additionally, the use of function words is related to how complex or precisely a </w:t>
      </w:r>
      <w:r w:rsidR="00BF1503" w:rsidRPr="00BF1503">
        <w:rPr>
          <w:rFonts w:ascii="Cambria" w:hAnsi="Cambria"/>
          <w:highlight w:val="yellow"/>
        </w:rPr>
        <w:lastRenderedPageBreak/>
        <w:t>person is thinking (Pennebaker &amp; King, 1999), engagement in perspective taking, (Seih, Chung, &amp; Pennebaker, 2011), and greater cognitive complexity in descriptions of social situations (Pennebaker &amp; King, 1999; Pennebaker, Berry, &amp; Richards, 2003). As such, the verbal expressions of moral ambiguity (e.g., a character or narrator describing a moral dilemma) should use function words more frequently, on average, than other linguistic content in film because moral ambiguity requires more nuanced and abstract language.</w:t>
      </w:r>
    </w:p>
    <w:p w14:paraId="1642CB1B" w14:textId="2403F5E6" w:rsidR="00E960C8" w:rsidRDefault="00D35AFE" w:rsidP="009C73CA">
      <w:pPr>
        <w:spacing w:line="480" w:lineRule="auto"/>
        <w:ind w:firstLine="360"/>
        <w:rPr>
          <w:rFonts w:ascii="Cambria" w:hAnsi="Cambria"/>
        </w:rPr>
      </w:pPr>
      <w:r>
        <w:rPr>
          <w:rFonts w:ascii="Cambria" w:hAnsi="Cambria"/>
        </w:rPr>
        <w:t>I</w:t>
      </w:r>
      <w:r w:rsidR="004E7AA4" w:rsidRPr="006E1FB3">
        <w:rPr>
          <w:rFonts w:ascii="Cambria" w:hAnsi="Cambria"/>
        </w:rPr>
        <w:t xml:space="preserve">n the context of </w:t>
      </w:r>
      <w:r>
        <w:rPr>
          <w:rFonts w:ascii="Cambria" w:hAnsi="Cambria"/>
        </w:rPr>
        <w:t xml:space="preserve">film </w:t>
      </w:r>
      <w:r w:rsidR="004E7AA4" w:rsidRPr="006E1FB3">
        <w:rPr>
          <w:rFonts w:ascii="Cambria" w:hAnsi="Cambria"/>
        </w:rPr>
        <w:t xml:space="preserve">narratives, the ability to understand character dialogue or narration using function words (e.g., “I can’t believe that he gave it to her”; Chung &amp; Pennebaker, 2007) </w:t>
      </w:r>
      <w:r w:rsidR="00AB23AF">
        <w:rPr>
          <w:rFonts w:ascii="Cambria" w:hAnsi="Cambria"/>
        </w:rPr>
        <w:t xml:space="preserve">also </w:t>
      </w:r>
      <w:r w:rsidR="004E7AA4" w:rsidRPr="006E1FB3">
        <w:rPr>
          <w:rFonts w:ascii="Cambria" w:hAnsi="Cambria"/>
        </w:rPr>
        <w:t xml:space="preserve">requires an audience member to follow a conversational thread using past social knowledge to understand referents, and suggests understanding of the relationships between multiple actors. </w:t>
      </w:r>
      <w:r w:rsidR="00EF21CE">
        <w:rPr>
          <w:rFonts w:ascii="Cambria" w:hAnsi="Cambria"/>
        </w:rPr>
        <w:t>At the very least</w:t>
      </w:r>
      <w:r w:rsidR="004E7AA4" w:rsidRPr="006E1FB3">
        <w:rPr>
          <w:rFonts w:ascii="Cambria" w:hAnsi="Cambria"/>
        </w:rPr>
        <w:t xml:space="preserve">, </w:t>
      </w:r>
      <w:r w:rsidR="00670B01">
        <w:rPr>
          <w:rFonts w:ascii="Cambria" w:hAnsi="Cambria"/>
        </w:rPr>
        <w:t>higher</w:t>
      </w:r>
      <w:r w:rsidR="004E7AA4" w:rsidRPr="006E1FB3">
        <w:rPr>
          <w:rFonts w:ascii="Cambria" w:hAnsi="Cambria"/>
        </w:rPr>
        <w:t xml:space="preserve"> </w:t>
      </w:r>
      <w:r w:rsidR="0017694C">
        <w:rPr>
          <w:rFonts w:ascii="Cambria" w:hAnsi="Cambria"/>
        </w:rPr>
        <w:t>proportion</w:t>
      </w:r>
      <w:r w:rsidR="00670B01">
        <w:rPr>
          <w:rFonts w:ascii="Cambria" w:hAnsi="Cambria"/>
        </w:rPr>
        <w:t>s</w:t>
      </w:r>
      <w:r w:rsidR="004E7AA4" w:rsidRPr="006E1FB3">
        <w:rPr>
          <w:rFonts w:ascii="Cambria" w:hAnsi="Cambria"/>
        </w:rPr>
        <w:t xml:space="preserve"> </w:t>
      </w:r>
      <w:r w:rsidR="004C3F31">
        <w:rPr>
          <w:rFonts w:ascii="Cambria" w:hAnsi="Cambria"/>
        </w:rPr>
        <w:t xml:space="preserve">of function words like pronouns, </w:t>
      </w:r>
      <w:r w:rsidR="004E7AA4" w:rsidRPr="006E1FB3">
        <w:rPr>
          <w:rFonts w:ascii="Cambria" w:hAnsi="Cambria"/>
        </w:rPr>
        <w:t>prepositions</w:t>
      </w:r>
      <w:r w:rsidR="004C3F31">
        <w:rPr>
          <w:rFonts w:ascii="Cambria" w:hAnsi="Cambria"/>
        </w:rPr>
        <w:t>, and conjunctions</w:t>
      </w:r>
      <w:r w:rsidR="004E7AA4" w:rsidRPr="006E1FB3">
        <w:rPr>
          <w:rFonts w:ascii="Cambria" w:hAnsi="Cambria"/>
        </w:rPr>
        <w:t xml:space="preserve"> </w:t>
      </w:r>
      <w:r w:rsidR="00C327B2">
        <w:rPr>
          <w:rFonts w:ascii="Cambria" w:hAnsi="Cambria"/>
        </w:rPr>
        <w:t>means there is more</w:t>
      </w:r>
      <w:r w:rsidR="004E7AA4" w:rsidRPr="006E1FB3">
        <w:rPr>
          <w:rFonts w:ascii="Cambria" w:hAnsi="Cambria"/>
        </w:rPr>
        <w:t xml:space="preserve"> information audience members must follow to process the narrative</w:t>
      </w:r>
      <w:r w:rsidR="00FC2837">
        <w:rPr>
          <w:rFonts w:ascii="Cambria" w:hAnsi="Cambria"/>
        </w:rPr>
        <w:t xml:space="preserve"> dialogue</w:t>
      </w:r>
      <w:r w:rsidR="004E7AA4" w:rsidRPr="006E1FB3">
        <w:rPr>
          <w:rFonts w:ascii="Cambria" w:hAnsi="Cambria"/>
        </w:rPr>
        <w:t xml:space="preserve">. </w:t>
      </w:r>
      <w:r w:rsidR="00C5235B">
        <w:rPr>
          <w:rFonts w:ascii="Cambria" w:hAnsi="Cambria"/>
        </w:rPr>
        <w:t xml:space="preserve">Beyond this association, </w:t>
      </w:r>
      <w:r w:rsidR="004E7AA4" w:rsidRPr="00FA2441">
        <w:rPr>
          <w:rFonts w:ascii="Cambria" w:hAnsi="Cambria"/>
        </w:rPr>
        <w:t xml:space="preserve">function words </w:t>
      </w:r>
      <w:r w:rsidR="00701B0E">
        <w:rPr>
          <w:rFonts w:ascii="Cambria" w:hAnsi="Cambria"/>
        </w:rPr>
        <w:t>should occur more frequently when films depict mitigating circumstances or moral complexity</w:t>
      </w:r>
      <w:r w:rsidR="00C5235B">
        <w:rPr>
          <w:rFonts w:ascii="Cambria" w:hAnsi="Cambria"/>
        </w:rPr>
        <w:t>, since narratives are thought to be</w:t>
      </w:r>
      <w:r w:rsidR="00FA342B">
        <w:rPr>
          <w:rFonts w:ascii="Cambria" w:hAnsi="Cambria"/>
        </w:rPr>
        <w:t>, at their core,</w:t>
      </w:r>
      <w:r w:rsidR="00C5235B">
        <w:rPr>
          <w:rFonts w:ascii="Cambria" w:hAnsi="Cambria"/>
        </w:rPr>
        <w:t xml:space="preserve"> tools for the promotion </w:t>
      </w:r>
      <w:r w:rsidR="00A834D1">
        <w:rPr>
          <w:rFonts w:ascii="Cambria" w:hAnsi="Cambria"/>
        </w:rPr>
        <w:t xml:space="preserve">of </w:t>
      </w:r>
      <w:r w:rsidR="00C5235B">
        <w:rPr>
          <w:rFonts w:ascii="Cambria" w:hAnsi="Cambria"/>
        </w:rPr>
        <w:t xml:space="preserve">moral norms (e.g., Weber, Popova, &amp; </w:t>
      </w:r>
      <w:proofErr w:type="spellStart"/>
      <w:r w:rsidR="00C5235B">
        <w:rPr>
          <w:rFonts w:ascii="Cambria" w:hAnsi="Cambria"/>
        </w:rPr>
        <w:t>Mangus</w:t>
      </w:r>
      <w:proofErr w:type="spellEnd"/>
      <w:r w:rsidR="00C5235B">
        <w:rPr>
          <w:rFonts w:ascii="Cambria" w:hAnsi="Cambria"/>
        </w:rPr>
        <w:t>, 2013)</w:t>
      </w:r>
      <w:r w:rsidR="004E7AA4" w:rsidRPr="00FA2441">
        <w:rPr>
          <w:rFonts w:ascii="Cambria" w:hAnsi="Cambria"/>
        </w:rPr>
        <w:t xml:space="preserve">. Television characters are known to overtly express moral dilemmas sometimes (Lewis &amp; Mitchell, 2014). </w:t>
      </w:r>
      <w:r w:rsidR="004E7AA4">
        <w:rPr>
          <w:rFonts w:ascii="Cambria" w:hAnsi="Cambria"/>
        </w:rPr>
        <w:t>G</w:t>
      </w:r>
      <w:r w:rsidR="004E7AA4" w:rsidRPr="00FA2441">
        <w:rPr>
          <w:rFonts w:ascii="Cambria" w:hAnsi="Cambria"/>
        </w:rPr>
        <w:t xml:space="preserve">reater use of function words in linguistic content </w:t>
      </w:r>
      <w:r w:rsidR="002C54F1">
        <w:rPr>
          <w:rFonts w:ascii="Cambria" w:hAnsi="Cambria"/>
        </w:rPr>
        <w:t>should</w:t>
      </w:r>
      <w:r w:rsidR="004E7AA4" w:rsidRPr="00FA2441">
        <w:rPr>
          <w:rFonts w:ascii="Cambria" w:hAnsi="Cambria"/>
        </w:rPr>
        <w:t xml:space="preserve"> suggest greater explicit discussion of various, potentially conflicting, moral concerns.</w:t>
      </w:r>
      <w:r w:rsidR="004E7AA4">
        <w:rPr>
          <w:rFonts w:ascii="Cambria" w:hAnsi="Cambria"/>
        </w:rPr>
        <w:t xml:space="preserve"> </w:t>
      </w:r>
      <w:r w:rsidR="004E7AA4" w:rsidRPr="006E1FB3">
        <w:rPr>
          <w:rFonts w:ascii="Cambria" w:hAnsi="Cambria"/>
        </w:rPr>
        <w:t xml:space="preserve">Thus, we expect this category to be associated with the type of content that elicits deliberative audience response. </w:t>
      </w:r>
    </w:p>
    <w:p w14:paraId="503B219A" w14:textId="2A6CD507" w:rsidR="00D064FB" w:rsidRDefault="004E7AA4" w:rsidP="00EB6696">
      <w:pPr>
        <w:spacing w:line="480" w:lineRule="auto"/>
        <w:ind w:firstLine="360"/>
        <w:rPr>
          <w:rFonts w:ascii="Cambria" w:hAnsi="Cambria"/>
        </w:rPr>
      </w:pPr>
      <w:r w:rsidRPr="006E1FB3">
        <w:rPr>
          <w:rFonts w:ascii="Cambria" w:hAnsi="Cambria"/>
        </w:rPr>
        <w:t xml:space="preserve">If function words are indeed associated with </w:t>
      </w:r>
      <w:r w:rsidR="008B787C">
        <w:rPr>
          <w:rFonts w:ascii="Cambria" w:hAnsi="Cambria"/>
        </w:rPr>
        <w:t xml:space="preserve">more </w:t>
      </w:r>
      <w:r w:rsidRPr="006E1FB3">
        <w:rPr>
          <w:rFonts w:ascii="Cambria" w:hAnsi="Cambria"/>
        </w:rPr>
        <w:t>thought-provoking</w:t>
      </w:r>
      <w:r w:rsidR="008B787C">
        <w:rPr>
          <w:rFonts w:ascii="Cambria" w:hAnsi="Cambria"/>
        </w:rPr>
        <w:t xml:space="preserve"> media fare</w:t>
      </w:r>
      <w:r w:rsidRPr="006E1FB3">
        <w:rPr>
          <w:rFonts w:ascii="Cambria" w:hAnsi="Cambria"/>
        </w:rPr>
        <w:t xml:space="preserve">, the use of function words in films should show patterns that match </w:t>
      </w:r>
      <w:r w:rsidR="004B3EA8">
        <w:rPr>
          <w:rFonts w:ascii="Cambria" w:hAnsi="Cambria"/>
        </w:rPr>
        <w:t>those</w:t>
      </w:r>
      <w:r w:rsidRPr="006E1FB3">
        <w:rPr>
          <w:rFonts w:ascii="Cambria" w:hAnsi="Cambria"/>
        </w:rPr>
        <w:t xml:space="preserve"> in previous content analyses</w:t>
      </w:r>
      <w:r w:rsidR="004B3EA8">
        <w:rPr>
          <w:rFonts w:ascii="Cambria" w:hAnsi="Cambria"/>
        </w:rPr>
        <w:t xml:space="preserve"> (AUTHOR; Grizzard et al., 201</w:t>
      </w:r>
      <w:r w:rsidR="00247025">
        <w:rPr>
          <w:rFonts w:ascii="Cambria" w:hAnsi="Cambria"/>
        </w:rPr>
        <w:t>1</w:t>
      </w:r>
      <w:r w:rsidR="004B3EA8">
        <w:rPr>
          <w:rFonts w:ascii="Cambria" w:hAnsi="Cambria"/>
        </w:rPr>
        <w:t>; Oliver et al., 2014)</w:t>
      </w:r>
      <w:r w:rsidRPr="006E1FB3">
        <w:rPr>
          <w:rFonts w:ascii="Cambria" w:hAnsi="Cambria"/>
        </w:rPr>
        <w:t>. Specifically,</w:t>
      </w:r>
      <w:r w:rsidR="00B46433">
        <w:rPr>
          <w:rFonts w:ascii="Cambria" w:hAnsi="Cambria"/>
        </w:rPr>
        <w:t xml:space="preserve"> measures of </w:t>
      </w:r>
      <w:r w:rsidR="00B46433">
        <w:rPr>
          <w:rFonts w:ascii="Cambria" w:hAnsi="Cambria"/>
        </w:rPr>
        <w:lastRenderedPageBreak/>
        <w:t xml:space="preserve">viewership </w:t>
      </w:r>
      <w:r w:rsidR="00815161">
        <w:rPr>
          <w:rFonts w:ascii="Cambria" w:hAnsi="Cambria"/>
        </w:rPr>
        <w:t xml:space="preserve">or consumption </w:t>
      </w:r>
      <w:r w:rsidR="00B46433">
        <w:rPr>
          <w:rFonts w:ascii="Cambria" w:hAnsi="Cambria"/>
        </w:rPr>
        <w:t>should be negatively related to the use of function words whereas measures of perceived value positively related to the use of function words</w:t>
      </w:r>
      <w:r w:rsidRPr="006E1FB3">
        <w:rPr>
          <w:rFonts w:ascii="Cambria" w:hAnsi="Cambria"/>
        </w:rPr>
        <w:t xml:space="preserve">. </w:t>
      </w:r>
      <w:r w:rsidRPr="00EA258F">
        <w:rPr>
          <w:rFonts w:ascii="Cambria" w:hAnsi="Cambria"/>
          <w:highlight w:val="yellow"/>
        </w:rPr>
        <w:t xml:space="preserve">We therefore predict that the use of function words will be negatively associated with </w:t>
      </w:r>
      <w:r w:rsidR="00366EC3" w:rsidRPr="00EA258F">
        <w:rPr>
          <w:rFonts w:ascii="Cambria" w:hAnsi="Cambria"/>
          <w:highlight w:val="yellow"/>
        </w:rPr>
        <w:t>indicators of consumption (</w:t>
      </w:r>
      <w:r w:rsidRPr="00EA258F">
        <w:rPr>
          <w:rFonts w:ascii="Cambria" w:hAnsi="Cambria"/>
          <w:highlight w:val="yellow"/>
        </w:rPr>
        <w:t xml:space="preserve">box-office gross </w:t>
      </w:r>
      <w:r w:rsidR="000D0B5D" w:rsidRPr="00EA258F">
        <w:rPr>
          <w:rFonts w:ascii="Cambria" w:hAnsi="Cambria"/>
          <w:highlight w:val="yellow"/>
        </w:rPr>
        <w:t>and IMDb popularity</w:t>
      </w:r>
      <w:r w:rsidR="00366EC3" w:rsidRPr="00EA258F">
        <w:rPr>
          <w:rFonts w:ascii="Cambria" w:hAnsi="Cambria"/>
          <w:highlight w:val="yellow"/>
        </w:rPr>
        <w:t xml:space="preserve">; </w:t>
      </w:r>
      <w:r w:rsidR="0002751C" w:rsidRPr="00EA258F">
        <w:rPr>
          <w:rFonts w:ascii="Cambria" w:hAnsi="Cambria"/>
          <w:highlight w:val="yellow"/>
        </w:rPr>
        <w:t xml:space="preserve">H1a) </w:t>
      </w:r>
      <w:r w:rsidRPr="00EA258F">
        <w:rPr>
          <w:rFonts w:ascii="Cambria" w:hAnsi="Cambria"/>
          <w:highlight w:val="yellow"/>
        </w:rPr>
        <w:t xml:space="preserve">but positively associated with </w:t>
      </w:r>
      <w:r w:rsidR="00EA258F">
        <w:rPr>
          <w:rFonts w:ascii="Cambria" w:hAnsi="Cambria"/>
          <w:highlight w:val="yellow"/>
        </w:rPr>
        <w:t>favorable appraisals</w:t>
      </w:r>
      <w:r w:rsidR="0002751C" w:rsidRPr="00EA258F">
        <w:rPr>
          <w:rFonts w:ascii="Cambria" w:hAnsi="Cambria"/>
          <w:highlight w:val="yellow"/>
        </w:rPr>
        <w:t xml:space="preserve"> (</w:t>
      </w:r>
      <w:r w:rsidR="00EA258F">
        <w:rPr>
          <w:rFonts w:ascii="Cambria" w:hAnsi="Cambria"/>
          <w:highlight w:val="yellow"/>
        </w:rPr>
        <w:t>IMDb ratings</w:t>
      </w:r>
      <w:r w:rsidR="003F0AE9" w:rsidRPr="00EA258F">
        <w:rPr>
          <w:rFonts w:ascii="Cambria" w:hAnsi="Cambria"/>
          <w:highlight w:val="yellow"/>
        </w:rPr>
        <w:t xml:space="preserve">; </w:t>
      </w:r>
      <w:r w:rsidR="0002751C" w:rsidRPr="00EA258F">
        <w:rPr>
          <w:rFonts w:ascii="Cambria" w:hAnsi="Cambria"/>
          <w:highlight w:val="yellow"/>
        </w:rPr>
        <w:t>H1b)</w:t>
      </w:r>
      <w:r w:rsidR="00E92DA3" w:rsidRPr="00EA258F">
        <w:rPr>
          <w:rFonts w:ascii="Cambria" w:hAnsi="Cambria"/>
          <w:highlight w:val="yellow"/>
        </w:rPr>
        <w:t>.</w:t>
      </w:r>
      <w:r w:rsidR="00E245BB">
        <w:rPr>
          <w:rFonts w:ascii="Cambria" w:hAnsi="Cambria"/>
        </w:rPr>
        <w:t xml:space="preserve"> </w:t>
      </w:r>
    </w:p>
    <w:p w14:paraId="6CC1975C" w14:textId="300A3ABC" w:rsidR="0037053C" w:rsidRDefault="006B04BF" w:rsidP="00EB6696">
      <w:pPr>
        <w:spacing w:line="480" w:lineRule="auto"/>
        <w:ind w:firstLine="360"/>
        <w:rPr>
          <w:rFonts w:ascii="Cambria" w:hAnsi="Cambria"/>
        </w:rPr>
      </w:pPr>
      <w:r>
        <w:rPr>
          <w:rFonts w:ascii="Cambria" w:hAnsi="Cambria"/>
        </w:rPr>
        <w:t>W</w:t>
      </w:r>
      <w:r w:rsidR="00645C32">
        <w:rPr>
          <w:rFonts w:ascii="Cambria" w:hAnsi="Cambria"/>
        </w:rPr>
        <w:t xml:space="preserve">e </w:t>
      </w:r>
      <w:r>
        <w:rPr>
          <w:rFonts w:ascii="Cambria" w:hAnsi="Cambria"/>
        </w:rPr>
        <w:t xml:space="preserve">also </w:t>
      </w:r>
      <w:r w:rsidR="00645C32">
        <w:rPr>
          <w:rFonts w:ascii="Cambria" w:hAnsi="Cambria"/>
        </w:rPr>
        <w:t>seek to measure</w:t>
      </w:r>
      <w:r w:rsidR="00282FEA">
        <w:rPr>
          <w:rFonts w:ascii="Cambria" w:hAnsi="Cambria"/>
        </w:rPr>
        <w:t xml:space="preserve"> thematic issues related to these narrative forms</w:t>
      </w:r>
      <w:r w:rsidR="004573FF">
        <w:rPr>
          <w:rFonts w:ascii="Cambria" w:hAnsi="Cambria"/>
        </w:rPr>
        <w:t xml:space="preserve"> using the moral foundations dictionary</w:t>
      </w:r>
      <w:r w:rsidR="00282FEA">
        <w:rPr>
          <w:rFonts w:ascii="Cambria" w:hAnsi="Cambria"/>
        </w:rPr>
        <w:t>. Th</w:t>
      </w:r>
      <w:r w:rsidR="003229FD" w:rsidRPr="00FA2441">
        <w:rPr>
          <w:rFonts w:ascii="Cambria" w:hAnsi="Cambria"/>
        </w:rPr>
        <w:t>e moral foundations dictionary</w:t>
      </w:r>
      <w:r w:rsidR="006B3C5B" w:rsidRPr="00FA2441">
        <w:rPr>
          <w:rFonts w:ascii="Cambria" w:hAnsi="Cambria"/>
        </w:rPr>
        <w:t xml:space="preserve"> was originally developed to compare sermons given at various liberal </w:t>
      </w:r>
      <w:r w:rsidR="004239FE">
        <w:rPr>
          <w:rFonts w:ascii="Cambria" w:hAnsi="Cambria"/>
        </w:rPr>
        <w:t xml:space="preserve">churches </w:t>
      </w:r>
      <w:r w:rsidR="006B3C5B" w:rsidRPr="00FA2441">
        <w:rPr>
          <w:rFonts w:ascii="Cambria" w:hAnsi="Cambria"/>
        </w:rPr>
        <w:t>(e.g., Unitarian Universalist) versus conservative</w:t>
      </w:r>
      <w:r w:rsidR="004239FE">
        <w:rPr>
          <w:rFonts w:ascii="Cambria" w:hAnsi="Cambria"/>
        </w:rPr>
        <w:t xml:space="preserve"> churches</w:t>
      </w:r>
      <w:r w:rsidR="006B3C5B" w:rsidRPr="00FA2441">
        <w:rPr>
          <w:rFonts w:ascii="Cambria" w:hAnsi="Cambria"/>
        </w:rPr>
        <w:t xml:space="preserve"> (e.g., Southern Baptist) in the United States (Graham, Haidt, &amp; </w:t>
      </w:r>
      <w:proofErr w:type="spellStart"/>
      <w:r w:rsidR="006B3C5B" w:rsidRPr="00FA2441">
        <w:rPr>
          <w:rFonts w:ascii="Cambria" w:hAnsi="Cambria"/>
        </w:rPr>
        <w:t>Nosek</w:t>
      </w:r>
      <w:proofErr w:type="spellEnd"/>
      <w:r w:rsidR="006B3C5B" w:rsidRPr="00FA2441">
        <w:rPr>
          <w:rFonts w:ascii="Cambria" w:hAnsi="Cambria"/>
        </w:rPr>
        <w:t>, 2009).</w:t>
      </w:r>
      <w:r w:rsidR="00620D52">
        <w:rPr>
          <w:rFonts w:ascii="Cambria" w:hAnsi="Cambria"/>
        </w:rPr>
        <w:t xml:space="preserve"> </w:t>
      </w:r>
      <w:r w:rsidR="006B3C5B" w:rsidRPr="00FA2441">
        <w:rPr>
          <w:rFonts w:ascii="Cambria" w:hAnsi="Cambria"/>
        </w:rPr>
        <w:t>The dictionary has since been employed in a variety of contexts, such as detecting implicit moral justifications in participants’ re</w:t>
      </w:r>
      <w:r w:rsidR="006B06D9" w:rsidRPr="00FA2441">
        <w:rPr>
          <w:rFonts w:ascii="Cambria" w:hAnsi="Cambria"/>
        </w:rPr>
        <w:t>sponses (</w:t>
      </w:r>
      <w:proofErr w:type="spellStart"/>
      <w:r w:rsidR="006B06D9" w:rsidRPr="00FA2441">
        <w:rPr>
          <w:rFonts w:ascii="Cambria" w:hAnsi="Cambria"/>
        </w:rPr>
        <w:t>Leidner</w:t>
      </w:r>
      <w:proofErr w:type="spellEnd"/>
      <w:r w:rsidR="006B06D9" w:rsidRPr="00FA2441">
        <w:rPr>
          <w:rFonts w:ascii="Cambria" w:hAnsi="Cambria"/>
        </w:rPr>
        <w:t xml:space="preserve"> &amp; Castano, 2011</w:t>
      </w:r>
      <w:r w:rsidR="006B3C5B" w:rsidRPr="00FA2441">
        <w:rPr>
          <w:rFonts w:ascii="Cambria" w:hAnsi="Cambria"/>
        </w:rPr>
        <w:t>)</w:t>
      </w:r>
      <w:r w:rsidR="002B1C95" w:rsidRPr="00FA2441">
        <w:rPr>
          <w:rFonts w:ascii="Cambria" w:hAnsi="Cambria"/>
        </w:rPr>
        <w:t>, priming religious concepts (</w:t>
      </w:r>
      <w:r w:rsidR="00A02E9C" w:rsidRPr="00FA2441">
        <w:rPr>
          <w:rFonts w:ascii="Cambria" w:hAnsi="Cambria"/>
        </w:rPr>
        <w:t>Harrison &amp; McKay, 2013</w:t>
      </w:r>
      <w:r w:rsidR="002B1C95" w:rsidRPr="00FA2441">
        <w:rPr>
          <w:rFonts w:ascii="Cambria" w:hAnsi="Cambria"/>
        </w:rPr>
        <w:t>),</w:t>
      </w:r>
      <w:r w:rsidR="006B3C5B" w:rsidRPr="00FA2441">
        <w:rPr>
          <w:rFonts w:ascii="Cambria" w:hAnsi="Cambria"/>
        </w:rPr>
        <w:t xml:space="preserve"> as well as examining moral rhetoric in the </w:t>
      </w:r>
      <w:r w:rsidR="006B3C5B" w:rsidRPr="00FA2441">
        <w:rPr>
          <w:rFonts w:ascii="Cambria" w:hAnsi="Cambria"/>
          <w:i/>
        </w:rPr>
        <w:t>New York Times</w:t>
      </w:r>
      <w:r w:rsidR="006B3C5B" w:rsidRPr="00FA2441">
        <w:rPr>
          <w:rFonts w:ascii="Cambria" w:hAnsi="Cambria"/>
        </w:rPr>
        <w:t xml:space="preserve">’ coverage of stem cells (Clifford &amp; </w:t>
      </w:r>
      <w:proofErr w:type="spellStart"/>
      <w:r w:rsidR="006B3C5B" w:rsidRPr="00FA2441">
        <w:rPr>
          <w:rFonts w:ascii="Cambria" w:hAnsi="Cambria"/>
        </w:rPr>
        <w:t>Jerit</w:t>
      </w:r>
      <w:proofErr w:type="spellEnd"/>
      <w:r w:rsidR="006B3C5B" w:rsidRPr="00FA2441">
        <w:rPr>
          <w:rFonts w:ascii="Cambria" w:hAnsi="Cambria"/>
        </w:rPr>
        <w:t xml:space="preserve">, 2013). </w:t>
      </w:r>
      <w:r w:rsidR="00AB3AE2" w:rsidRPr="00FA2441">
        <w:rPr>
          <w:rFonts w:ascii="Cambria" w:hAnsi="Cambria"/>
        </w:rPr>
        <w:t xml:space="preserve">Our expectation that this dictionary will capture thematic salience </w:t>
      </w:r>
      <w:r w:rsidR="00971AC8" w:rsidRPr="00FA2441">
        <w:rPr>
          <w:rFonts w:ascii="Cambria" w:hAnsi="Cambria"/>
        </w:rPr>
        <w:t xml:space="preserve">is </w:t>
      </w:r>
      <w:r w:rsidR="00AB3AE2" w:rsidRPr="00FA2441">
        <w:rPr>
          <w:rFonts w:ascii="Cambria" w:hAnsi="Cambria"/>
        </w:rPr>
        <w:t xml:space="preserve">based </w:t>
      </w:r>
      <w:r w:rsidR="00251F14" w:rsidRPr="00FA2441">
        <w:rPr>
          <w:rFonts w:ascii="Cambria" w:hAnsi="Cambria"/>
        </w:rPr>
        <w:t>on</w:t>
      </w:r>
      <w:r w:rsidR="00971AC8" w:rsidRPr="00FA2441">
        <w:rPr>
          <w:rFonts w:ascii="Cambria" w:hAnsi="Cambria"/>
        </w:rPr>
        <w:t xml:space="preserve"> the</w:t>
      </w:r>
      <w:r w:rsidR="00AB3AE2" w:rsidRPr="00FA2441">
        <w:rPr>
          <w:rFonts w:ascii="Cambria" w:hAnsi="Cambria"/>
        </w:rPr>
        <w:t xml:space="preserve"> </w:t>
      </w:r>
      <w:r w:rsidR="000124C6" w:rsidRPr="00FA2441">
        <w:rPr>
          <w:rFonts w:ascii="Cambria" w:hAnsi="Cambria"/>
        </w:rPr>
        <w:t xml:space="preserve">topical </w:t>
      </w:r>
      <w:r w:rsidR="00251F14" w:rsidRPr="00FA2441">
        <w:rPr>
          <w:rFonts w:ascii="Cambria" w:hAnsi="Cambria"/>
        </w:rPr>
        <w:t>words</w:t>
      </w:r>
      <w:r w:rsidR="00971AC8" w:rsidRPr="00FA2441">
        <w:rPr>
          <w:rFonts w:ascii="Cambria" w:hAnsi="Cambria"/>
        </w:rPr>
        <w:t xml:space="preserve"> it contains</w:t>
      </w:r>
      <w:r w:rsidR="00AB3AE2" w:rsidRPr="00FA2441">
        <w:rPr>
          <w:rFonts w:ascii="Cambria" w:hAnsi="Cambria"/>
        </w:rPr>
        <w:t xml:space="preserve">. For example, the </w:t>
      </w:r>
      <w:r w:rsidR="00E074B1">
        <w:rPr>
          <w:rFonts w:ascii="Cambria" w:hAnsi="Cambria"/>
        </w:rPr>
        <w:t>sub-dictionaries contain</w:t>
      </w:r>
      <w:r w:rsidR="00AB3AE2" w:rsidRPr="00FA2441">
        <w:rPr>
          <w:rFonts w:ascii="Cambria" w:hAnsi="Cambria"/>
        </w:rPr>
        <w:t xml:space="preserve"> words such as ‘kill’ and ‘safety’</w:t>
      </w:r>
      <w:r w:rsidR="00E074B1">
        <w:rPr>
          <w:rFonts w:ascii="Cambria" w:hAnsi="Cambria"/>
        </w:rPr>
        <w:t xml:space="preserve"> (care),</w:t>
      </w:r>
      <w:r w:rsidR="00AB3AE2" w:rsidRPr="00FA2441">
        <w:rPr>
          <w:rFonts w:ascii="Cambria" w:hAnsi="Cambria"/>
        </w:rPr>
        <w:t xml:space="preserve"> ‘justice’ and ‘</w:t>
      </w:r>
      <w:r w:rsidR="0081110C" w:rsidRPr="00FA2441">
        <w:rPr>
          <w:rFonts w:ascii="Cambria" w:hAnsi="Cambria"/>
        </w:rPr>
        <w:t>exclusion</w:t>
      </w:r>
      <w:r w:rsidR="00AB3AE2" w:rsidRPr="00FA2441">
        <w:rPr>
          <w:rFonts w:ascii="Cambria" w:hAnsi="Cambria"/>
        </w:rPr>
        <w:t>’</w:t>
      </w:r>
      <w:r w:rsidR="00E074B1">
        <w:rPr>
          <w:rFonts w:ascii="Cambria" w:hAnsi="Cambria"/>
        </w:rPr>
        <w:t xml:space="preserve"> (fairness),</w:t>
      </w:r>
      <w:r w:rsidR="00D232A7" w:rsidRPr="00FA2441">
        <w:rPr>
          <w:rFonts w:ascii="Cambria" w:hAnsi="Cambria"/>
        </w:rPr>
        <w:t xml:space="preserve"> </w:t>
      </w:r>
      <w:r w:rsidR="00B10D77" w:rsidRPr="00FA2441">
        <w:rPr>
          <w:rFonts w:ascii="Cambria" w:hAnsi="Cambria"/>
        </w:rPr>
        <w:t>‘outsider</w:t>
      </w:r>
      <w:r w:rsidR="008D245F" w:rsidRPr="00FA2441">
        <w:rPr>
          <w:rFonts w:ascii="Cambria" w:hAnsi="Cambria"/>
        </w:rPr>
        <w:t>’</w:t>
      </w:r>
      <w:r w:rsidR="00B10D77" w:rsidRPr="00FA2441">
        <w:rPr>
          <w:rFonts w:ascii="Cambria" w:hAnsi="Cambria"/>
        </w:rPr>
        <w:t xml:space="preserve"> and ‘betray’</w:t>
      </w:r>
      <w:r w:rsidR="00E074B1">
        <w:rPr>
          <w:rFonts w:ascii="Cambria" w:hAnsi="Cambria"/>
        </w:rPr>
        <w:t xml:space="preserve"> (ingroup loyalty), ‘</w:t>
      </w:r>
      <w:r w:rsidR="002E2A98" w:rsidRPr="00FA2441">
        <w:rPr>
          <w:rFonts w:ascii="Cambria" w:hAnsi="Cambria"/>
        </w:rPr>
        <w:t>obey</w:t>
      </w:r>
      <w:r w:rsidR="003A53C5" w:rsidRPr="00FA2441">
        <w:rPr>
          <w:rFonts w:ascii="Cambria" w:hAnsi="Cambria"/>
        </w:rPr>
        <w:t>’</w:t>
      </w:r>
      <w:r w:rsidR="002E2A98" w:rsidRPr="00FA2441">
        <w:rPr>
          <w:rFonts w:ascii="Cambria" w:hAnsi="Cambria"/>
        </w:rPr>
        <w:t xml:space="preserve"> and ‘</w:t>
      </w:r>
      <w:r w:rsidR="00E54A58" w:rsidRPr="00FA2441">
        <w:rPr>
          <w:rFonts w:ascii="Cambria" w:hAnsi="Cambria"/>
        </w:rPr>
        <w:t>rebel</w:t>
      </w:r>
      <w:r w:rsidR="002E2A98" w:rsidRPr="00FA2441">
        <w:rPr>
          <w:rFonts w:ascii="Cambria" w:hAnsi="Cambria"/>
        </w:rPr>
        <w:t>’</w:t>
      </w:r>
      <w:r w:rsidR="00E074B1">
        <w:rPr>
          <w:rFonts w:ascii="Cambria" w:hAnsi="Cambria"/>
        </w:rPr>
        <w:t xml:space="preserve"> (authority), a</w:t>
      </w:r>
      <w:r w:rsidR="00D232A7" w:rsidRPr="00FA2441">
        <w:rPr>
          <w:rFonts w:ascii="Cambria" w:hAnsi="Cambria"/>
        </w:rPr>
        <w:t>nd ‘chastity,’ ‘indecency,’ and ‘</w:t>
      </w:r>
      <w:r w:rsidR="00B107CE" w:rsidRPr="00FA2441">
        <w:rPr>
          <w:rFonts w:ascii="Cambria" w:hAnsi="Cambria"/>
        </w:rPr>
        <w:t>desecrate</w:t>
      </w:r>
      <w:r w:rsidR="00D232A7" w:rsidRPr="00FA2441">
        <w:rPr>
          <w:rFonts w:ascii="Cambria" w:hAnsi="Cambria"/>
        </w:rPr>
        <w:t>’</w:t>
      </w:r>
      <w:r w:rsidR="00E074B1">
        <w:rPr>
          <w:rFonts w:ascii="Cambria" w:hAnsi="Cambria"/>
        </w:rPr>
        <w:t xml:space="preserve"> (purity).</w:t>
      </w:r>
      <w:r w:rsidR="00BF49AC" w:rsidRPr="00FA2441">
        <w:rPr>
          <w:rFonts w:ascii="Cambria" w:hAnsi="Cambria"/>
        </w:rPr>
        <w:t xml:space="preserve"> </w:t>
      </w:r>
      <w:r w:rsidR="00D232A7" w:rsidRPr="00FA2441">
        <w:rPr>
          <w:rFonts w:ascii="Cambria" w:hAnsi="Cambria"/>
        </w:rPr>
        <w:t xml:space="preserve">We expect films dealing with these themes would be more likely </w:t>
      </w:r>
      <w:r w:rsidR="008B7296" w:rsidRPr="00FA2441">
        <w:rPr>
          <w:rFonts w:ascii="Cambria" w:hAnsi="Cambria"/>
        </w:rPr>
        <w:t>to mention</w:t>
      </w:r>
      <w:r w:rsidR="006E0967">
        <w:rPr>
          <w:rFonts w:ascii="Cambria" w:hAnsi="Cambria"/>
        </w:rPr>
        <w:t xml:space="preserve"> such</w:t>
      </w:r>
      <w:r w:rsidR="008B7296" w:rsidRPr="00FA2441">
        <w:rPr>
          <w:rFonts w:ascii="Cambria" w:hAnsi="Cambria"/>
        </w:rPr>
        <w:t xml:space="preserve"> </w:t>
      </w:r>
      <w:r w:rsidR="006E0967">
        <w:rPr>
          <w:rFonts w:ascii="Cambria" w:hAnsi="Cambria"/>
        </w:rPr>
        <w:t>relevant words</w:t>
      </w:r>
      <w:r w:rsidR="008B7296" w:rsidRPr="00FA2441">
        <w:rPr>
          <w:rFonts w:ascii="Cambria" w:hAnsi="Cambria"/>
        </w:rPr>
        <w:t xml:space="preserve"> </w:t>
      </w:r>
      <w:r w:rsidR="005A68DE" w:rsidRPr="00FA2441">
        <w:rPr>
          <w:rFonts w:ascii="Cambria" w:hAnsi="Cambria"/>
        </w:rPr>
        <w:t xml:space="preserve">explicitly </w:t>
      </w:r>
      <w:r w:rsidR="008B7296" w:rsidRPr="00FA2441">
        <w:rPr>
          <w:rFonts w:ascii="Cambria" w:hAnsi="Cambria"/>
        </w:rPr>
        <w:t>in dialogue</w:t>
      </w:r>
      <w:r w:rsidR="000350BA" w:rsidRPr="00FA2441">
        <w:rPr>
          <w:rFonts w:ascii="Cambria" w:hAnsi="Cambria"/>
        </w:rPr>
        <w:t xml:space="preserve"> or narration</w:t>
      </w:r>
      <w:r w:rsidR="008B7296" w:rsidRPr="00FA2441">
        <w:rPr>
          <w:rFonts w:ascii="Cambria" w:hAnsi="Cambria"/>
        </w:rPr>
        <w:t>.</w:t>
      </w:r>
      <w:r w:rsidR="00A23758" w:rsidRPr="00FA2441">
        <w:rPr>
          <w:rFonts w:ascii="Cambria" w:hAnsi="Cambria"/>
        </w:rPr>
        <w:t xml:space="preserve"> </w:t>
      </w:r>
      <w:r w:rsidR="00D67E25">
        <w:rPr>
          <w:rFonts w:ascii="Cambria" w:hAnsi="Cambria"/>
        </w:rPr>
        <w:t>T</w:t>
      </w:r>
      <w:r w:rsidR="00A23758" w:rsidRPr="00FA2441">
        <w:rPr>
          <w:rFonts w:ascii="Cambria" w:hAnsi="Cambria"/>
        </w:rPr>
        <w:t xml:space="preserve">hese themes are representations of the </w:t>
      </w:r>
      <w:r w:rsidR="00725974">
        <w:rPr>
          <w:rFonts w:ascii="Cambria" w:hAnsi="Cambria"/>
        </w:rPr>
        <w:t>foundations</w:t>
      </w:r>
      <w:r w:rsidR="00A23758" w:rsidRPr="00FA2441">
        <w:rPr>
          <w:rFonts w:ascii="Cambria" w:hAnsi="Cambria"/>
        </w:rPr>
        <w:t xml:space="preserve"> themselves, and </w:t>
      </w:r>
      <w:r w:rsidR="00315E1A">
        <w:rPr>
          <w:rFonts w:ascii="Cambria" w:hAnsi="Cambria"/>
        </w:rPr>
        <w:t xml:space="preserve">so </w:t>
      </w:r>
      <w:r w:rsidR="00283213" w:rsidRPr="00FA2441">
        <w:rPr>
          <w:rFonts w:ascii="Cambria" w:hAnsi="Cambria"/>
        </w:rPr>
        <w:t>should be indicators of</w:t>
      </w:r>
      <w:r w:rsidR="00A23758" w:rsidRPr="00FA2441">
        <w:rPr>
          <w:rFonts w:ascii="Cambria" w:hAnsi="Cambria"/>
        </w:rPr>
        <w:t xml:space="preserve"> </w:t>
      </w:r>
      <w:r w:rsidR="00725974">
        <w:rPr>
          <w:rFonts w:ascii="Cambria" w:hAnsi="Cambria"/>
        </w:rPr>
        <w:t>their</w:t>
      </w:r>
      <w:r w:rsidR="00A23758" w:rsidRPr="00FA2441">
        <w:rPr>
          <w:rFonts w:ascii="Cambria" w:hAnsi="Cambria"/>
        </w:rPr>
        <w:t xml:space="preserve"> salience.</w:t>
      </w:r>
      <w:r w:rsidR="00BD4B67">
        <w:rPr>
          <w:rFonts w:ascii="Cambria" w:hAnsi="Cambria"/>
        </w:rPr>
        <w:t xml:space="preserve"> </w:t>
      </w:r>
    </w:p>
    <w:p w14:paraId="2EC279DA" w14:textId="6E23F887" w:rsidR="00410BA3" w:rsidRPr="00043923" w:rsidRDefault="004D2F91" w:rsidP="0092390B">
      <w:pPr>
        <w:spacing w:line="480" w:lineRule="auto"/>
        <w:rPr>
          <w:rFonts w:ascii="Cambria" w:hAnsi="Cambria"/>
        </w:rPr>
      </w:pPr>
      <w:r>
        <w:rPr>
          <w:rFonts w:ascii="Cambria" w:hAnsi="Cambria"/>
        </w:rPr>
        <w:tab/>
      </w:r>
      <w:r w:rsidR="00037350">
        <w:rPr>
          <w:rFonts w:ascii="Cambria" w:hAnsi="Cambria"/>
        </w:rPr>
        <w:t>I</w:t>
      </w:r>
      <w:r w:rsidR="00615211">
        <w:rPr>
          <w:rFonts w:ascii="Cambria" w:hAnsi="Cambria"/>
        </w:rPr>
        <w:t xml:space="preserve">t is unclear exactly how linguistic content </w:t>
      </w:r>
      <w:r w:rsidR="00037350">
        <w:rPr>
          <w:rFonts w:ascii="Cambria" w:hAnsi="Cambria"/>
        </w:rPr>
        <w:t xml:space="preserve">from the moral foundations sub-dictionaries </w:t>
      </w:r>
      <w:r w:rsidR="00DA6BF9">
        <w:rPr>
          <w:rFonts w:ascii="Cambria" w:hAnsi="Cambria"/>
        </w:rPr>
        <w:t>should</w:t>
      </w:r>
      <w:r w:rsidR="00615211">
        <w:rPr>
          <w:rFonts w:ascii="Cambria" w:hAnsi="Cambria"/>
        </w:rPr>
        <w:t xml:space="preserve"> map onto narrative forms eliciting intuitive versus controlled appraisal styles</w:t>
      </w:r>
      <w:r w:rsidR="00691B6B">
        <w:rPr>
          <w:rFonts w:ascii="Cambria" w:hAnsi="Cambria"/>
        </w:rPr>
        <w:t xml:space="preserve"> since</w:t>
      </w:r>
      <w:r w:rsidR="005E5166">
        <w:rPr>
          <w:rFonts w:ascii="Cambria" w:hAnsi="Cambria"/>
        </w:rPr>
        <w:t xml:space="preserve"> they are thought to be representations of the intuitive foundations</w:t>
      </w:r>
      <w:r w:rsidR="00315354">
        <w:rPr>
          <w:rFonts w:ascii="Cambria" w:hAnsi="Cambria"/>
        </w:rPr>
        <w:t xml:space="preserve"> themselves</w:t>
      </w:r>
      <w:r w:rsidR="00615211">
        <w:rPr>
          <w:rFonts w:ascii="Cambria" w:hAnsi="Cambria"/>
        </w:rPr>
        <w:t xml:space="preserve">. </w:t>
      </w:r>
      <w:r w:rsidR="009D1AA3">
        <w:rPr>
          <w:rFonts w:ascii="Cambria" w:hAnsi="Cambria"/>
        </w:rPr>
        <w:lastRenderedPageBreak/>
        <w:t xml:space="preserve">However, there is reason to believe such variation will be observed, as genres differ by thematic salience, and genres are associated with the diverging narrative forms </w:t>
      </w:r>
      <w:r w:rsidR="00F1258F">
        <w:rPr>
          <w:rFonts w:ascii="Cambria" w:hAnsi="Cambria"/>
        </w:rPr>
        <w:t xml:space="preserve">discussed above </w:t>
      </w:r>
      <w:r w:rsidR="009D1AA3">
        <w:rPr>
          <w:rFonts w:ascii="Cambria" w:hAnsi="Cambria"/>
        </w:rPr>
        <w:t xml:space="preserve">(Oliver et al., 2014). </w:t>
      </w:r>
      <w:r w:rsidR="00615211">
        <w:rPr>
          <w:rFonts w:ascii="Cambria" w:hAnsi="Cambria"/>
        </w:rPr>
        <w:t xml:space="preserve">We therefore </w:t>
      </w:r>
      <w:r w:rsidR="0092390B">
        <w:rPr>
          <w:rFonts w:ascii="Cambria" w:hAnsi="Cambria"/>
        </w:rPr>
        <w:t>ask, h</w:t>
      </w:r>
      <w:r w:rsidR="00B07435">
        <w:rPr>
          <w:rFonts w:ascii="Cambria" w:hAnsi="Cambria"/>
        </w:rPr>
        <w:t>ow do the moral-</w:t>
      </w:r>
      <w:r w:rsidR="00D809C5">
        <w:rPr>
          <w:rFonts w:ascii="Cambria" w:hAnsi="Cambria"/>
        </w:rPr>
        <w:t>foundations</w:t>
      </w:r>
      <w:r w:rsidR="0066283C">
        <w:rPr>
          <w:rFonts w:ascii="Cambria" w:hAnsi="Cambria"/>
        </w:rPr>
        <w:t xml:space="preserve"> in </w:t>
      </w:r>
      <w:r w:rsidR="006E1FB3">
        <w:rPr>
          <w:rFonts w:ascii="Cambria" w:hAnsi="Cambria"/>
        </w:rPr>
        <w:t xml:space="preserve">films’ </w:t>
      </w:r>
      <w:r w:rsidR="0066283C">
        <w:rPr>
          <w:rFonts w:ascii="Cambria" w:hAnsi="Cambria"/>
        </w:rPr>
        <w:t>linguistic content</w:t>
      </w:r>
      <w:r w:rsidR="00B07435">
        <w:rPr>
          <w:rFonts w:ascii="Cambria" w:hAnsi="Cambria"/>
        </w:rPr>
        <w:t xml:space="preserve"> </w:t>
      </w:r>
      <w:r w:rsidR="0099599A">
        <w:rPr>
          <w:rFonts w:ascii="Cambria" w:hAnsi="Cambria"/>
        </w:rPr>
        <w:t xml:space="preserve">relate to </w:t>
      </w:r>
      <w:r w:rsidR="00402962">
        <w:rPr>
          <w:rFonts w:ascii="Cambria" w:hAnsi="Cambria"/>
        </w:rPr>
        <w:t>viewership versus appraisal</w:t>
      </w:r>
      <w:r w:rsidR="008E787E">
        <w:rPr>
          <w:rFonts w:ascii="Cambria" w:hAnsi="Cambria"/>
        </w:rPr>
        <w:t xml:space="preserve"> (RQ1)</w:t>
      </w:r>
      <w:r w:rsidR="0066283C">
        <w:rPr>
          <w:rFonts w:ascii="Cambria" w:hAnsi="Cambria"/>
        </w:rPr>
        <w:t>?</w:t>
      </w:r>
    </w:p>
    <w:p w14:paraId="15B17A1E" w14:textId="72DFC719" w:rsidR="00A6485F" w:rsidRPr="00FA2441" w:rsidRDefault="005738FD" w:rsidP="006A0196">
      <w:pPr>
        <w:spacing w:line="480" w:lineRule="auto"/>
        <w:ind w:firstLine="360"/>
        <w:rPr>
          <w:rFonts w:ascii="Cambria" w:hAnsi="Cambria"/>
        </w:rPr>
      </w:pPr>
      <w:r w:rsidRPr="00FA2441">
        <w:rPr>
          <w:rFonts w:ascii="Cambria" w:hAnsi="Cambria"/>
        </w:rPr>
        <w:t xml:space="preserve">By examining </w:t>
      </w:r>
      <w:r w:rsidR="00720BE1">
        <w:rPr>
          <w:rFonts w:ascii="Cambria" w:hAnsi="Cambria"/>
        </w:rPr>
        <w:t>linguistic content</w:t>
      </w:r>
      <w:r w:rsidRPr="00FA2441">
        <w:rPr>
          <w:rFonts w:ascii="Cambria" w:hAnsi="Cambria"/>
        </w:rPr>
        <w:t xml:space="preserve"> on </w:t>
      </w:r>
      <w:r w:rsidR="00DA17FA">
        <w:rPr>
          <w:rFonts w:ascii="Cambria" w:hAnsi="Cambria"/>
        </w:rPr>
        <w:t>a</w:t>
      </w:r>
      <w:r w:rsidRPr="00FA2441">
        <w:rPr>
          <w:rFonts w:ascii="Cambria" w:hAnsi="Cambria"/>
        </w:rPr>
        <w:t xml:space="preserve"> large scale, we </w:t>
      </w:r>
      <w:r w:rsidR="00720BE1">
        <w:rPr>
          <w:rFonts w:ascii="Cambria" w:hAnsi="Cambria"/>
        </w:rPr>
        <w:t>attempt to</w:t>
      </w:r>
      <w:r w:rsidRPr="00FA2441">
        <w:rPr>
          <w:rFonts w:ascii="Cambria" w:hAnsi="Cambria"/>
        </w:rPr>
        <w:t xml:space="preserve"> provide a validity check for the word</w:t>
      </w:r>
      <w:r w:rsidR="009F1ABF">
        <w:rPr>
          <w:rFonts w:ascii="Cambria" w:hAnsi="Cambria"/>
        </w:rPr>
        <w:t>-</w:t>
      </w:r>
      <w:r w:rsidRPr="00FA2441">
        <w:rPr>
          <w:rFonts w:ascii="Cambria" w:hAnsi="Cambria"/>
        </w:rPr>
        <w:t>count method</w:t>
      </w:r>
      <w:r w:rsidR="006B5A17" w:rsidRPr="00FA2441">
        <w:rPr>
          <w:rFonts w:ascii="Cambria" w:hAnsi="Cambria"/>
        </w:rPr>
        <w:t xml:space="preserve">’s use in </w:t>
      </w:r>
      <w:r w:rsidR="000367BB">
        <w:rPr>
          <w:rFonts w:ascii="Cambria" w:hAnsi="Cambria"/>
        </w:rPr>
        <w:t>film content</w:t>
      </w:r>
      <w:r w:rsidR="00720BE1">
        <w:rPr>
          <w:rFonts w:ascii="Cambria" w:hAnsi="Cambria"/>
        </w:rPr>
        <w:t xml:space="preserve"> as well as</w:t>
      </w:r>
      <w:r w:rsidR="000A4B61" w:rsidRPr="00FA2441">
        <w:rPr>
          <w:rFonts w:ascii="Cambria" w:hAnsi="Cambria"/>
        </w:rPr>
        <w:t xml:space="preserve"> extend findings from past content analysis (</w:t>
      </w:r>
      <w:r w:rsidR="00720BE1">
        <w:rPr>
          <w:rFonts w:ascii="Cambria" w:hAnsi="Cambria"/>
        </w:rPr>
        <w:t>Grizzard et al., 201</w:t>
      </w:r>
      <w:r w:rsidR="00A42D6D">
        <w:rPr>
          <w:rFonts w:ascii="Cambria" w:hAnsi="Cambria"/>
        </w:rPr>
        <w:t>1</w:t>
      </w:r>
      <w:r w:rsidR="00720BE1">
        <w:rPr>
          <w:rFonts w:ascii="Cambria" w:hAnsi="Cambria"/>
        </w:rPr>
        <w:t xml:space="preserve">; </w:t>
      </w:r>
      <w:r w:rsidR="000A4B61" w:rsidRPr="00FA2441">
        <w:rPr>
          <w:rFonts w:ascii="Cambria" w:hAnsi="Cambria"/>
        </w:rPr>
        <w:t>Oliver et al., 2014</w:t>
      </w:r>
      <w:r w:rsidR="00720BE1">
        <w:rPr>
          <w:rFonts w:ascii="Cambria" w:hAnsi="Cambria"/>
        </w:rPr>
        <w:t>; AUTHOR</w:t>
      </w:r>
      <w:r w:rsidR="000A4B61" w:rsidRPr="00FA2441">
        <w:rPr>
          <w:rFonts w:ascii="Cambria" w:hAnsi="Cambria"/>
        </w:rPr>
        <w:t>)</w:t>
      </w:r>
      <w:r w:rsidR="009F1ABF">
        <w:rPr>
          <w:rFonts w:ascii="Cambria" w:hAnsi="Cambria"/>
        </w:rPr>
        <w:t xml:space="preserve"> to identify concrete narrative features associated with </w:t>
      </w:r>
      <w:r w:rsidR="006E22F5">
        <w:rPr>
          <w:rFonts w:ascii="Cambria" w:hAnsi="Cambria"/>
        </w:rPr>
        <w:t xml:space="preserve">the two </w:t>
      </w:r>
      <w:r w:rsidR="002C002E">
        <w:rPr>
          <w:rFonts w:ascii="Cambria" w:hAnsi="Cambria"/>
        </w:rPr>
        <w:t>narrative forms</w:t>
      </w:r>
      <w:r w:rsidR="006E22F5">
        <w:rPr>
          <w:rFonts w:ascii="Cambria" w:hAnsi="Cambria"/>
        </w:rPr>
        <w:t xml:space="preserve"> discussed above</w:t>
      </w:r>
      <w:r w:rsidR="00D20C59">
        <w:rPr>
          <w:rFonts w:ascii="Cambria" w:hAnsi="Cambria"/>
        </w:rPr>
        <w:t xml:space="preserve">. </w:t>
      </w:r>
      <w:r w:rsidR="00A6485F" w:rsidRPr="00FA2441">
        <w:rPr>
          <w:rFonts w:ascii="Cambria" w:hAnsi="Cambria"/>
        </w:rPr>
        <w:t xml:space="preserve">After presenting our study, we revisit </w:t>
      </w:r>
      <w:r w:rsidR="00BC4A7D" w:rsidRPr="00FA2441">
        <w:rPr>
          <w:rFonts w:ascii="Cambria" w:hAnsi="Cambria"/>
        </w:rPr>
        <w:t>the</w:t>
      </w:r>
      <w:r w:rsidR="00134523" w:rsidRPr="00FA2441">
        <w:rPr>
          <w:rFonts w:ascii="Cambria" w:hAnsi="Cambria"/>
        </w:rPr>
        <w:t>se</w:t>
      </w:r>
      <w:r w:rsidR="00BC4A7D" w:rsidRPr="00FA2441">
        <w:rPr>
          <w:rFonts w:ascii="Cambria" w:hAnsi="Cambria"/>
        </w:rPr>
        <w:t xml:space="preserve"> implications</w:t>
      </w:r>
      <w:r w:rsidR="00AE1552">
        <w:rPr>
          <w:rFonts w:ascii="Cambria" w:hAnsi="Cambria"/>
        </w:rPr>
        <w:t xml:space="preserve"> as well as discuss how our study contributes to recent theorizing in this area</w:t>
      </w:r>
      <w:r w:rsidR="00A6485F" w:rsidRPr="00FA2441">
        <w:rPr>
          <w:rFonts w:ascii="Cambria" w:hAnsi="Cambria"/>
        </w:rPr>
        <w:t>.</w:t>
      </w:r>
    </w:p>
    <w:p w14:paraId="4E072C0D" w14:textId="1478994A" w:rsidR="00394397" w:rsidRPr="00FA2441" w:rsidRDefault="004638F9" w:rsidP="00742FE8">
      <w:pPr>
        <w:jc w:val="center"/>
        <w:rPr>
          <w:rFonts w:ascii="Cambria" w:hAnsi="Cambria"/>
          <w:b/>
        </w:rPr>
      </w:pPr>
      <w:r w:rsidRPr="00FA2441">
        <w:rPr>
          <w:rFonts w:ascii="Cambria" w:hAnsi="Cambria"/>
          <w:b/>
        </w:rPr>
        <w:t>Method</w:t>
      </w:r>
    </w:p>
    <w:p w14:paraId="64EDDE5E" w14:textId="77777777" w:rsidR="004638F9" w:rsidRPr="00C3182F" w:rsidRDefault="004638F9" w:rsidP="00FA2441">
      <w:pPr>
        <w:rPr>
          <w:rFonts w:ascii="Cambria" w:hAnsi="Cambria"/>
        </w:rPr>
      </w:pPr>
    </w:p>
    <w:p w14:paraId="211B6861" w14:textId="14E02B1B" w:rsidR="00F23B0A" w:rsidRPr="00FA2441" w:rsidRDefault="00D269E3" w:rsidP="00653F74">
      <w:pPr>
        <w:spacing w:line="480" w:lineRule="auto"/>
        <w:rPr>
          <w:rFonts w:ascii="Cambria" w:hAnsi="Cambria"/>
          <w:b/>
        </w:rPr>
      </w:pPr>
      <w:r w:rsidRPr="00FA2441">
        <w:rPr>
          <w:rFonts w:ascii="Cambria" w:hAnsi="Cambria"/>
          <w:b/>
        </w:rPr>
        <w:t xml:space="preserve">Data </w:t>
      </w:r>
      <w:r w:rsidR="008A31F7">
        <w:rPr>
          <w:rFonts w:ascii="Cambria" w:hAnsi="Cambria"/>
          <w:b/>
        </w:rPr>
        <w:t>C</w:t>
      </w:r>
      <w:r w:rsidRPr="00FA2441">
        <w:rPr>
          <w:rFonts w:ascii="Cambria" w:hAnsi="Cambria"/>
          <w:b/>
        </w:rPr>
        <w:t>ollection</w:t>
      </w:r>
    </w:p>
    <w:p w14:paraId="6CB735ED" w14:textId="0ABF4409" w:rsidR="0075651F" w:rsidRDefault="009951E6" w:rsidP="0075651F">
      <w:pPr>
        <w:spacing w:line="480" w:lineRule="auto"/>
        <w:ind w:firstLine="720"/>
        <w:rPr>
          <w:rFonts w:ascii="Cambria" w:hAnsi="Cambria"/>
        </w:rPr>
      </w:pPr>
      <w:r w:rsidRPr="00FA2441">
        <w:rPr>
          <w:rFonts w:ascii="Cambria" w:hAnsi="Cambria"/>
        </w:rPr>
        <w:t xml:space="preserve">We downloaded the </w:t>
      </w:r>
      <w:r w:rsidR="00E73CE7" w:rsidRPr="00FA2441">
        <w:rPr>
          <w:rFonts w:ascii="Cambria" w:hAnsi="Cambria"/>
        </w:rPr>
        <w:t xml:space="preserve">full </w:t>
      </w:r>
      <w:r w:rsidR="008C04B0" w:rsidRPr="00FA2441">
        <w:rPr>
          <w:rFonts w:ascii="Cambria" w:hAnsi="Cambria"/>
        </w:rPr>
        <w:t xml:space="preserve">English-language </w:t>
      </w:r>
      <w:r w:rsidRPr="00FA2441">
        <w:rPr>
          <w:rFonts w:ascii="Cambria" w:hAnsi="Cambria"/>
        </w:rPr>
        <w:t>subtitle corpus from OpenSubtitles.org, an open-access sharing platform of user-generated subtitles for television programs and films.</w:t>
      </w:r>
      <w:r w:rsidR="00DD5B60">
        <w:rPr>
          <w:rFonts w:ascii="Cambria" w:hAnsi="Cambria"/>
        </w:rPr>
        <w:t xml:space="preserve"> </w:t>
      </w:r>
      <w:r w:rsidR="00BB6BCE" w:rsidRPr="00FA2441">
        <w:rPr>
          <w:rFonts w:ascii="Cambria" w:hAnsi="Cambria"/>
        </w:rPr>
        <w:t xml:space="preserve">We de-duplicated the corpus </w:t>
      </w:r>
      <w:r w:rsidR="00F53083" w:rsidRPr="00FA2441">
        <w:rPr>
          <w:rFonts w:ascii="Cambria" w:hAnsi="Cambria"/>
        </w:rPr>
        <w:t>to find approximately 88 thousand unique subtitle files</w:t>
      </w:r>
      <w:r w:rsidR="00BB6BCE" w:rsidRPr="00FA2441">
        <w:rPr>
          <w:rFonts w:ascii="Cambria" w:hAnsi="Cambria"/>
        </w:rPr>
        <w:t>.</w:t>
      </w:r>
      <w:r w:rsidR="00307B2E">
        <w:rPr>
          <w:rFonts w:ascii="Cambria" w:hAnsi="Cambria"/>
        </w:rPr>
        <w:t xml:space="preserve"> </w:t>
      </w:r>
      <w:r w:rsidR="00E06072" w:rsidRPr="00FA2441">
        <w:rPr>
          <w:rFonts w:ascii="Cambria" w:hAnsi="Cambria"/>
        </w:rPr>
        <w:t xml:space="preserve">We </w:t>
      </w:r>
      <w:r w:rsidR="000C27C7" w:rsidRPr="00FA2441">
        <w:rPr>
          <w:rFonts w:ascii="Cambria" w:hAnsi="Cambria"/>
        </w:rPr>
        <w:t xml:space="preserve">then </w:t>
      </w:r>
      <w:r w:rsidR="00E06072" w:rsidRPr="00FA2441">
        <w:rPr>
          <w:rFonts w:ascii="Cambria" w:hAnsi="Cambria"/>
        </w:rPr>
        <w:t xml:space="preserve">matched </w:t>
      </w:r>
      <w:r w:rsidR="00BB6BCE" w:rsidRPr="00FA2441">
        <w:rPr>
          <w:rFonts w:ascii="Cambria" w:hAnsi="Cambria"/>
        </w:rPr>
        <w:t>this</w:t>
      </w:r>
      <w:r w:rsidR="00E06072" w:rsidRPr="00FA2441">
        <w:rPr>
          <w:rFonts w:ascii="Cambria" w:hAnsi="Cambria"/>
        </w:rPr>
        <w:t xml:space="preserve"> corpus to metadata (</w:t>
      </w:r>
      <w:r w:rsidR="00445A98" w:rsidRPr="00FA2441">
        <w:rPr>
          <w:rFonts w:ascii="Cambria" w:hAnsi="Cambria"/>
        </w:rPr>
        <w:t xml:space="preserve">relevant data are </w:t>
      </w:r>
      <w:r w:rsidR="00E06072" w:rsidRPr="00FA2441">
        <w:rPr>
          <w:rFonts w:ascii="Cambria" w:hAnsi="Cambria"/>
        </w:rPr>
        <w:t xml:space="preserve">listed below in measures section) from </w:t>
      </w:r>
      <w:r w:rsidR="003B779A">
        <w:rPr>
          <w:rFonts w:ascii="Cambria" w:hAnsi="Cambria"/>
        </w:rPr>
        <w:t>IMDb’s</w:t>
      </w:r>
      <w:r w:rsidR="00A33C05">
        <w:rPr>
          <w:rFonts w:ascii="Cambria" w:hAnsi="Cambria"/>
        </w:rPr>
        <w:t xml:space="preserve"> </w:t>
      </w:r>
      <w:r w:rsidR="00E06072" w:rsidRPr="00FA2441">
        <w:rPr>
          <w:rFonts w:ascii="Cambria" w:hAnsi="Cambria"/>
        </w:rPr>
        <w:t xml:space="preserve">public </w:t>
      </w:r>
      <w:r w:rsidR="008203E6" w:rsidRPr="00FA2441">
        <w:rPr>
          <w:rFonts w:ascii="Cambria" w:hAnsi="Cambria"/>
        </w:rPr>
        <w:t>FTP</w:t>
      </w:r>
      <w:r w:rsidR="00E06072" w:rsidRPr="00FA2441">
        <w:rPr>
          <w:rFonts w:ascii="Cambria" w:hAnsi="Cambria"/>
        </w:rPr>
        <w:t xml:space="preserve"> site.</w:t>
      </w:r>
      <w:r w:rsidR="00B324F8" w:rsidRPr="00FA2441">
        <w:rPr>
          <w:rFonts w:ascii="Cambria" w:hAnsi="Cambria"/>
        </w:rPr>
        <w:t xml:space="preserve"> We also had a relational database </w:t>
      </w:r>
      <w:r w:rsidR="00F42E5E" w:rsidRPr="00FA2441">
        <w:rPr>
          <w:rFonts w:ascii="Cambria" w:hAnsi="Cambria"/>
        </w:rPr>
        <w:t xml:space="preserve">from OpenSubtitles.org that </w:t>
      </w:r>
      <w:r w:rsidR="00710A74" w:rsidRPr="00FA2441">
        <w:rPr>
          <w:rFonts w:ascii="Cambria" w:hAnsi="Cambria"/>
        </w:rPr>
        <w:t>contain</w:t>
      </w:r>
      <w:r w:rsidR="00F42E5E" w:rsidRPr="00FA2441">
        <w:rPr>
          <w:rFonts w:ascii="Cambria" w:hAnsi="Cambria"/>
        </w:rPr>
        <w:t>ed</w:t>
      </w:r>
      <w:r w:rsidR="00710A74" w:rsidRPr="00FA2441">
        <w:rPr>
          <w:rFonts w:ascii="Cambria" w:hAnsi="Cambria"/>
        </w:rPr>
        <w:t xml:space="preserve"> limited</w:t>
      </w:r>
      <w:r w:rsidR="00B324F8" w:rsidRPr="00FA2441">
        <w:rPr>
          <w:rFonts w:ascii="Cambria" w:hAnsi="Cambria"/>
        </w:rPr>
        <w:t xml:space="preserve"> metadata </w:t>
      </w:r>
      <w:r w:rsidR="008A421C" w:rsidRPr="00FA2441">
        <w:rPr>
          <w:rFonts w:ascii="Cambria" w:hAnsi="Cambria"/>
        </w:rPr>
        <w:t xml:space="preserve">along with </w:t>
      </w:r>
      <w:r w:rsidR="00495785" w:rsidRPr="00FA2441">
        <w:rPr>
          <w:rFonts w:ascii="Cambria" w:hAnsi="Cambria"/>
        </w:rPr>
        <w:t xml:space="preserve">numerical </w:t>
      </w:r>
      <w:r w:rsidR="002A1E74" w:rsidRPr="00FA2441">
        <w:rPr>
          <w:rFonts w:ascii="Cambria" w:hAnsi="Cambria"/>
        </w:rPr>
        <w:t>IMDb identifiers</w:t>
      </w:r>
      <w:r w:rsidR="00B324F8" w:rsidRPr="00FA2441">
        <w:rPr>
          <w:rFonts w:ascii="Cambria" w:hAnsi="Cambria"/>
        </w:rPr>
        <w:t>.</w:t>
      </w:r>
      <w:r w:rsidR="00001204">
        <w:rPr>
          <w:rFonts w:ascii="Cambria" w:hAnsi="Cambria"/>
        </w:rPr>
        <w:t xml:space="preserve"> </w:t>
      </w:r>
      <w:r w:rsidR="00D7229C" w:rsidRPr="00FA2441">
        <w:rPr>
          <w:rFonts w:ascii="Cambria" w:hAnsi="Cambria"/>
        </w:rPr>
        <w:t>For this study, w</w:t>
      </w:r>
      <w:r w:rsidR="00E06072" w:rsidRPr="00FA2441">
        <w:rPr>
          <w:rFonts w:ascii="Cambria" w:hAnsi="Cambria"/>
        </w:rPr>
        <w:t xml:space="preserve">e </w:t>
      </w:r>
      <w:commentRangeStart w:id="0"/>
      <w:r w:rsidR="00E06072" w:rsidRPr="00FA2441">
        <w:rPr>
          <w:rFonts w:ascii="Cambria" w:hAnsi="Cambria"/>
        </w:rPr>
        <w:t xml:space="preserve">restricted our analyses to films </w:t>
      </w:r>
      <w:r w:rsidR="009B1152" w:rsidRPr="00FA2441">
        <w:rPr>
          <w:rFonts w:ascii="Cambria" w:hAnsi="Cambria"/>
        </w:rPr>
        <w:t>(we excluded television programming)</w:t>
      </w:r>
      <w:r w:rsidR="007A40FD" w:rsidRPr="00FA2441">
        <w:rPr>
          <w:rFonts w:ascii="Cambria" w:hAnsi="Cambria"/>
        </w:rPr>
        <w:t>.</w:t>
      </w:r>
      <w:r w:rsidR="00296783" w:rsidRPr="00FA2441">
        <w:rPr>
          <w:rFonts w:ascii="Cambria" w:hAnsi="Cambria"/>
        </w:rPr>
        <w:t xml:space="preserve"> </w:t>
      </w:r>
      <w:r w:rsidR="00AC581D" w:rsidRPr="00FA2441">
        <w:rPr>
          <w:rFonts w:ascii="Cambria" w:hAnsi="Cambria"/>
        </w:rPr>
        <w:t xml:space="preserve"> </w:t>
      </w:r>
      <w:commentRangeEnd w:id="0"/>
      <w:r w:rsidR="00BB5F22">
        <w:rPr>
          <w:rStyle w:val="CommentReference"/>
        </w:rPr>
        <w:commentReference w:id="0"/>
      </w:r>
      <w:r w:rsidR="00AC581D" w:rsidRPr="00FA2441">
        <w:rPr>
          <w:rFonts w:ascii="Cambria" w:hAnsi="Cambria"/>
        </w:rPr>
        <w:t xml:space="preserve">We selected only films that were produced in the United States, and excluded films produced elsewhere </w:t>
      </w:r>
      <w:r w:rsidR="00A248BB">
        <w:rPr>
          <w:rFonts w:ascii="Cambria" w:hAnsi="Cambria"/>
        </w:rPr>
        <w:t>or</w:t>
      </w:r>
      <w:r w:rsidR="00AC581D" w:rsidRPr="00FA2441">
        <w:rPr>
          <w:rFonts w:ascii="Cambria" w:hAnsi="Cambria"/>
        </w:rPr>
        <w:t xml:space="preserve"> that listed multiple countries </w:t>
      </w:r>
      <w:r w:rsidR="00A30FF9" w:rsidRPr="00FA2441">
        <w:rPr>
          <w:rFonts w:ascii="Cambria" w:hAnsi="Cambria"/>
        </w:rPr>
        <w:t>that happened to include</w:t>
      </w:r>
      <w:r w:rsidR="00AC581D" w:rsidRPr="00FA2441">
        <w:rPr>
          <w:rFonts w:ascii="Cambria" w:hAnsi="Cambria"/>
        </w:rPr>
        <w:t xml:space="preserve"> the </w:t>
      </w:r>
      <w:r w:rsidR="00A248BB">
        <w:rPr>
          <w:rFonts w:ascii="Cambria" w:hAnsi="Cambria"/>
        </w:rPr>
        <w:t>United States</w:t>
      </w:r>
      <w:r w:rsidR="00AC581D" w:rsidRPr="00FA2441">
        <w:rPr>
          <w:rFonts w:ascii="Cambria" w:hAnsi="Cambria"/>
        </w:rPr>
        <w:t>.</w:t>
      </w:r>
      <w:r w:rsidR="00097640">
        <w:rPr>
          <w:rFonts w:ascii="Cambria" w:hAnsi="Cambria"/>
        </w:rPr>
        <w:t xml:space="preserve"> </w:t>
      </w:r>
      <w:r w:rsidR="00BB6BCE" w:rsidRPr="00FA2441">
        <w:rPr>
          <w:rFonts w:ascii="Cambria" w:hAnsi="Cambria"/>
        </w:rPr>
        <w:t xml:space="preserve">This yielded </w:t>
      </w:r>
      <w:r w:rsidR="00BB6BCE" w:rsidRPr="00FA2441">
        <w:rPr>
          <w:rFonts w:ascii="Cambria" w:hAnsi="Cambria"/>
          <w:i/>
        </w:rPr>
        <w:t>N</w:t>
      </w:r>
      <w:r w:rsidR="00BB6BCE" w:rsidRPr="00FA2441">
        <w:rPr>
          <w:rFonts w:ascii="Cambria" w:hAnsi="Cambria"/>
        </w:rPr>
        <w:t xml:space="preserve"> = 10,945 unique, English-language subtitle files</w:t>
      </w:r>
      <w:r w:rsidR="00784732" w:rsidRPr="00FA2441">
        <w:rPr>
          <w:rFonts w:ascii="Cambria" w:hAnsi="Cambria"/>
        </w:rPr>
        <w:t xml:space="preserve"> containing </w:t>
      </w:r>
      <w:r w:rsidR="00622D31" w:rsidRPr="00FA2441">
        <w:rPr>
          <w:rFonts w:ascii="Cambria" w:hAnsi="Cambria"/>
        </w:rPr>
        <w:t>a total of approximately</w:t>
      </w:r>
      <w:r w:rsidR="00784732" w:rsidRPr="00FA2441">
        <w:rPr>
          <w:rFonts w:ascii="Cambria" w:hAnsi="Cambria"/>
        </w:rPr>
        <w:t xml:space="preserve"> 77 million </w:t>
      </w:r>
      <w:r w:rsidR="00BE369B" w:rsidRPr="00FA2441">
        <w:rPr>
          <w:rFonts w:ascii="Cambria" w:hAnsi="Cambria"/>
        </w:rPr>
        <w:t xml:space="preserve">target </w:t>
      </w:r>
      <w:r w:rsidR="00784732" w:rsidRPr="00FA2441">
        <w:rPr>
          <w:rFonts w:ascii="Cambria" w:hAnsi="Cambria"/>
        </w:rPr>
        <w:t>words</w:t>
      </w:r>
      <w:r w:rsidR="00BB6BCE" w:rsidRPr="00FA2441">
        <w:rPr>
          <w:rFonts w:ascii="Cambria" w:hAnsi="Cambria"/>
        </w:rPr>
        <w:t>.</w:t>
      </w:r>
      <w:r w:rsidR="00B9659A">
        <w:rPr>
          <w:rFonts w:ascii="Cambria" w:hAnsi="Cambria"/>
        </w:rPr>
        <w:t xml:space="preserve"> After matching with viewership and ratings data, </w:t>
      </w:r>
      <w:r w:rsidR="00B9659A" w:rsidRPr="001B5437">
        <w:rPr>
          <w:rFonts w:ascii="Cambria" w:hAnsi="Cambria"/>
          <w:i/>
        </w:rPr>
        <w:t>N</w:t>
      </w:r>
      <w:r w:rsidR="00B9659A">
        <w:rPr>
          <w:rFonts w:ascii="Cambria" w:hAnsi="Cambria"/>
        </w:rPr>
        <w:t xml:space="preserve"> </w:t>
      </w:r>
      <w:r w:rsidR="00D728B9">
        <w:rPr>
          <w:rFonts w:ascii="Cambria" w:hAnsi="Cambria"/>
        </w:rPr>
        <w:t xml:space="preserve">(number of films) </w:t>
      </w:r>
      <w:r w:rsidR="00B9659A">
        <w:rPr>
          <w:rFonts w:ascii="Cambria" w:hAnsi="Cambria"/>
        </w:rPr>
        <w:lastRenderedPageBreak/>
        <w:t>ranged from 2,</w:t>
      </w:r>
      <w:r w:rsidR="00081F92">
        <w:rPr>
          <w:rFonts w:ascii="Cambria" w:hAnsi="Cambria"/>
        </w:rPr>
        <w:t xml:space="preserve">380 to </w:t>
      </w:r>
      <w:r w:rsidR="00353176">
        <w:rPr>
          <w:rFonts w:ascii="Cambria" w:hAnsi="Cambria"/>
        </w:rPr>
        <w:t>10,945</w:t>
      </w:r>
      <w:r w:rsidR="00081F92">
        <w:rPr>
          <w:rFonts w:ascii="Cambria" w:hAnsi="Cambria"/>
        </w:rPr>
        <w:t xml:space="preserve"> depending on the outcome variable.</w:t>
      </w:r>
      <w:r w:rsidR="000064B6">
        <w:rPr>
          <w:rFonts w:ascii="Cambria" w:hAnsi="Cambria"/>
        </w:rPr>
        <w:t xml:space="preserve"> </w:t>
      </w:r>
      <w:r w:rsidR="004B20AB" w:rsidRPr="00FA2441">
        <w:rPr>
          <w:rFonts w:ascii="Cambria" w:hAnsi="Cambria"/>
        </w:rPr>
        <w:t xml:space="preserve">Before conducting word counts, timing </w:t>
      </w:r>
      <w:r w:rsidR="005E7337" w:rsidRPr="00FA2441">
        <w:rPr>
          <w:rFonts w:ascii="Cambria" w:hAnsi="Cambria"/>
        </w:rPr>
        <w:t xml:space="preserve">and location </w:t>
      </w:r>
      <w:r w:rsidR="004B20AB" w:rsidRPr="00FA2441">
        <w:rPr>
          <w:rFonts w:ascii="Cambria" w:hAnsi="Cambria"/>
        </w:rPr>
        <w:t>information</w:t>
      </w:r>
      <w:r w:rsidR="006866A9" w:rsidRPr="00FA2441">
        <w:rPr>
          <w:rFonts w:ascii="Cambria" w:hAnsi="Cambria"/>
        </w:rPr>
        <w:t xml:space="preserve"> within the subtitle files</w:t>
      </w:r>
      <w:r w:rsidR="004B20AB" w:rsidRPr="00FA2441">
        <w:rPr>
          <w:rFonts w:ascii="Cambria" w:hAnsi="Cambria"/>
        </w:rPr>
        <w:t xml:space="preserve"> </w:t>
      </w:r>
      <w:r w:rsidR="00445A98" w:rsidRPr="00FA2441">
        <w:rPr>
          <w:rFonts w:ascii="Cambria" w:hAnsi="Cambria"/>
        </w:rPr>
        <w:t>(</w:t>
      </w:r>
      <w:r w:rsidR="00E37A70" w:rsidRPr="00FA2441">
        <w:rPr>
          <w:rFonts w:ascii="Cambria" w:hAnsi="Cambria"/>
        </w:rPr>
        <w:t xml:space="preserve">contained in brackets, </w:t>
      </w:r>
      <w:r w:rsidR="00445A98" w:rsidRPr="00FA2441">
        <w:rPr>
          <w:rFonts w:ascii="Cambria" w:hAnsi="Cambria"/>
        </w:rPr>
        <w:t xml:space="preserve">used by the video-display application to cue when </w:t>
      </w:r>
      <w:r w:rsidR="005E7337" w:rsidRPr="00FA2441">
        <w:rPr>
          <w:rFonts w:ascii="Cambria" w:hAnsi="Cambria"/>
        </w:rPr>
        <w:t xml:space="preserve">and where the </w:t>
      </w:r>
      <w:r w:rsidR="00445A98" w:rsidRPr="00FA2441">
        <w:rPr>
          <w:rFonts w:ascii="Cambria" w:hAnsi="Cambria"/>
        </w:rPr>
        <w:t xml:space="preserve">subtitles should appear on screen) </w:t>
      </w:r>
      <w:r w:rsidR="004B20AB" w:rsidRPr="00FA2441">
        <w:rPr>
          <w:rFonts w:ascii="Cambria" w:hAnsi="Cambria"/>
        </w:rPr>
        <w:t xml:space="preserve">was removed so that the </w:t>
      </w:r>
      <w:r w:rsidR="00D0339F" w:rsidRPr="00FA2441">
        <w:rPr>
          <w:rFonts w:ascii="Cambria" w:hAnsi="Cambria"/>
        </w:rPr>
        <w:t>files</w:t>
      </w:r>
      <w:r w:rsidR="004B20AB" w:rsidRPr="00FA2441">
        <w:rPr>
          <w:rFonts w:ascii="Cambria" w:hAnsi="Cambria"/>
        </w:rPr>
        <w:t xml:space="preserve"> con</w:t>
      </w:r>
      <w:r w:rsidR="00D0339F" w:rsidRPr="00FA2441">
        <w:rPr>
          <w:rFonts w:ascii="Cambria" w:hAnsi="Cambria"/>
        </w:rPr>
        <w:t>tained</w:t>
      </w:r>
      <w:r w:rsidR="004B20AB" w:rsidRPr="00FA2441">
        <w:rPr>
          <w:rFonts w:ascii="Cambria" w:hAnsi="Cambria"/>
        </w:rPr>
        <w:t xml:space="preserve"> only </w:t>
      </w:r>
      <w:r w:rsidR="00D0339F" w:rsidRPr="00FA2441">
        <w:rPr>
          <w:rFonts w:ascii="Cambria" w:hAnsi="Cambria"/>
        </w:rPr>
        <w:t>linguistic</w:t>
      </w:r>
      <w:r w:rsidR="006C7B73" w:rsidRPr="00FA2441">
        <w:rPr>
          <w:rFonts w:ascii="Cambria" w:hAnsi="Cambria"/>
        </w:rPr>
        <w:t xml:space="preserve"> information.</w:t>
      </w:r>
    </w:p>
    <w:p w14:paraId="61F8EA8B" w14:textId="77777777" w:rsidR="00A61317" w:rsidRDefault="00903DE7" w:rsidP="00A61317">
      <w:pPr>
        <w:spacing w:line="480" w:lineRule="auto"/>
        <w:rPr>
          <w:rFonts w:ascii="Cambria" w:hAnsi="Cambria"/>
          <w:b/>
        </w:rPr>
      </w:pPr>
      <w:r w:rsidRPr="00FA2441">
        <w:rPr>
          <w:rFonts w:ascii="Cambria" w:hAnsi="Cambria"/>
          <w:b/>
        </w:rPr>
        <w:t>Measures</w:t>
      </w:r>
    </w:p>
    <w:p w14:paraId="0D6929B5" w14:textId="41739B10" w:rsidR="0047242E" w:rsidRDefault="00903DE7" w:rsidP="000A4BD4">
      <w:pPr>
        <w:spacing w:line="480" w:lineRule="auto"/>
        <w:ind w:firstLine="360"/>
        <w:rPr>
          <w:rFonts w:ascii="Cambria" w:hAnsi="Cambria"/>
          <w:b/>
        </w:rPr>
      </w:pPr>
      <w:r w:rsidRPr="00FA2441">
        <w:rPr>
          <w:rFonts w:ascii="Cambria" w:hAnsi="Cambria"/>
          <w:b/>
        </w:rPr>
        <w:t>Morality salience.</w:t>
      </w:r>
    </w:p>
    <w:p w14:paraId="218094EF" w14:textId="34EF878F" w:rsidR="005231ED" w:rsidRDefault="007750DC" w:rsidP="005231ED">
      <w:pPr>
        <w:spacing w:line="480" w:lineRule="auto"/>
        <w:ind w:firstLine="360"/>
        <w:rPr>
          <w:rFonts w:ascii="Cambria" w:hAnsi="Cambria"/>
          <w:b/>
        </w:rPr>
      </w:pPr>
      <w:r w:rsidRPr="00BF0E8A">
        <w:rPr>
          <w:rFonts w:ascii="Cambria" w:hAnsi="Cambria"/>
          <w:b/>
          <w:i/>
        </w:rPr>
        <w:t xml:space="preserve">Moral </w:t>
      </w:r>
      <w:r w:rsidR="00D90920">
        <w:rPr>
          <w:rFonts w:ascii="Cambria" w:hAnsi="Cambria"/>
          <w:b/>
          <w:i/>
        </w:rPr>
        <w:t>foundations</w:t>
      </w:r>
      <w:r w:rsidRPr="00FA2441">
        <w:rPr>
          <w:rFonts w:ascii="Cambria" w:hAnsi="Cambria"/>
        </w:rPr>
        <w:t xml:space="preserve">. </w:t>
      </w:r>
      <w:r w:rsidR="00B837AA" w:rsidRPr="00FA2441">
        <w:rPr>
          <w:rFonts w:ascii="Cambria" w:hAnsi="Cambria"/>
        </w:rPr>
        <w:t>We</w:t>
      </w:r>
      <w:r w:rsidR="00F02AD8" w:rsidRPr="00FA2441">
        <w:rPr>
          <w:rFonts w:ascii="Cambria" w:hAnsi="Cambria"/>
        </w:rPr>
        <w:t xml:space="preserve"> use</w:t>
      </w:r>
      <w:r w:rsidR="00B837AA" w:rsidRPr="00FA2441">
        <w:rPr>
          <w:rFonts w:ascii="Cambria" w:hAnsi="Cambria"/>
        </w:rPr>
        <w:t>d</w:t>
      </w:r>
      <w:r w:rsidR="00F02AD8" w:rsidRPr="00FA2441">
        <w:rPr>
          <w:rFonts w:ascii="Cambria" w:hAnsi="Cambria"/>
        </w:rPr>
        <w:t xml:space="preserve"> the moral foundations dictionary</w:t>
      </w:r>
      <w:r w:rsidR="0011604E" w:rsidRPr="00FA2441">
        <w:rPr>
          <w:rFonts w:ascii="Cambria" w:hAnsi="Cambria"/>
        </w:rPr>
        <w:t xml:space="preserve"> </w:t>
      </w:r>
      <w:r w:rsidR="00F8704D" w:rsidRPr="00FA2441">
        <w:rPr>
          <w:rFonts w:ascii="Cambria" w:hAnsi="Cambria"/>
        </w:rPr>
        <w:t>(</w:t>
      </w:r>
      <w:r w:rsidR="00E57A0F" w:rsidRPr="00FA2441">
        <w:rPr>
          <w:rFonts w:ascii="Cambria" w:hAnsi="Cambria"/>
        </w:rPr>
        <w:t xml:space="preserve">Graham, Haidt, &amp; </w:t>
      </w:r>
      <w:proofErr w:type="spellStart"/>
      <w:r w:rsidR="00E57A0F" w:rsidRPr="00FA2441">
        <w:rPr>
          <w:rFonts w:ascii="Cambria" w:hAnsi="Cambria"/>
        </w:rPr>
        <w:t>Nosek</w:t>
      </w:r>
      <w:proofErr w:type="spellEnd"/>
      <w:r w:rsidR="00E57A0F" w:rsidRPr="00FA2441">
        <w:rPr>
          <w:rFonts w:ascii="Cambria" w:hAnsi="Cambria"/>
        </w:rPr>
        <w:t>, 2009</w:t>
      </w:r>
      <w:r w:rsidR="00F8704D" w:rsidRPr="00FA2441">
        <w:rPr>
          <w:rFonts w:ascii="Cambria" w:hAnsi="Cambria"/>
        </w:rPr>
        <w:t xml:space="preserve">) </w:t>
      </w:r>
      <w:r w:rsidR="0011604E" w:rsidRPr="00FA2441">
        <w:rPr>
          <w:rFonts w:ascii="Cambria" w:hAnsi="Cambria"/>
        </w:rPr>
        <w:t xml:space="preserve">to capture the emphasis of </w:t>
      </w:r>
      <w:r w:rsidR="00C90829" w:rsidRPr="00FA2441">
        <w:rPr>
          <w:rFonts w:ascii="Cambria" w:hAnsi="Cambria"/>
        </w:rPr>
        <w:t xml:space="preserve">thematic content related to the </w:t>
      </w:r>
      <w:r w:rsidR="0011604E" w:rsidRPr="00FA2441">
        <w:rPr>
          <w:rFonts w:ascii="Cambria" w:hAnsi="Cambria"/>
        </w:rPr>
        <w:t xml:space="preserve">moral </w:t>
      </w:r>
      <w:r w:rsidR="00D90920">
        <w:rPr>
          <w:rFonts w:ascii="Cambria" w:hAnsi="Cambria"/>
        </w:rPr>
        <w:t>foundations</w:t>
      </w:r>
      <w:r w:rsidR="00F02AD8" w:rsidRPr="00FA2441">
        <w:rPr>
          <w:rFonts w:ascii="Cambria" w:hAnsi="Cambria"/>
        </w:rPr>
        <w:t xml:space="preserve">. </w:t>
      </w:r>
      <w:r w:rsidR="0029514E" w:rsidRPr="00FA2441">
        <w:rPr>
          <w:rFonts w:ascii="Cambria" w:hAnsi="Cambria"/>
        </w:rPr>
        <w:t>The full dictionary is available at moralfoundations.org</w:t>
      </w:r>
      <w:r w:rsidR="00DC7EC3" w:rsidRPr="00FA2441">
        <w:rPr>
          <w:rFonts w:ascii="Cambria" w:hAnsi="Cambria"/>
        </w:rPr>
        <w:t xml:space="preserve">, and contains 324 words </w:t>
      </w:r>
      <w:r w:rsidR="00577760" w:rsidRPr="00FA2441">
        <w:rPr>
          <w:rFonts w:ascii="Cambria" w:hAnsi="Cambria"/>
        </w:rPr>
        <w:t xml:space="preserve">and word stems </w:t>
      </w:r>
      <w:r w:rsidR="00DC7EC3" w:rsidRPr="00FA2441">
        <w:rPr>
          <w:rFonts w:ascii="Cambria" w:hAnsi="Cambria"/>
        </w:rPr>
        <w:t xml:space="preserve">comprising 11 categories – a vice and virtue category for each </w:t>
      </w:r>
      <w:r w:rsidR="00D90920">
        <w:rPr>
          <w:rFonts w:ascii="Cambria" w:hAnsi="Cambria"/>
        </w:rPr>
        <w:t>foundation</w:t>
      </w:r>
      <w:r w:rsidR="00DC7EC3" w:rsidRPr="00FA2441">
        <w:rPr>
          <w:rFonts w:ascii="Cambria" w:hAnsi="Cambria"/>
        </w:rPr>
        <w:t xml:space="preserve"> and a general morality category</w:t>
      </w:r>
      <w:r w:rsidR="0029514E" w:rsidRPr="00FA2441">
        <w:rPr>
          <w:rFonts w:ascii="Cambria" w:hAnsi="Cambria"/>
        </w:rPr>
        <w:t xml:space="preserve">. </w:t>
      </w:r>
      <w:r w:rsidR="009C38E3" w:rsidRPr="00FA2441">
        <w:rPr>
          <w:rFonts w:ascii="Cambria" w:hAnsi="Cambria"/>
        </w:rPr>
        <w:t xml:space="preserve">For each film, we computed the proportion of words related to a </w:t>
      </w:r>
      <w:r w:rsidR="0016757A">
        <w:rPr>
          <w:rFonts w:ascii="Cambria" w:hAnsi="Cambria"/>
        </w:rPr>
        <w:t>foundation</w:t>
      </w:r>
      <w:r w:rsidR="009C38E3" w:rsidRPr="00FA2441">
        <w:rPr>
          <w:rFonts w:ascii="Cambria" w:hAnsi="Cambria"/>
        </w:rPr>
        <w:t xml:space="preserve"> (vice or virtue) as well as a general morality category.</w:t>
      </w:r>
      <w:r w:rsidR="0011604E" w:rsidRPr="00FA2441">
        <w:rPr>
          <w:rFonts w:ascii="Cambria" w:hAnsi="Cambria"/>
        </w:rPr>
        <w:t xml:space="preserve"> Although the original method and dictionary were designed</w:t>
      </w:r>
      <w:r w:rsidR="00047FC4" w:rsidRPr="00FA2441">
        <w:rPr>
          <w:rFonts w:ascii="Cambria" w:hAnsi="Cambria"/>
        </w:rPr>
        <w:t xml:space="preserve"> for use with </w:t>
      </w:r>
      <w:r w:rsidR="00A52E6C" w:rsidRPr="00FA2441">
        <w:rPr>
          <w:rFonts w:ascii="Cambria" w:hAnsi="Cambria"/>
        </w:rPr>
        <w:t>LIWC software</w:t>
      </w:r>
      <w:r w:rsidR="0011604E" w:rsidRPr="00FA2441">
        <w:rPr>
          <w:rFonts w:ascii="Cambria" w:hAnsi="Cambria"/>
        </w:rPr>
        <w:t xml:space="preserve"> (Pennebaker</w:t>
      </w:r>
      <w:r w:rsidR="00A52E6C" w:rsidRPr="00FA2441">
        <w:rPr>
          <w:rFonts w:ascii="Cambria" w:hAnsi="Cambria"/>
        </w:rPr>
        <w:t xml:space="preserve">, Boyd, Jordan, </w:t>
      </w:r>
      <w:r w:rsidR="00957F63" w:rsidRPr="00FA2441">
        <w:rPr>
          <w:rFonts w:ascii="Cambria" w:hAnsi="Cambria"/>
        </w:rPr>
        <w:t xml:space="preserve">&amp; </w:t>
      </w:r>
      <w:r w:rsidR="00A52E6C" w:rsidRPr="00FA2441">
        <w:rPr>
          <w:rFonts w:ascii="Cambria" w:hAnsi="Cambria"/>
        </w:rPr>
        <w:t>Blackburn, 2015</w:t>
      </w:r>
      <w:r w:rsidR="0011604E" w:rsidRPr="00FA2441">
        <w:rPr>
          <w:rFonts w:ascii="Cambria" w:hAnsi="Cambria"/>
        </w:rPr>
        <w:t xml:space="preserve">), this </w:t>
      </w:r>
      <w:r w:rsidR="00F10988" w:rsidRPr="00FA2441">
        <w:rPr>
          <w:rFonts w:ascii="Cambria" w:hAnsi="Cambria"/>
        </w:rPr>
        <w:t xml:space="preserve">proprietary </w:t>
      </w:r>
      <w:r w:rsidR="0011604E" w:rsidRPr="00FA2441">
        <w:rPr>
          <w:rFonts w:ascii="Cambria" w:hAnsi="Cambria"/>
        </w:rPr>
        <w:t xml:space="preserve">software was </w:t>
      </w:r>
      <w:r w:rsidR="003707BA" w:rsidRPr="00FA2441">
        <w:rPr>
          <w:rFonts w:ascii="Cambria" w:hAnsi="Cambria"/>
        </w:rPr>
        <w:t xml:space="preserve">unable to process data of </w:t>
      </w:r>
      <w:r w:rsidR="00267B06" w:rsidRPr="00FA2441">
        <w:rPr>
          <w:rFonts w:ascii="Cambria" w:hAnsi="Cambria"/>
        </w:rPr>
        <w:t>this size</w:t>
      </w:r>
      <w:r w:rsidR="00BE59BF" w:rsidRPr="00FA2441">
        <w:rPr>
          <w:rFonts w:ascii="Cambria" w:hAnsi="Cambria"/>
        </w:rPr>
        <w:t xml:space="preserve"> in a reasonable </w:t>
      </w:r>
      <w:r w:rsidR="006409D6">
        <w:rPr>
          <w:rFonts w:ascii="Cambria" w:hAnsi="Cambria"/>
        </w:rPr>
        <w:t>time period</w:t>
      </w:r>
      <w:r w:rsidR="00267B06" w:rsidRPr="00FA2441">
        <w:rPr>
          <w:rFonts w:ascii="Cambria" w:hAnsi="Cambria"/>
        </w:rPr>
        <w:t xml:space="preserve">. </w:t>
      </w:r>
      <w:r w:rsidR="007E731B" w:rsidRPr="00FA2441">
        <w:rPr>
          <w:rFonts w:ascii="Cambria" w:hAnsi="Cambria"/>
        </w:rPr>
        <w:t xml:space="preserve">Therefore, we wrote </w:t>
      </w:r>
      <w:r w:rsidR="00BE0ECF" w:rsidRPr="00FA2441">
        <w:rPr>
          <w:rFonts w:ascii="Cambria" w:hAnsi="Cambria"/>
        </w:rPr>
        <w:t xml:space="preserve">an </w:t>
      </w:r>
      <w:r w:rsidR="00F53083" w:rsidRPr="00FA2441">
        <w:rPr>
          <w:rFonts w:ascii="Cambria" w:hAnsi="Cambria"/>
        </w:rPr>
        <w:t xml:space="preserve">algorithm </w:t>
      </w:r>
      <w:r w:rsidR="007B021A" w:rsidRPr="00FA2441">
        <w:rPr>
          <w:rFonts w:ascii="Cambria" w:hAnsi="Cambria"/>
        </w:rPr>
        <w:t xml:space="preserve">(see </w:t>
      </w:r>
      <w:r w:rsidR="00930184" w:rsidRPr="00FA2441">
        <w:rPr>
          <w:rFonts w:ascii="Cambria" w:hAnsi="Cambria"/>
        </w:rPr>
        <w:t>[</w:t>
      </w:r>
      <w:r w:rsidR="00930184" w:rsidRPr="00362E3D">
        <w:rPr>
          <w:rFonts w:ascii="Cambria" w:hAnsi="Cambria"/>
          <w:i/>
        </w:rPr>
        <w:t>INSERT LINK TO GITHUB</w:t>
      </w:r>
      <w:r w:rsidR="00FB735D">
        <w:rPr>
          <w:rFonts w:ascii="Cambria" w:hAnsi="Cambria"/>
          <w:i/>
        </w:rPr>
        <w:t xml:space="preserve"> CODE</w:t>
      </w:r>
      <w:r w:rsidR="00930184" w:rsidRPr="00362E3D">
        <w:rPr>
          <w:rFonts w:ascii="Cambria" w:hAnsi="Cambria"/>
          <w:i/>
        </w:rPr>
        <w:t xml:space="preserve"> </w:t>
      </w:r>
      <w:r w:rsidR="001F051F">
        <w:rPr>
          <w:rFonts w:ascii="Cambria" w:hAnsi="Cambria"/>
          <w:i/>
        </w:rPr>
        <w:t xml:space="preserve">AND DATA FILE </w:t>
      </w:r>
      <w:r w:rsidR="00930184" w:rsidRPr="00362E3D">
        <w:rPr>
          <w:rFonts w:ascii="Cambria" w:hAnsi="Cambria"/>
          <w:i/>
        </w:rPr>
        <w:t xml:space="preserve">AFTER </w:t>
      </w:r>
      <w:r w:rsidR="00F8704D" w:rsidRPr="00362E3D">
        <w:rPr>
          <w:rFonts w:ascii="Cambria" w:hAnsi="Cambria"/>
          <w:i/>
        </w:rPr>
        <w:t xml:space="preserve">ANONYMOUS </w:t>
      </w:r>
      <w:r w:rsidR="00930184" w:rsidRPr="00362E3D">
        <w:rPr>
          <w:rFonts w:ascii="Cambria" w:hAnsi="Cambria"/>
          <w:i/>
        </w:rPr>
        <w:t>REVIEW</w:t>
      </w:r>
      <w:r w:rsidR="00930184" w:rsidRPr="00FA2441">
        <w:rPr>
          <w:rFonts w:ascii="Cambria" w:hAnsi="Cambria"/>
        </w:rPr>
        <w:t>]</w:t>
      </w:r>
      <w:r w:rsidR="007B021A" w:rsidRPr="00FA2441">
        <w:rPr>
          <w:rFonts w:ascii="Cambria" w:hAnsi="Cambria"/>
        </w:rPr>
        <w:t xml:space="preserve">) </w:t>
      </w:r>
      <w:r w:rsidR="00F53083" w:rsidRPr="00FA2441">
        <w:rPr>
          <w:rFonts w:ascii="Cambria" w:hAnsi="Cambria"/>
        </w:rPr>
        <w:t xml:space="preserve">that first </w:t>
      </w:r>
      <w:r w:rsidR="00C74F35" w:rsidRPr="00FA2441">
        <w:rPr>
          <w:rFonts w:ascii="Cambria" w:hAnsi="Cambria"/>
        </w:rPr>
        <w:t xml:space="preserve">parsed the </w:t>
      </w:r>
      <w:r w:rsidR="00C76CAE" w:rsidRPr="00FA2441">
        <w:rPr>
          <w:rFonts w:ascii="Cambria" w:hAnsi="Cambria"/>
        </w:rPr>
        <w:t xml:space="preserve">subtitle </w:t>
      </w:r>
      <w:r w:rsidR="00C74F35" w:rsidRPr="00FA2441">
        <w:rPr>
          <w:rFonts w:ascii="Cambria" w:hAnsi="Cambria"/>
        </w:rPr>
        <w:t xml:space="preserve">files into text-based histogram files that </w:t>
      </w:r>
      <w:r w:rsidR="00986B85" w:rsidRPr="00FA2441">
        <w:rPr>
          <w:rFonts w:ascii="Cambria" w:hAnsi="Cambria"/>
        </w:rPr>
        <w:t xml:space="preserve">contained </w:t>
      </w:r>
      <w:r w:rsidR="00C74F35" w:rsidRPr="00FA2441">
        <w:rPr>
          <w:rFonts w:ascii="Cambria" w:hAnsi="Cambria"/>
        </w:rPr>
        <w:t>count</w:t>
      </w:r>
      <w:r w:rsidR="00986B85" w:rsidRPr="00FA2441">
        <w:rPr>
          <w:rFonts w:ascii="Cambria" w:hAnsi="Cambria"/>
        </w:rPr>
        <w:t>s for</w:t>
      </w:r>
      <w:r w:rsidR="00C74F35" w:rsidRPr="00FA2441">
        <w:rPr>
          <w:rFonts w:ascii="Cambria" w:hAnsi="Cambria"/>
        </w:rPr>
        <w:t xml:space="preserve"> each word, number of total words, and the frequency of each word per file. Then, the application used those parsed histogram files to conduct the final word counts.</w:t>
      </w:r>
      <w:r w:rsidR="00395649" w:rsidRPr="00FA2441">
        <w:rPr>
          <w:rFonts w:ascii="Cambria" w:hAnsi="Cambria"/>
        </w:rPr>
        <w:t xml:space="preserve"> </w:t>
      </w:r>
    </w:p>
    <w:p w14:paraId="06782092" w14:textId="389CDB7D" w:rsidR="006E1B56" w:rsidRPr="005231ED" w:rsidRDefault="006E1B56" w:rsidP="005231ED">
      <w:pPr>
        <w:spacing w:line="480" w:lineRule="auto"/>
        <w:ind w:firstLine="360"/>
        <w:rPr>
          <w:rFonts w:ascii="Cambria" w:hAnsi="Cambria"/>
          <w:b/>
        </w:rPr>
      </w:pPr>
      <w:r w:rsidRPr="00BF0E8A">
        <w:rPr>
          <w:rFonts w:ascii="Cambria" w:hAnsi="Cambria"/>
          <w:b/>
          <w:i/>
        </w:rPr>
        <w:t>LIWC 2015</w:t>
      </w:r>
      <w:r w:rsidRPr="00FA2441">
        <w:rPr>
          <w:rFonts w:ascii="Cambria" w:hAnsi="Cambria"/>
          <w:i/>
        </w:rPr>
        <w:t>.</w:t>
      </w:r>
      <w:r w:rsidR="00381F59" w:rsidRPr="00FA2441">
        <w:rPr>
          <w:rFonts w:ascii="Cambria" w:hAnsi="Cambria"/>
          <w:i/>
        </w:rPr>
        <w:t xml:space="preserve"> </w:t>
      </w:r>
      <w:r w:rsidR="003228E8" w:rsidRPr="00FA2441">
        <w:rPr>
          <w:rFonts w:ascii="Cambria" w:hAnsi="Cambria"/>
        </w:rPr>
        <w:t>We employed the LIWC 2015 dictionary as well</w:t>
      </w:r>
      <w:r w:rsidR="0066529A" w:rsidRPr="00FA2441">
        <w:rPr>
          <w:rFonts w:ascii="Cambria" w:hAnsi="Cambria"/>
        </w:rPr>
        <w:t xml:space="preserve"> (</w:t>
      </w:r>
      <w:r w:rsidR="00832523" w:rsidRPr="00FA2441">
        <w:rPr>
          <w:rFonts w:ascii="Cambria" w:hAnsi="Cambria"/>
        </w:rPr>
        <w:t>Pennebaker et al.</w:t>
      </w:r>
      <w:r w:rsidR="001C6893" w:rsidRPr="00FA2441">
        <w:rPr>
          <w:rFonts w:ascii="Cambria" w:hAnsi="Cambria"/>
        </w:rPr>
        <w:t>, 2015</w:t>
      </w:r>
      <w:r w:rsidR="0066529A" w:rsidRPr="00FA2441">
        <w:rPr>
          <w:rFonts w:ascii="Cambria" w:hAnsi="Cambria"/>
        </w:rPr>
        <w:t>)</w:t>
      </w:r>
      <w:r w:rsidR="003228E8" w:rsidRPr="00FA2441">
        <w:rPr>
          <w:rFonts w:ascii="Cambria" w:hAnsi="Cambria"/>
        </w:rPr>
        <w:t xml:space="preserve">. </w:t>
      </w:r>
      <w:r w:rsidR="00623259" w:rsidRPr="00FA2441">
        <w:rPr>
          <w:rFonts w:ascii="Cambria" w:hAnsi="Cambria"/>
        </w:rPr>
        <w:t xml:space="preserve">The dictionary </w:t>
      </w:r>
      <w:r w:rsidR="0082377F" w:rsidRPr="00FA2441">
        <w:rPr>
          <w:rFonts w:ascii="Cambria" w:hAnsi="Cambria"/>
        </w:rPr>
        <w:t>contains around 6,400 word</w:t>
      </w:r>
      <w:r w:rsidR="00EB71F0">
        <w:rPr>
          <w:rFonts w:ascii="Cambria" w:hAnsi="Cambria"/>
        </w:rPr>
        <w:t>s yielding 90 output variables.</w:t>
      </w:r>
      <w:r w:rsidR="0082377F" w:rsidRPr="00FA2441">
        <w:rPr>
          <w:rFonts w:ascii="Cambria" w:hAnsi="Cambria"/>
        </w:rPr>
        <w:t xml:space="preserve"> </w:t>
      </w:r>
      <w:r w:rsidR="00606950">
        <w:rPr>
          <w:rFonts w:ascii="Cambria" w:hAnsi="Cambria"/>
        </w:rPr>
        <w:t xml:space="preserve">(Descriptions of this output can be found at liwc.wpengine.com.) </w:t>
      </w:r>
      <w:r w:rsidR="00373455" w:rsidRPr="00FA2441">
        <w:rPr>
          <w:rFonts w:ascii="Cambria" w:hAnsi="Cambria"/>
        </w:rPr>
        <w:t>We focus primarily on the function words contained in the dictionary</w:t>
      </w:r>
      <w:r w:rsidR="00BC3EAA" w:rsidRPr="00FA2441">
        <w:rPr>
          <w:rFonts w:ascii="Cambria" w:hAnsi="Cambria"/>
        </w:rPr>
        <w:t>.</w:t>
      </w:r>
      <w:r w:rsidR="004C1DA5" w:rsidRPr="00FA2441">
        <w:rPr>
          <w:rFonts w:ascii="Cambria" w:hAnsi="Cambria"/>
        </w:rPr>
        <w:t xml:space="preserve"> Because we wished to correlate output from the LIWC </w:t>
      </w:r>
      <w:r w:rsidR="004C1DA5" w:rsidRPr="00FA2441">
        <w:rPr>
          <w:rFonts w:ascii="Cambria" w:hAnsi="Cambria"/>
        </w:rPr>
        <w:lastRenderedPageBreak/>
        <w:t>dictionary with that from the MFT dictionary</w:t>
      </w:r>
      <w:r w:rsidR="00C544A5" w:rsidRPr="00FA2441">
        <w:rPr>
          <w:rFonts w:ascii="Cambria" w:hAnsi="Cambria"/>
        </w:rPr>
        <w:t xml:space="preserve">, </w:t>
      </w:r>
      <w:r w:rsidR="008F6AC1" w:rsidRPr="00FA2441">
        <w:rPr>
          <w:rFonts w:ascii="Cambria" w:hAnsi="Cambria"/>
        </w:rPr>
        <w:t xml:space="preserve">we removed </w:t>
      </w:r>
      <w:r w:rsidR="00A51182" w:rsidRPr="00FA2441">
        <w:rPr>
          <w:rFonts w:ascii="Cambria" w:hAnsi="Cambria"/>
        </w:rPr>
        <w:t xml:space="preserve">MFT’s dictionary words from the LIWC dictionary. </w:t>
      </w:r>
      <w:r w:rsidR="00C23A94" w:rsidRPr="00FA2441">
        <w:rPr>
          <w:rFonts w:ascii="Cambria" w:hAnsi="Cambria"/>
        </w:rPr>
        <w:t>This resulted in the removal of 74 entries</w:t>
      </w:r>
      <w:r w:rsidR="005257B1" w:rsidRPr="00FA2441">
        <w:rPr>
          <w:rFonts w:ascii="Cambria" w:hAnsi="Cambria"/>
        </w:rPr>
        <w:t xml:space="preserve"> from the LIWC dictionary</w:t>
      </w:r>
      <w:r w:rsidR="00680181" w:rsidRPr="00FA2441">
        <w:rPr>
          <w:rFonts w:ascii="Cambria" w:hAnsi="Cambria"/>
        </w:rPr>
        <w:t>.</w:t>
      </w:r>
      <w:r w:rsidR="00120726" w:rsidRPr="00FA2441">
        <w:rPr>
          <w:rFonts w:ascii="Cambria" w:hAnsi="Cambria"/>
        </w:rPr>
        <w:t xml:space="preserve"> </w:t>
      </w:r>
      <w:r w:rsidR="008C6D34" w:rsidRPr="00FA2441">
        <w:rPr>
          <w:rFonts w:ascii="Cambria" w:hAnsi="Cambria"/>
        </w:rPr>
        <w:t xml:space="preserve">Also, our histogram method excluded the use of multi-word phrases, and so we removed </w:t>
      </w:r>
      <w:r w:rsidR="00E4461A" w:rsidRPr="00FA2441">
        <w:rPr>
          <w:rFonts w:ascii="Cambria" w:hAnsi="Cambria"/>
        </w:rPr>
        <w:t xml:space="preserve">an additional </w:t>
      </w:r>
      <w:r w:rsidR="008C6D34" w:rsidRPr="00FA2441">
        <w:rPr>
          <w:rFonts w:ascii="Cambria" w:hAnsi="Cambria"/>
        </w:rPr>
        <w:t>47 multi-word entries from the LIWC 2015 dictionary</w:t>
      </w:r>
      <w:r w:rsidR="0057043C" w:rsidRPr="00FA2441">
        <w:rPr>
          <w:rFonts w:ascii="Cambria" w:hAnsi="Cambria"/>
        </w:rPr>
        <w:t xml:space="preserve">. </w:t>
      </w:r>
      <w:r w:rsidR="00E87B79" w:rsidRPr="00FA2441">
        <w:rPr>
          <w:rFonts w:ascii="Cambria" w:hAnsi="Cambria"/>
        </w:rPr>
        <w:t xml:space="preserve">Only four of these were considered function words—all from the </w:t>
      </w:r>
      <w:r w:rsidR="00BD239B" w:rsidRPr="00FA2441">
        <w:rPr>
          <w:rFonts w:ascii="Cambria" w:hAnsi="Cambria"/>
        </w:rPr>
        <w:t>verb</w:t>
      </w:r>
      <w:r w:rsidR="00E87B79" w:rsidRPr="00FA2441">
        <w:rPr>
          <w:rFonts w:ascii="Cambria" w:hAnsi="Cambria"/>
        </w:rPr>
        <w:t xml:space="preserve"> sub-dictionary. </w:t>
      </w:r>
      <w:r w:rsidR="00C6283C" w:rsidRPr="00FA2441">
        <w:rPr>
          <w:rFonts w:ascii="Cambria" w:hAnsi="Cambria"/>
        </w:rPr>
        <w:t>The rest were from secondary categories (affect, emoti</w:t>
      </w:r>
      <w:r w:rsidR="00FC3B88" w:rsidRPr="00FA2441">
        <w:rPr>
          <w:rFonts w:ascii="Cambria" w:hAnsi="Cambria"/>
        </w:rPr>
        <w:t xml:space="preserve">on, focus on the present, etc.). </w:t>
      </w:r>
      <w:r w:rsidR="004C4920" w:rsidRPr="00FA2441">
        <w:rPr>
          <w:rFonts w:ascii="Cambria" w:hAnsi="Cambria"/>
        </w:rPr>
        <w:t xml:space="preserve">Contractions </w:t>
      </w:r>
      <w:r w:rsidR="00B9115F" w:rsidRPr="00FA2441">
        <w:rPr>
          <w:rFonts w:ascii="Cambria" w:hAnsi="Cambria"/>
        </w:rPr>
        <w:t>(e.g., ‘they’ll’)</w:t>
      </w:r>
      <w:r w:rsidR="00B9115F">
        <w:rPr>
          <w:rFonts w:ascii="Cambria" w:hAnsi="Cambria"/>
        </w:rPr>
        <w:t xml:space="preserve"> </w:t>
      </w:r>
      <w:r w:rsidR="00DD4B31">
        <w:rPr>
          <w:rFonts w:ascii="Cambria" w:hAnsi="Cambria"/>
        </w:rPr>
        <w:t xml:space="preserve">and word stems </w:t>
      </w:r>
      <w:r w:rsidR="000408CF" w:rsidRPr="00FA2441">
        <w:rPr>
          <w:rFonts w:ascii="Cambria" w:hAnsi="Cambria"/>
        </w:rPr>
        <w:t>(e.g., ‘</w:t>
      </w:r>
      <w:r w:rsidR="00F53397">
        <w:rPr>
          <w:rFonts w:ascii="Cambria" w:hAnsi="Cambria"/>
        </w:rPr>
        <w:t>among*,</w:t>
      </w:r>
      <w:r w:rsidR="000408CF" w:rsidRPr="00FA2441">
        <w:rPr>
          <w:rFonts w:ascii="Cambria" w:hAnsi="Cambria"/>
        </w:rPr>
        <w:t>’</w:t>
      </w:r>
      <w:r w:rsidR="00F53397">
        <w:rPr>
          <w:rFonts w:ascii="Cambria" w:hAnsi="Cambria"/>
        </w:rPr>
        <w:t xml:space="preserve"> ‘</w:t>
      </w:r>
      <w:proofErr w:type="spellStart"/>
      <w:r w:rsidR="00F53397">
        <w:rPr>
          <w:rFonts w:ascii="Cambria" w:hAnsi="Cambria"/>
        </w:rPr>
        <w:t>somebod</w:t>
      </w:r>
      <w:proofErr w:type="spellEnd"/>
      <w:r w:rsidR="00F53397">
        <w:rPr>
          <w:rFonts w:ascii="Cambria" w:hAnsi="Cambria"/>
        </w:rPr>
        <w:t>*’</w:t>
      </w:r>
      <w:r w:rsidR="000408CF" w:rsidRPr="00FA2441">
        <w:rPr>
          <w:rFonts w:ascii="Cambria" w:hAnsi="Cambria"/>
        </w:rPr>
        <w:t>)</w:t>
      </w:r>
      <w:r w:rsidR="000408CF">
        <w:rPr>
          <w:rFonts w:ascii="Cambria" w:hAnsi="Cambria"/>
        </w:rPr>
        <w:t xml:space="preserve"> </w:t>
      </w:r>
      <w:r w:rsidR="00641731" w:rsidRPr="00FA2441">
        <w:rPr>
          <w:rFonts w:ascii="Cambria" w:hAnsi="Cambria"/>
        </w:rPr>
        <w:t>are not multi-word phrases, and so they</w:t>
      </w:r>
      <w:r w:rsidR="004C4920" w:rsidRPr="00FA2441">
        <w:rPr>
          <w:rFonts w:ascii="Cambria" w:hAnsi="Cambria"/>
        </w:rPr>
        <w:t xml:space="preserve"> remained in the dictionary for our analys</w:t>
      </w:r>
      <w:r w:rsidR="00565AF7">
        <w:rPr>
          <w:rFonts w:ascii="Cambria" w:hAnsi="Cambria"/>
        </w:rPr>
        <w:t>e</w:t>
      </w:r>
      <w:r w:rsidR="004C4920" w:rsidRPr="00FA2441">
        <w:rPr>
          <w:rFonts w:ascii="Cambria" w:hAnsi="Cambria"/>
        </w:rPr>
        <w:t>s.</w:t>
      </w:r>
    </w:p>
    <w:p w14:paraId="48D015FB" w14:textId="77777777" w:rsidR="006524DB" w:rsidRDefault="00EB263E" w:rsidP="008F7190">
      <w:pPr>
        <w:ind w:firstLine="720"/>
        <w:rPr>
          <w:rFonts w:ascii="Cambria" w:hAnsi="Cambria"/>
          <w:b/>
        </w:rPr>
      </w:pPr>
      <w:r w:rsidRPr="00FA2441">
        <w:rPr>
          <w:rFonts w:ascii="Cambria" w:hAnsi="Cambria"/>
          <w:b/>
        </w:rPr>
        <w:t>Film metadata.</w:t>
      </w:r>
    </w:p>
    <w:p w14:paraId="6DF4869C" w14:textId="77777777" w:rsidR="006524DB" w:rsidRDefault="006524DB" w:rsidP="006524DB">
      <w:pPr>
        <w:rPr>
          <w:rFonts w:ascii="Cambria" w:hAnsi="Cambria"/>
          <w:b/>
        </w:rPr>
      </w:pPr>
    </w:p>
    <w:p w14:paraId="32FAFFD9" w14:textId="77777777" w:rsidR="006524DB" w:rsidRDefault="008203E6" w:rsidP="006524DB">
      <w:pPr>
        <w:spacing w:line="480" w:lineRule="auto"/>
        <w:rPr>
          <w:rFonts w:ascii="Cambria" w:hAnsi="Cambria"/>
          <w:b/>
        </w:rPr>
      </w:pPr>
      <w:r w:rsidRPr="00FA2441">
        <w:rPr>
          <w:rFonts w:ascii="Cambria" w:hAnsi="Cambria"/>
        </w:rPr>
        <w:t>All metadata were obtained from IMDb’s public FTP sites</w:t>
      </w:r>
      <w:r w:rsidR="009211DD" w:rsidRPr="00FA2441">
        <w:rPr>
          <w:rFonts w:ascii="Cambria" w:hAnsi="Cambria"/>
        </w:rPr>
        <w:t xml:space="preserve"> or the </w:t>
      </w:r>
      <w:proofErr w:type="spellStart"/>
      <w:r w:rsidR="009211DD" w:rsidRPr="00FA2441">
        <w:rPr>
          <w:rFonts w:ascii="Cambria" w:hAnsi="Cambria"/>
        </w:rPr>
        <w:t>Open</w:t>
      </w:r>
      <w:r w:rsidR="00163B4C" w:rsidRPr="00FA2441">
        <w:rPr>
          <w:rFonts w:ascii="Cambria" w:hAnsi="Cambria"/>
        </w:rPr>
        <w:t>Subtitles</w:t>
      </w:r>
      <w:proofErr w:type="spellEnd"/>
      <w:r w:rsidR="00163B4C" w:rsidRPr="00FA2441">
        <w:rPr>
          <w:rFonts w:ascii="Cambria" w:hAnsi="Cambria"/>
        </w:rPr>
        <w:t xml:space="preserve"> database</w:t>
      </w:r>
      <w:r w:rsidRPr="00FA2441">
        <w:rPr>
          <w:rFonts w:ascii="Cambria" w:hAnsi="Cambria"/>
        </w:rPr>
        <w:t>.</w:t>
      </w:r>
    </w:p>
    <w:p w14:paraId="4E3DD4FF" w14:textId="23086D5F" w:rsidR="0009780D" w:rsidRDefault="00752900" w:rsidP="00652FAE">
      <w:pPr>
        <w:spacing w:line="480" w:lineRule="auto"/>
        <w:ind w:firstLine="720"/>
        <w:rPr>
          <w:rFonts w:ascii="Cambria" w:hAnsi="Cambria"/>
          <w:b/>
        </w:rPr>
      </w:pPr>
      <w:r w:rsidRPr="00BF0E8A">
        <w:rPr>
          <w:rFonts w:ascii="Cambria" w:hAnsi="Cambria"/>
          <w:b/>
          <w:i/>
        </w:rPr>
        <w:t>Genre</w:t>
      </w:r>
      <w:r w:rsidR="0052759E" w:rsidRPr="00FA2441">
        <w:rPr>
          <w:rFonts w:ascii="Cambria" w:hAnsi="Cambria"/>
        </w:rPr>
        <w:t xml:space="preserve">. </w:t>
      </w:r>
      <w:r w:rsidR="00124BEB" w:rsidRPr="00FA2441">
        <w:rPr>
          <w:rFonts w:ascii="Cambria" w:hAnsi="Cambria"/>
        </w:rPr>
        <w:t>According to IMDb’s genre assignments, t</w:t>
      </w:r>
      <w:r w:rsidR="009E6777" w:rsidRPr="00FA2441">
        <w:rPr>
          <w:rFonts w:ascii="Cambria" w:hAnsi="Cambria"/>
        </w:rPr>
        <w:t>here were 2</w:t>
      </w:r>
      <w:r w:rsidR="00C73E43" w:rsidRPr="00FA2441">
        <w:rPr>
          <w:rFonts w:ascii="Cambria" w:hAnsi="Cambria"/>
        </w:rPr>
        <w:t>3</w:t>
      </w:r>
      <w:r w:rsidR="009E6777" w:rsidRPr="00FA2441">
        <w:rPr>
          <w:rFonts w:ascii="Cambria" w:hAnsi="Cambria"/>
        </w:rPr>
        <w:t xml:space="preserve"> genres represented in </w:t>
      </w:r>
      <w:r w:rsidR="00124BEB" w:rsidRPr="00FA2441">
        <w:rPr>
          <w:rFonts w:ascii="Cambria" w:hAnsi="Cambria"/>
        </w:rPr>
        <w:t xml:space="preserve">our </w:t>
      </w:r>
      <w:r w:rsidR="009E6777" w:rsidRPr="00FA2441">
        <w:rPr>
          <w:rFonts w:ascii="Cambria" w:hAnsi="Cambria"/>
        </w:rPr>
        <w:t>sample</w:t>
      </w:r>
      <w:r w:rsidR="00176147" w:rsidRPr="00FA2441">
        <w:rPr>
          <w:rFonts w:ascii="Cambria" w:hAnsi="Cambria"/>
        </w:rPr>
        <w:t xml:space="preserve"> of film subtitles</w:t>
      </w:r>
      <w:r w:rsidR="009E6777" w:rsidRPr="00FA2441">
        <w:rPr>
          <w:rFonts w:ascii="Cambria" w:hAnsi="Cambria"/>
        </w:rPr>
        <w:t xml:space="preserve">. </w:t>
      </w:r>
      <w:r w:rsidR="00176147" w:rsidRPr="00FA2441">
        <w:rPr>
          <w:rFonts w:ascii="Cambria" w:hAnsi="Cambria"/>
        </w:rPr>
        <w:t xml:space="preserve">Most films were tagged with multiple genres. </w:t>
      </w:r>
      <w:r w:rsidR="001C7EF8" w:rsidRPr="00FA2441">
        <w:rPr>
          <w:rFonts w:ascii="Cambria" w:hAnsi="Cambria"/>
        </w:rPr>
        <w:t xml:space="preserve">These were </w:t>
      </w:r>
      <w:r w:rsidR="004038BF" w:rsidRPr="00FA2441">
        <w:rPr>
          <w:rFonts w:ascii="Cambria" w:hAnsi="Cambria"/>
        </w:rPr>
        <w:t xml:space="preserve">drama, </w:t>
      </w:r>
      <w:r w:rsidR="004038BF" w:rsidRPr="00FA2441">
        <w:rPr>
          <w:rFonts w:ascii="Cambria" w:hAnsi="Cambria"/>
          <w:i/>
        </w:rPr>
        <w:t>n</w:t>
      </w:r>
      <w:r w:rsidR="004038BF" w:rsidRPr="00FA2441">
        <w:rPr>
          <w:rFonts w:ascii="Cambria" w:hAnsi="Cambria"/>
        </w:rPr>
        <w:t xml:space="preserve"> = 4683, comedy, </w:t>
      </w:r>
      <w:r w:rsidR="004038BF" w:rsidRPr="00FA2441">
        <w:rPr>
          <w:rFonts w:ascii="Cambria" w:hAnsi="Cambria"/>
          <w:i/>
        </w:rPr>
        <w:t>n</w:t>
      </w:r>
      <w:r w:rsidR="004038BF" w:rsidRPr="00FA2441">
        <w:rPr>
          <w:rFonts w:ascii="Cambria" w:hAnsi="Cambria"/>
        </w:rPr>
        <w:t xml:space="preserve"> = 3940, romance, </w:t>
      </w:r>
      <w:r w:rsidR="004038BF" w:rsidRPr="00FA2441">
        <w:rPr>
          <w:rFonts w:ascii="Cambria" w:hAnsi="Cambria"/>
          <w:i/>
        </w:rPr>
        <w:t>n</w:t>
      </w:r>
      <w:r w:rsidR="004038BF" w:rsidRPr="00FA2441">
        <w:rPr>
          <w:rFonts w:ascii="Cambria" w:hAnsi="Cambria"/>
        </w:rPr>
        <w:t xml:space="preserve"> = 1767, action, </w:t>
      </w:r>
      <w:r w:rsidR="004038BF" w:rsidRPr="00FA2441">
        <w:rPr>
          <w:rFonts w:ascii="Cambria" w:hAnsi="Cambria"/>
          <w:i/>
        </w:rPr>
        <w:t>n</w:t>
      </w:r>
      <w:r w:rsidR="004038BF" w:rsidRPr="00FA2441">
        <w:rPr>
          <w:rFonts w:ascii="Cambria" w:hAnsi="Cambria"/>
        </w:rPr>
        <w:t xml:space="preserve"> = 1552, crime, </w:t>
      </w:r>
      <w:r w:rsidR="00C73E43" w:rsidRPr="00FA2441">
        <w:rPr>
          <w:rFonts w:ascii="Cambria" w:hAnsi="Cambria"/>
          <w:i/>
        </w:rPr>
        <w:t>n</w:t>
      </w:r>
      <w:r w:rsidR="00C73E43" w:rsidRPr="00FA2441">
        <w:rPr>
          <w:rFonts w:ascii="Cambria" w:hAnsi="Cambria"/>
        </w:rPr>
        <w:t xml:space="preserve"> = </w:t>
      </w:r>
      <w:r w:rsidR="004038BF" w:rsidRPr="00FA2441">
        <w:rPr>
          <w:rFonts w:ascii="Cambria" w:hAnsi="Cambria"/>
        </w:rPr>
        <w:t xml:space="preserve">1559, </w:t>
      </w:r>
      <w:r w:rsidR="00B335C6" w:rsidRPr="00FA2441">
        <w:rPr>
          <w:rFonts w:ascii="Cambria" w:hAnsi="Cambria"/>
        </w:rPr>
        <w:t>thriller</w:t>
      </w:r>
      <w:r w:rsidR="00C73E43" w:rsidRPr="00FA2441">
        <w:rPr>
          <w:rFonts w:ascii="Cambria" w:hAnsi="Cambria"/>
        </w:rPr>
        <w:t xml:space="preserve">, </w:t>
      </w:r>
      <w:r w:rsidR="00C73E43" w:rsidRPr="00FA2441">
        <w:rPr>
          <w:rFonts w:ascii="Cambria" w:hAnsi="Cambria"/>
          <w:i/>
        </w:rPr>
        <w:t>n</w:t>
      </w:r>
      <w:r w:rsidR="00C73E43" w:rsidRPr="00FA2441">
        <w:rPr>
          <w:rFonts w:ascii="Cambria" w:hAnsi="Cambria"/>
        </w:rPr>
        <w:t xml:space="preserve"> = </w:t>
      </w:r>
      <w:r w:rsidR="00B335C6" w:rsidRPr="00FA2441">
        <w:rPr>
          <w:rFonts w:ascii="Cambria" w:hAnsi="Cambria"/>
        </w:rPr>
        <w:t>1478, adventure</w:t>
      </w:r>
      <w:r w:rsidR="00C73E43" w:rsidRPr="00FA2441">
        <w:rPr>
          <w:rFonts w:ascii="Cambria" w:hAnsi="Cambria"/>
        </w:rPr>
        <w:t xml:space="preserve">, </w:t>
      </w:r>
      <w:r w:rsidR="00C73E43" w:rsidRPr="00FA2441">
        <w:rPr>
          <w:rFonts w:ascii="Cambria" w:hAnsi="Cambria"/>
          <w:i/>
        </w:rPr>
        <w:t>n</w:t>
      </w:r>
      <w:r w:rsidR="00C73E43" w:rsidRPr="00FA2441">
        <w:rPr>
          <w:rFonts w:ascii="Cambria" w:hAnsi="Cambria"/>
        </w:rPr>
        <w:t xml:space="preserve"> = </w:t>
      </w:r>
      <w:r w:rsidR="00B335C6" w:rsidRPr="00FA2441">
        <w:rPr>
          <w:rFonts w:ascii="Cambria" w:hAnsi="Cambria"/>
        </w:rPr>
        <w:t>1173, horror</w:t>
      </w:r>
      <w:r w:rsidR="00C73E43" w:rsidRPr="00FA2441">
        <w:rPr>
          <w:rFonts w:ascii="Cambria" w:hAnsi="Cambria"/>
        </w:rPr>
        <w:t xml:space="preserve">, </w:t>
      </w:r>
      <w:r w:rsidR="00C73E43" w:rsidRPr="00FA2441">
        <w:rPr>
          <w:rFonts w:ascii="Cambria" w:hAnsi="Cambria"/>
          <w:i/>
        </w:rPr>
        <w:t>n</w:t>
      </w:r>
      <w:r w:rsidR="00C73E43" w:rsidRPr="00FA2441">
        <w:rPr>
          <w:rFonts w:ascii="Cambria" w:hAnsi="Cambria"/>
        </w:rPr>
        <w:t xml:space="preserve"> = </w:t>
      </w:r>
      <w:r w:rsidR="00B335C6" w:rsidRPr="00FA2441">
        <w:rPr>
          <w:rFonts w:ascii="Cambria" w:hAnsi="Cambria"/>
        </w:rPr>
        <w:t xml:space="preserve">1113, </w:t>
      </w:r>
      <w:r w:rsidR="009264BE" w:rsidRPr="00FA2441">
        <w:rPr>
          <w:rFonts w:ascii="Cambria" w:hAnsi="Cambria"/>
        </w:rPr>
        <w:t>documentary</w:t>
      </w:r>
      <w:r w:rsidR="00C73E43" w:rsidRPr="00FA2441">
        <w:rPr>
          <w:rFonts w:ascii="Cambria" w:hAnsi="Cambria"/>
        </w:rPr>
        <w:t>,</w:t>
      </w:r>
      <w:r w:rsidR="009264BE" w:rsidRPr="00FA2441">
        <w:rPr>
          <w:rFonts w:ascii="Cambria" w:hAnsi="Cambria"/>
        </w:rPr>
        <w:t xml:space="preserve"> </w:t>
      </w:r>
      <w:r w:rsidR="009264BE" w:rsidRPr="00FA2441">
        <w:rPr>
          <w:rFonts w:ascii="Cambria" w:hAnsi="Cambria"/>
          <w:i/>
        </w:rPr>
        <w:t>n</w:t>
      </w:r>
      <w:r w:rsidR="009264BE" w:rsidRPr="00FA2441">
        <w:rPr>
          <w:rFonts w:ascii="Cambria" w:hAnsi="Cambria"/>
        </w:rPr>
        <w:t xml:space="preserve"> = 914, family</w:t>
      </w:r>
      <w:r w:rsidR="00C73E43" w:rsidRPr="00FA2441">
        <w:rPr>
          <w:rFonts w:ascii="Cambria" w:hAnsi="Cambria"/>
        </w:rPr>
        <w:t xml:space="preserve">, </w:t>
      </w:r>
      <w:r w:rsidR="00C73E43" w:rsidRPr="00FA2441">
        <w:rPr>
          <w:rFonts w:ascii="Cambria" w:hAnsi="Cambria"/>
          <w:i/>
        </w:rPr>
        <w:t>n</w:t>
      </w:r>
      <w:r w:rsidR="009264BE" w:rsidRPr="00FA2441">
        <w:rPr>
          <w:rFonts w:ascii="Cambria" w:hAnsi="Cambria"/>
        </w:rPr>
        <w:t xml:space="preserve"> = 874, </w:t>
      </w:r>
      <w:r w:rsidR="004038BF" w:rsidRPr="00FA2441">
        <w:rPr>
          <w:rFonts w:ascii="Cambria" w:hAnsi="Cambria"/>
        </w:rPr>
        <w:t xml:space="preserve">mystery, </w:t>
      </w:r>
      <w:r w:rsidR="004038BF" w:rsidRPr="00FA2441">
        <w:rPr>
          <w:rFonts w:ascii="Cambria" w:hAnsi="Cambria"/>
          <w:i/>
        </w:rPr>
        <w:t>n</w:t>
      </w:r>
      <w:r w:rsidR="004038BF" w:rsidRPr="00FA2441">
        <w:rPr>
          <w:rFonts w:ascii="Cambria" w:hAnsi="Cambria"/>
        </w:rPr>
        <w:t xml:space="preserve"> = 653, </w:t>
      </w:r>
      <w:r w:rsidR="00671CBE" w:rsidRPr="00FA2441">
        <w:rPr>
          <w:rFonts w:ascii="Cambria" w:hAnsi="Cambria"/>
        </w:rPr>
        <w:t>animation</w:t>
      </w:r>
      <w:r w:rsidR="00E17C5D" w:rsidRPr="00FA2441">
        <w:rPr>
          <w:rFonts w:ascii="Cambria" w:hAnsi="Cambria"/>
        </w:rPr>
        <w:t xml:space="preserve">, </w:t>
      </w:r>
      <w:r w:rsidR="00E17C5D" w:rsidRPr="00FA2441">
        <w:rPr>
          <w:rFonts w:ascii="Cambria" w:hAnsi="Cambria"/>
          <w:i/>
        </w:rPr>
        <w:t>n</w:t>
      </w:r>
      <w:r w:rsidR="00E17C5D" w:rsidRPr="00FA2441">
        <w:rPr>
          <w:rFonts w:ascii="Cambria" w:hAnsi="Cambria"/>
        </w:rPr>
        <w:t xml:space="preserve"> = </w:t>
      </w:r>
      <w:r w:rsidR="00671CBE" w:rsidRPr="00FA2441">
        <w:rPr>
          <w:rFonts w:ascii="Cambria" w:hAnsi="Cambria"/>
        </w:rPr>
        <w:t xml:space="preserve">646, </w:t>
      </w:r>
      <w:r w:rsidR="009264BE" w:rsidRPr="00FA2441">
        <w:rPr>
          <w:rFonts w:ascii="Cambria" w:hAnsi="Cambria"/>
        </w:rPr>
        <w:t>short</w:t>
      </w:r>
      <w:r w:rsidR="00E17C5D" w:rsidRPr="00FA2441">
        <w:rPr>
          <w:rFonts w:ascii="Cambria" w:hAnsi="Cambria"/>
        </w:rPr>
        <w:t xml:space="preserve">, </w:t>
      </w:r>
      <w:r w:rsidR="00E17C5D" w:rsidRPr="00FA2441">
        <w:rPr>
          <w:rFonts w:ascii="Cambria" w:hAnsi="Cambria"/>
          <w:i/>
        </w:rPr>
        <w:t>n</w:t>
      </w:r>
      <w:r w:rsidR="00E17C5D" w:rsidRPr="00FA2441">
        <w:rPr>
          <w:rFonts w:ascii="Cambria" w:hAnsi="Cambria"/>
        </w:rPr>
        <w:t xml:space="preserve"> = </w:t>
      </w:r>
      <w:r w:rsidR="009264BE" w:rsidRPr="00FA2441">
        <w:rPr>
          <w:rFonts w:ascii="Cambria" w:hAnsi="Cambria"/>
        </w:rPr>
        <w:t xml:space="preserve">534, </w:t>
      </w:r>
      <w:r w:rsidR="00B335C6" w:rsidRPr="00FA2441">
        <w:rPr>
          <w:rFonts w:ascii="Cambria" w:hAnsi="Cambria"/>
        </w:rPr>
        <w:t>fantasy</w:t>
      </w:r>
      <w:r w:rsidR="00796485" w:rsidRPr="00FA2441">
        <w:rPr>
          <w:rFonts w:ascii="Cambria" w:hAnsi="Cambria"/>
        </w:rPr>
        <w:t xml:space="preserve">, </w:t>
      </w:r>
      <w:r w:rsidR="00796485" w:rsidRPr="00FA2441">
        <w:rPr>
          <w:rFonts w:ascii="Cambria" w:hAnsi="Cambria"/>
          <w:i/>
        </w:rPr>
        <w:t>n</w:t>
      </w:r>
      <w:r w:rsidR="00796485" w:rsidRPr="00FA2441">
        <w:rPr>
          <w:rFonts w:ascii="Cambria" w:hAnsi="Cambria"/>
        </w:rPr>
        <w:t xml:space="preserve"> = </w:t>
      </w:r>
      <w:r w:rsidR="00B335C6" w:rsidRPr="00FA2441">
        <w:rPr>
          <w:rFonts w:ascii="Cambria" w:hAnsi="Cambria"/>
        </w:rPr>
        <w:t xml:space="preserve">530, </w:t>
      </w:r>
      <w:r w:rsidR="009264BE" w:rsidRPr="00FA2441">
        <w:rPr>
          <w:rFonts w:ascii="Cambria" w:hAnsi="Cambria"/>
        </w:rPr>
        <w:t>music</w:t>
      </w:r>
      <w:r w:rsidR="00796485" w:rsidRPr="00FA2441">
        <w:rPr>
          <w:rFonts w:ascii="Cambria" w:hAnsi="Cambria"/>
        </w:rPr>
        <w:t xml:space="preserve">, </w:t>
      </w:r>
      <w:r w:rsidR="00796485" w:rsidRPr="00FA2441">
        <w:rPr>
          <w:rFonts w:ascii="Cambria" w:hAnsi="Cambria"/>
          <w:i/>
        </w:rPr>
        <w:t>n</w:t>
      </w:r>
      <w:r w:rsidR="00796485" w:rsidRPr="00FA2441">
        <w:rPr>
          <w:rFonts w:ascii="Cambria" w:hAnsi="Cambria"/>
        </w:rPr>
        <w:t xml:space="preserve"> = </w:t>
      </w:r>
      <w:r w:rsidR="009264BE" w:rsidRPr="00FA2441">
        <w:rPr>
          <w:rFonts w:ascii="Cambria" w:hAnsi="Cambria"/>
        </w:rPr>
        <w:t xml:space="preserve">451, </w:t>
      </w:r>
      <w:r w:rsidR="00B335C6" w:rsidRPr="00FA2441">
        <w:rPr>
          <w:rFonts w:ascii="Cambria" w:hAnsi="Cambria"/>
        </w:rPr>
        <w:t>biography</w:t>
      </w:r>
      <w:r w:rsidR="007E544D" w:rsidRPr="00FA2441">
        <w:rPr>
          <w:rFonts w:ascii="Cambria" w:hAnsi="Cambria"/>
        </w:rPr>
        <w:t xml:space="preserve">, </w:t>
      </w:r>
      <w:r w:rsidR="007E544D" w:rsidRPr="00FA2441">
        <w:rPr>
          <w:rFonts w:ascii="Cambria" w:hAnsi="Cambria"/>
          <w:i/>
        </w:rPr>
        <w:t>n</w:t>
      </w:r>
      <w:r w:rsidR="007E544D" w:rsidRPr="00FA2441">
        <w:rPr>
          <w:rFonts w:ascii="Cambria" w:hAnsi="Cambria"/>
        </w:rPr>
        <w:t xml:space="preserve"> = </w:t>
      </w:r>
      <w:r w:rsidR="00B335C6" w:rsidRPr="00FA2441">
        <w:rPr>
          <w:rFonts w:ascii="Cambria" w:hAnsi="Cambria"/>
        </w:rPr>
        <w:t xml:space="preserve">416, </w:t>
      </w:r>
      <w:r w:rsidR="00671CBE" w:rsidRPr="00FA2441">
        <w:rPr>
          <w:rFonts w:ascii="Cambria" w:hAnsi="Cambria"/>
        </w:rPr>
        <w:t>western</w:t>
      </w:r>
      <w:r w:rsidR="007E544D" w:rsidRPr="00FA2441">
        <w:rPr>
          <w:rFonts w:ascii="Cambria" w:hAnsi="Cambria"/>
        </w:rPr>
        <w:t xml:space="preserve">, </w:t>
      </w:r>
      <w:r w:rsidR="007E544D" w:rsidRPr="00FA2441">
        <w:rPr>
          <w:rFonts w:ascii="Cambria" w:hAnsi="Cambria"/>
          <w:i/>
        </w:rPr>
        <w:t>n</w:t>
      </w:r>
      <w:r w:rsidR="007E544D" w:rsidRPr="00FA2441">
        <w:rPr>
          <w:rFonts w:ascii="Cambria" w:hAnsi="Cambria"/>
        </w:rPr>
        <w:t xml:space="preserve"> = </w:t>
      </w:r>
      <w:r w:rsidR="00671CBE" w:rsidRPr="00FA2441">
        <w:rPr>
          <w:rFonts w:ascii="Cambria" w:hAnsi="Cambria"/>
        </w:rPr>
        <w:t>393,</w:t>
      </w:r>
      <w:r w:rsidR="00274115" w:rsidRPr="00FA2441">
        <w:rPr>
          <w:rFonts w:ascii="Cambria" w:hAnsi="Cambria"/>
        </w:rPr>
        <w:t xml:space="preserve"> musical</w:t>
      </w:r>
      <w:r w:rsidR="007E544D" w:rsidRPr="00FA2441">
        <w:rPr>
          <w:rFonts w:ascii="Cambria" w:hAnsi="Cambria"/>
        </w:rPr>
        <w:t xml:space="preserve">, </w:t>
      </w:r>
      <w:r w:rsidR="007E544D" w:rsidRPr="00FA2441">
        <w:rPr>
          <w:rFonts w:ascii="Cambria" w:hAnsi="Cambria"/>
          <w:i/>
        </w:rPr>
        <w:t>n</w:t>
      </w:r>
      <w:r w:rsidR="007E544D" w:rsidRPr="00FA2441">
        <w:rPr>
          <w:rFonts w:ascii="Cambria" w:hAnsi="Cambria"/>
        </w:rPr>
        <w:t xml:space="preserve"> = </w:t>
      </w:r>
      <w:r w:rsidR="00274115" w:rsidRPr="00FA2441">
        <w:rPr>
          <w:rFonts w:ascii="Cambria" w:hAnsi="Cambria"/>
        </w:rPr>
        <w:t xml:space="preserve">328, </w:t>
      </w:r>
      <w:r w:rsidR="007B6244" w:rsidRPr="00FA2441">
        <w:rPr>
          <w:rFonts w:ascii="Cambria" w:hAnsi="Cambria"/>
        </w:rPr>
        <w:t>war</w:t>
      </w:r>
      <w:r w:rsidR="007E544D" w:rsidRPr="00FA2441">
        <w:rPr>
          <w:rFonts w:ascii="Cambria" w:hAnsi="Cambria"/>
        </w:rPr>
        <w:t xml:space="preserve">, </w:t>
      </w:r>
      <w:r w:rsidR="007E544D" w:rsidRPr="00FA2441">
        <w:rPr>
          <w:rFonts w:ascii="Cambria" w:hAnsi="Cambria"/>
          <w:i/>
        </w:rPr>
        <w:t>n</w:t>
      </w:r>
      <w:r w:rsidR="007E544D" w:rsidRPr="00FA2441">
        <w:rPr>
          <w:rFonts w:ascii="Cambria" w:hAnsi="Cambria"/>
        </w:rPr>
        <w:t xml:space="preserve"> = </w:t>
      </w:r>
      <w:r w:rsidR="007B6244" w:rsidRPr="00FA2441">
        <w:rPr>
          <w:rFonts w:ascii="Cambria" w:hAnsi="Cambria"/>
        </w:rPr>
        <w:t xml:space="preserve">275, </w:t>
      </w:r>
      <w:r w:rsidR="009264BE" w:rsidRPr="00FA2441">
        <w:rPr>
          <w:rFonts w:ascii="Cambria" w:hAnsi="Cambria"/>
        </w:rPr>
        <w:t>history</w:t>
      </w:r>
      <w:r w:rsidR="007E544D" w:rsidRPr="00FA2441">
        <w:rPr>
          <w:rFonts w:ascii="Cambria" w:hAnsi="Cambria"/>
        </w:rPr>
        <w:t xml:space="preserve">, </w:t>
      </w:r>
      <w:r w:rsidR="007E544D" w:rsidRPr="00FA2441">
        <w:rPr>
          <w:rFonts w:ascii="Cambria" w:hAnsi="Cambria"/>
          <w:i/>
        </w:rPr>
        <w:t>n</w:t>
      </w:r>
      <w:r w:rsidR="007E544D" w:rsidRPr="00FA2441">
        <w:rPr>
          <w:rFonts w:ascii="Cambria" w:hAnsi="Cambria"/>
        </w:rPr>
        <w:t xml:space="preserve"> = </w:t>
      </w:r>
      <w:r w:rsidR="009264BE" w:rsidRPr="00FA2441">
        <w:rPr>
          <w:rFonts w:ascii="Cambria" w:hAnsi="Cambria"/>
        </w:rPr>
        <w:t xml:space="preserve">274, </w:t>
      </w:r>
      <w:r w:rsidR="00A86145" w:rsidRPr="00FA2441">
        <w:rPr>
          <w:rFonts w:ascii="Cambria" w:hAnsi="Cambria"/>
        </w:rPr>
        <w:t>sport</w:t>
      </w:r>
      <w:r w:rsidR="007E544D" w:rsidRPr="00FA2441">
        <w:rPr>
          <w:rFonts w:ascii="Cambria" w:hAnsi="Cambria"/>
        </w:rPr>
        <w:t xml:space="preserve">, </w:t>
      </w:r>
      <w:r w:rsidR="007E544D" w:rsidRPr="00FA2441">
        <w:rPr>
          <w:rFonts w:ascii="Cambria" w:hAnsi="Cambria"/>
          <w:i/>
        </w:rPr>
        <w:t>n</w:t>
      </w:r>
      <w:r w:rsidR="007E544D" w:rsidRPr="00FA2441">
        <w:rPr>
          <w:rFonts w:ascii="Cambria" w:hAnsi="Cambria"/>
        </w:rPr>
        <w:t xml:space="preserve"> = </w:t>
      </w:r>
      <w:r w:rsidR="00A86145" w:rsidRPr="00FA2441">
        <w:rPr>
          <w:rFonts w:ascii="Cambria" w:hAnsi="Cambria"/>
        </w:rPr>
        <w:t>258,</w:t>
      </w:r>
      <w:r w:rsidR="009264BE" w:rsidRPr="00FA2441">
        <w:rPr>
          <w:rFonts w:ascii="Cambria" w:hAnsi="Cambria"/>
        </w:rPr>
        <w:t xml:space="preserve"> adult</w:t>
      </w:r>
      <w:r w:rsidR="007E544D" w:rsidRPr="00FA2441">
        <w:rPr>
          <w:rFonts w:ascii="Cambria" w:hAnsi="Cambria"/>
        </w:rPr>
        <w:t xml:space="preserve">, </w:t>
      </w:r>
      <w:r w:rsidR="007E544D" w:rsidRPr="00FA2441">
        <w:rPr>
          <w:rFonts w:ascii="Cambria" w:hAnsi="Cambria"/>
          <w:i/>
        </w:rPr>
        <w:t>n</w:t>
      </w:r>
      <w:r w:rsidR="007E544D" w:rsidRPr="00FA2441">
        <w:rPr>
          <w:rFonts w:ascii="Cambria" w:hAnsi="Cambria"/>
        </w:rPr>
        <w:t xml:space="preserve"> = </w:t>
      </w:r>
      <w:r w:rsidR="009264BE" w:rsidRPr="00FA2441">
        <w:rPr>
          <w:rFonts w:ascii="Cambria" w:hAnsi="Cambria"/>
        </w:rPr>
        <w:t xml:space="preserve">101, </w:t>
      </w:r>
      <w:r w:rsidR="00AE6E1E" w:rsidRPr="00FA2441">
        <w:rPr>
          <w:rFonts w:ascii="Cambria" w:hAnsi="Cambria"/>
        </w:rPr>
        <w:t xml:space="preserve">and </w:t>
      </w:r>
      <w:r w:rsidR="009264BE" w:rsidRPr="00FA2441">
        <w:rPr>
          <w:rFonts w:ascii="Cambria" w:hAnsi="Cambria"/>
        </w:rPr>
        <w:t>news</w:t>
      </w:r>
      <w:r w:rsidR="007E544D" w:rsidRPr="00FA2441">
        <w:rPr>
          <w:rFonts w:ascii="Cambria" w:hAnsi="Cambria"/>
        </w:rPr>
        <w:t xml:space="preserve">, </w:t>
      </w:r>
      <w:r w:rsidR="007E544D" w:rsidRPr="00FA2441">
        <w:rPr>
          <w:rFonts w:ascii="Cambria" w:hAnsi="Cambria"/>
          <w:i/>
        </w:rPr>
        <w:t>n</w:t>
      </w:r>
      <w:r w:rsidR="009264BE" w:rsidRPr="00FA2441">
        <w:rPr>
          <w:rFonts w:ascii="Cambria" w:hAnsi="Cambria"/>
        </w:rPr>
        <w:t xml:space="preserve"> = 7.</w:t>
      </w:r>
      <w:r w:rsidR="009211DD" w:rsidRPr="00FA2441">
        <w:rPr>
          <w:rFonts w:ascii="Cambria" w:hAnsi="Cambria"/>
        </w:rPr>
        <w:t xml:space="preserve"> </w:t>
      </w:r>
      <w:r w:rsidR="006E67E9">
        <w:rPr>
          <w:rFonts w:ascii="Cambria" w:hAnsi="Cambria"/>
        </w:rPr>
        <w:t xml:space="preserve">(Since the news genre had only seven data points, we omitted it from genre-level analyses in the results section.) </w:t>
      </w:r>
      <w:r w:rsidR="005F7460" w:rsidRPr="00FA2441">
        <w:rPr>
          <w:rFonts w:ascii="Cambria" w:hAnsi="Cambria"/>
        </w:rPr>
        <w:t xml:space="preserve">Genre definitions are available on IMDb’s submission guidelines </w:t>
      </w:r>
      <w:r w:rsidR="00485210" w:rsidRPr="00FA2441">
        <w:rPr>
          <w:rFonts w:ascii="Cambria" w:hAnsi="Cambria"/>
        </w:rPr>
        <w:t>web page</w:t>
      </w:r>
      <w:r w:rsidR="005F7460" w:rsidRPr="00FA2441">
        <w:rPr>
          <w:rFonts w:ascii="Cambria" w:hAnsi="Cambria"/>
        </w:rPr>
        <w:t>.</w:t>
      </w:r>
    </w:p>
    <w:p w14:paraId="116B9749" w14:textId="4D99B611" w:rsidR="002F6160" w:rsidRDefault="00752900" w:rsidP="002F6160">
      <w:pPr>
        <w:spacing w:line="480" w:lineRule="auto"/>
        <w:ind w:firstLine="720"/>
        <w:rPr>
          <w:rFonts w:ascii="Cambria" w:hAnsi="Cambria"/>
          <w:b/>
        </w:rPr>
      </w:pPr>
      <w:r w:rsidRPr="00BF0E8A">
        <w:rPr>
          <w:rFonts w:ascii="Cambria" w:hAnsi="Cambria"/>
          <w:b/>
          <w:i/>
        </w:rPr>
        <w:t>Budget</w:t>
      </w:r>
      <w:r w:rsidR="00580CEA" w:rsidRPr="00BF0E8A">
        <w:rPr>
          <w:rFonts w:ascii="Cambria" w:hAnsi="Cambria"/>
          <w:b/>
          <w:i/>
        </w:rPr>
        <w:t xml:space="preserve"> &amp; g</w:t>
      </w:r>
      <w:r w:rsidR="00976CDE" w:rsidRPr="00BF0E8A">
        <w:rPr>
          <w:rFonts w:ascii="Cambria" w:hAnsi="Cambria"/>
          <w:b/>
          <w:i/>
        </w:rPr>
        <w:t>ross</w:t>
      </w:r>
      <w:r w:rsidR="009E6777" w:rsidRPr="00FA2441">
        <w:rPr>
          <w:rFonts w:ascii="Cambria" w:hAnsi="Cambria"/>
        </w:rPr>
        <w:t>.</w:t>
      </w:r>
      <w:r w:rsidR="005D2294" w:rsidRPr="00FA2441">
        <w:rPr>
          <w:rFonts w:ascii="Cambria" w:hAnsi="Cambria"/>
        </w:rPr>
        <w:t xml:space="preserve"> </w:t>
      </w:r>
      <w:r w:rsidR="00976CDE" w:rsidRPr="00FA2441">
        <w:rPr>
          <w:rFonts w:ascii="Cambria" w:hAnsi="Cambria"/>
        </w:rPr>
        <w:t xml:space="preserve">IMDb’s </w:t>
      </w:r>
      <w:r w:rsidR="001E302B" w:rsidRPr="00FA2441">
        <w:rPr>
          <w:rFonts w:ascii="Cambria" w:hAnsi="Cambria"/>
        </w:rPr>
        <w:t>budget</w:t>
      </w:r>
      <w:r w:rsidR="00976CDE" w:rsidRPr="00FA2441">
        <w:rPr>
          <w:rFonts w:ascii="Cambria" w:hAnsi="Cambria"/>
        </w:rPr>
        <w:t xml:space="preserve"> data are </w:t>
      </w:r>
      <w:r w:rsidR="001E302B" w:rsidRPr="00FA2441">
        <w:rPr>
          <w:rFonts w:ascii="Cambria" w:hAnsi="Cambria"/>
        </w:rPr>
        <w:t>“</w:t>
      </w:r>
      <w:r w:rsidR="00976CDE" w:rsidRPr="00FA2441">
        <w:rPr>
          <w:rFonts w:ascii="Cambria" w:hAnsi="Cambria"/>
        </w:rPr>
        <w:t xml:space="preserve">based on media reports </w:t>
      </w:r>
      <w:r w:rsidR="001E302B" w:rsidRPr="00FA2441">
        <w:rPr>
          <w:rFonts w:ascii="Cambria" w:hAnsi="Cambria"/>
        </w:rPr>
        <w:t xml:space="preserve">and are often supplied by sources close to production.” They are thus estimates rather than exact amounts. </w:t>
      </w:r>
      <w:r w:rsidR="00EB2615" w:rsidRPr="00FA2441">
        <w:rPr>
          <w:rFonts w:ascii="Cambria" w:hAnsi="Cambria"/>
        </w:rPr>
        <w:t>The budget estimates</w:t>
      </w:r>
      <w:r w:rsidR="00952F04" w:rsidRPr="00FA2441">
        <w:rPr>
          <w:rFonts w:ascii="Cambria" w:hAnsi="Cambria"/>
        </w:rPr>
        <w:t xml:space="preserve"> are explicitly </w:t>
      </w:r>
      <w:r w:rsidR="00EB2615" w:rsidRPr="00FA2441">
        <w:rPr>
          <w:rFonts w:ascii="Cambria" w:hAnsi="Cambria"/>
        </w:rPr>
        <w:t>for a</w:t>
      </w:r>
      <w:r w:rsidR="00952F04" w:rsidRPr="00FA2441">
        <w:rPr>
          <w:rFonts w:ascii="Cambria" w:hAnsi="Cambria"/>
        </w:rPr>
        <w:t xml:space="preserve"> film’s “negative cost,” </w:t>
      </w:r>
      <w:r w:rsidR="00091A57">
        <w:rPr>
          <w:rFonts w:ascii="Cambria" w:hAnsi="Cambria"/>
        </w:rPr>
        <w:t xml:space="preserve">which </w:t>
      </w:r>
      <w:r w:rsidR="00952F04" w:rsidRPr="00FA2441">
        <w:rPr>
          <w:rFonts w:ascii="Cambria" w:hAnsi="Cambria"/>
        </w:rPr>
        <w:t>exclude</w:t>
      </w:r>
      <w:r w:rsidR="00091A57">
        <w:rPr>
          <w:rFonts w:ascii="Cambria" w:hAnsi="Cambria"/>
        </w:rPr>
        <w:t>s</w:t>
      </w:r>
      <w:r w:rsidR="00952F04" w:rsidRPr="00FA2441">
        <w:rPr>
          <w:rFonts w:ascii="Cambria" w:hAnsi="Cambria"/>
        </w:rPr>
        <w:t xml:space="preserve"> expenses such as promotion or distribution. </w:t>
      </w:r>
      <w:r w:rsidR="00F614E9" w:rsidRPr="00FA2441">
        <w:rPr>
          <w:rFonts w:ascii="Cambria" w:hAnsi="Cambria"/>
        </w:rPr>
        <w:t xml:space="preserve">With regard to film gross, </w:t>
      </w:r>
      <w:r w:rsidR="00BE23C9" w:rsidRPr="00FA2441">
        <w:rPr>
          <w:rFonts w:ascii="Cambria" w:hAnsi="Cambria"/>
        </w:rPr>
        <w:t xml:space="preserve">there are similar </w:t>
      </w:r>
      <w:r w:rsidR="00BE23C9" w:rsidRPr="00FA2441">
        <w:rPr>
          <w:rFonts w:ascii="Cambria" w:hAnsi="Cambria"/>
        </w:rPr>
        <w:lastRenderedPageBreak/>
        <w:t>limitations</w:t>
      </w:r>
      <w:r w:rsidR="003B7493" w:rsidRPr="00FA2441">
        <w:rPr>
          <w:rFonts w:ascii="Cambria" w:hAnsi="Cambria"/>
        </w:rPr>
        <w:t>. We analyze film gross only for the United States (i.e., ex</w:t>
      </w:r>
      <w:r w:rsidR="004345A4" w:rsidRPr="00FA2441">
        <w:rPr>
          <w:rFonts w:ascii="Cambria" w:hAnsi="Cambria"/>
        </w:rPr>
        <w:t>cluding worldwide gross). IMDb</w:t>
      </w:r>
      <w:r w:rsidR="003B7493" w:rsidRPr="00FA2441">
        <w:rPr>
          <w:rFonts w:ascii="Cambria" w:hAnsi="Cambria"/>
        </w:rPr>
        <w:t xml:space="preserve"> explains in their </w:t>
      </w:r>
      <w:r w:rsidR="00D90A79" w:rsidRPr="00FA2441">
        <w:rPr>
          <w:rFonts w:ascii="Cambria" w:hAnsi="Cambria"/>
        </w:rPr>
        <w:t>“</w:t>
      </w:r>
      <w:proofErr w:type="spellStart"/>
      <w:r w:rsidR="003B7493" w:rsidRPr="00FA2441">
        <w:rPr>
          <w:rFonts w:ascii="Cambria" w:hAnsi="Cambria"/>
        </w:rPr>
        <w:t>business.list</w:t>
      </w:r>
      <w:proofErr w:type="spellEnd"/>
      <w:r w:rsidR="00D90A79" w:rsidRPr="00FA2441">
        <w:rPr>
          <w:rFonts w:ascii="Cambria" w:hAnsi="Cambria"/>
        </w:rPr>
        <w:t>”</w:t>
      </w:r>
      <w:r w:rsidR="003B7493" w:rsidRPr="00FA2441">
        <w:rPr>
          <w:rFonts w:ascii="Cambria" w:hAnsi="Cambria"/>
        </w:rPr>
        <w:t xml:space="preserve"> database header that all gross data do not include video rentals, sales, or television rights and are limited to </w:t>
      </w:r>
      <w:r w:rsidR="00C244F9" w:rsidRPr="00FA2441">
        <w:rPr>
          <w:rFonts w:ascii="Cambria" w:hAnsi="Cambria"/>
        </w:rPr>
        <w:t>theatrical release</w:t>
      </w:r>
      <w:r w:rsidR="003B7493" w:rsidRPr="00FA2441">
        <w:rPr>
          <w:rFonts w:ascii="Cambria" w:hAnsi="Cambria"/>
        </w:rPr>
        <w:t>.</w:t>
      </w:r>
      <w:r w:rsidR="00D161DC" w:rsidRPr="00FA2441">
        <w:rPr>
          <w:rFonts w:ascii="Cambria" w:hAnsi="Cambria"/>
        </w:rPr>
        <w:t xml:space="preserve"> We collected </w:t>
      </w:r>
      <w:r w:rsidR="007A163E" w:rsidRPr="00FA2441">
        <w:rPr>
          <w:rFonts w:ascii="Cambria" w:hAnsi="Cambria"/>
        </w:rPr>
        <w:t xml:space="preserve">both </w:t>
      </w:r>
      <w:r w:rsidR="00D161DC" w:rsidRPr="00FA2441">
        <w:rPr>
          <w:rFonts w:ascii="Cambria" w:hAnsi="Cambria"/>
        </w:rPr>
        <w:t xml:space="preserve">opening weekend </w:t>
      </w:r>
      <w:r w:rsidR="00F07EB3">
        <w:rPr>
          <w:rFonts w:ascii="Cambria" w:hAnsi="Cambria"/>
        </w:rPr>
        <w:t>and</w:t>
      </w:r>
      <w:r w:rsidR="00F67300" w:rsidRPr="00FA2441">
        <w:rPr>
          <w:rFonts w:ascii="Cambria" w:hAnsi="Cambria"/>
        </w:rPr>
        <w:t xml:space="preserve"> running-total box-</w:t>
      </w:r>
      <w:r w:rsidR="00D161DC" w:rsidRPr="00FA2441">
        <w:rPr>
          <w:rFonts w:ascii="Cambria" w:hAnsi="Cambria"/>
        </w:rPr>
        <w:t xml:space="preserve">office gross in order to contrast </w:t>
      </w:r>
      <w:r w:rsidR="00416AB0" w:rsidRPr="00FA2441">
        <w:rPr>
          <w:rFonts w:ascii="Cambria" w:hAnsi="Cambria"/>
        </w:rPr>
        <w:t>these different measures</w:t>
      </w:r>
      <w:r w:rsidR="0043199D">
        <w:rPr>
          <w:rFonts w:ascii="Cambria" w:hAnsi="Cambria"/>
        </w:rPr>
        <w:t xml:space="preserve"> of viewership</w:t>
      </w:r>
      <w:r w:rsidR="00D161DC" w:rsidRPr="00FA2441">
        <w:rPr>
          <w:rFonts w:ascii="Cambria" w:hAnsi="Cambria"/>
        </w:rPr>
        <w:t>.</w:t>
      </w:r>
      <w:r w:rsidR="00550B52" w:rsidRPr="00FA2441">
        <w:rPr>
          <w:rFonts w:ascii="Cambria" w:hAnsi="Cambria"/>
        </w:rPr>
        <w:t xml:space="preserve"> </w:t>
      </w:r>
    </w:p>
    <w:p w14:paraId="3FEA982F" w14:textId="55C95C58" w:rsidR="00D6364F" w:rsidRDefault="007D23BF" w:rsidP="00D6364F">
      <w:pPr>
        <w:spacing w:line="480" w:lineRule="auto"/>
        <w:ind w:firstLine="720"/>
        <w:rPr>
          <w:rFonts w:ascii="Cambria" w:hAnsi="Cambria"/>
          <w:b/>
        </w:rPr>
      </w:pPr>
      <w:r w:rsidRPr="00BF0E8A">
        <w:rPr>
          <w:rFonts w:ascii="Cambria" w:hAnsi="Cambria"/>
          <w:b/>
          <w:i/>
        </w:rPr>
        <w:t xml:space="preserve">Ratings &amp; </w:t>
      </w:r>
      <w:r w:rsidR="00BF0E8A" w:rsidRPr="00BF0E8A">
        <w:rPr>
          <w:rFonts w:ascii="Cambria" w:hAnsi="Cambria"/>
          <w:b/>
          <w:i/>
        </w:rPr>
        <w:t>p</w:t>
      </w:r>
      <w:r w:rsidRPr="00BF0E8A">
        <w:rPr>
          <w:rFonts w:ascii="Cambria" w:hAnsi="Cambria"/>
          <w:b/>
          <w:i/>
        </w:rPr>
        <w:t>opularity</w:t>
      </w:r>
      <w:r w:rsidRPr="00FA2441">
        <w:rPr>
          <w:rFonts w:ascii="Cambria" w:hAnsi="Cambria"/>
        </w:rPr>
        <w:t xml:space="preserve">. </w:t>
      </w:r>
      <w:r w:rsidR="008E6711" w:rsidRPr="00FA2441">
        <w:rPr>
          <w:rFonts w:ascii="Cambria" w:hAnsi="Cambria"/>
        </w:rPr>
        <w:t xml:space="preserve">IMDb allows for users to rate film quality on a 10-point scale, using a star system, </w:t>
      </w:r>
      <w:r w:rsidR="00B45E1B" w:rsidRPr="00FA2441">
        <w:rPr>
          <w:rFonts w:ascii="Cambria" w:hAnsi="Cambria"/>
        </w:rPr>
        <w:t>with</w:t>
      </w:r>
      <w:r w:rsidR="008E6711" w:rsidRPr="00FA2441">
        <w:rPr>
          <w:rFonts w:ascii="Cambria" w:hAnsi="Cambria"/>
        </w:rPr>
        <w:t xml:space="preserve"> higher numbers reflect</w:t>
      </w:r>
      <w:r w:rsidR="00BC3CBA" w:rsidRPr="00FA2441">
        <w:rPr>
          <w:rFonts w:ascii="Cambria" w:hAnsi="Cambria"/>
        </w:rPr>
        <w:t>ing</w:t>
      </w:r>
      <w:r w:rsidR="008E6711" w:rsidRPr="00FA2441">
        <w:rPr>
          <w:rFonts w:ascii="Cambria" w:hAnsi="Cambria"/>
        </w:rPr>
        <w:t xml:space="preserve"> greater quality. </w:t>
      </w:r>
      <w:r w:rsidR="00B4471B" w:rsidRPr="00366EC3">
        <w:rPr>
          <w:rFonts w:ascii="Cambria" w:hAnsi="Cambria"/>
          <w:highlight w:val="yellow"/>
        </w:rPr>
        <w:t xml:space="preserve">We used the mean rating for each film as a measure </w:t>
      </w:r>
      <w:r w:rsidR="00E26FBA" w:rsidRPr="00366EC3">
        <w:rPr>
          <w:rFonts w:ascii="Cambria" w:hAnsi="Cambria"/>
          <w:highlight w:val="yellow"/>
        </w:rPr>
        <w:t>of audience</w:t>
      </w:r>
      <w:r w:rsidR="00B4471B" w:rsidRPr="00366EC3">
        <w:rPr>
          <w:rFonts w:ascii="Cambria" w:hAnsi="Cambria"/>
          <w:highlight w:val="yellow"/>
        </w:rPr>
        <w:t xml:space="preserve"> </w:t>
      </w:r>
      <w:r w:rsidR="00E26FBA" w:rsidRPr="00366EC3">
        <w:rPr>
          <w:rFonts w:ascii="Cambria" w:hAnsi="Cambria"/>
          <w:highlight w:val="yellow"/>
        </w:rPr>
        <w:t xml:space="preserve">appraisal </w:t>
      </w:r>
      <w:r w:rsidR="00B4471B" w:rsidRPr="00366EC3">
        <w:rPr>
          <w:rFonts w:ascii="Cambria" w:hAnsi="Cambria"/>
          <w:highlight w:val="yellow"/>
        </w:rPr>
        <w:t xml:space="preserve">and also used the number of users who rated a film as a measure for </w:t>
      </w:r>
      <w:r w:rsidR="00D502D5" w:rsidRPr="00366EC3">
        <w:rPr>
          <w:rFonts w:ascii="Cambria" w:hAnsi="Cambria"/>
          <w:highlight w:val="yellow"/>
        </w:rPr>
        <w:t>viewership</w:t>
      </w:r>
      <w:r w:rsidR="007629E6" w:rsidRPr="00366EC3">
        <w:rPr>
          <w:rFonts w:ascii="Cambria" w:hAnsi="Cambria"/>
          <w:highlight w:val="yellow"/>
        </w:rPr>
        <w:t xml:space="preserve">. </w:t>
      </w:r>
      <w:r w:rsidR="00366EC3" w:rsidRPr="00366EC3">
        <w:rPr>
          <w:rFonts w:ascii="Cambria" w:hAnsi="Cambria"/>
          <w:highlight w:val="yellow"/>
        </w:rPr>
        <w:t>With regard to viewership, note that this variable should be more representative of consumption as it is the number of raters rather than the actual rating.</w:t>
      </w:r>
      <w:r w:rsidR="00366EC3">
        <w:rPr>
          <w:rFonts w:ascii="Cambria" w:hAnsi="Cambria"/>
        </w:rPr>
        <w:t xml:space="preserve"> </w:t>
      </w:r>
      <w:r w:rsidR="00692C59" w:rsidRPr="00FA2441">
        <w:rPr>
          <w:rFonts w:ascii="Cambria" w:hAnsi="Cambria"/>
        </w:rPr>
        <w:t>This measure was also used in the</w:t>
      </w:r>
      <w:r w:rsidR="00200610" w:rsidRPr="00FA2441">
        <w:rPr>
          <w:rFonts w:ascii="Cambria" w:hAnsi="Cambria"/>
        </w:rPr>
        <w:t xml:space="preserve"> content analysis by</w:t>
      </w:r>
      <w:r w:rsidR="00692C59" w:rsidRPr="00FA2441">
        <w:rPr>
          <w:rFonts w:ascii="Cambria" w:hAnsi="Cambria"/>
        </w:rPr>
        <w:t xml:space="preserve"> Oliver et al. </w:t>
      </w:r>
      <w:r w:rsidR="00440C5C" w:rsidRPr="00FA2441">
        <w:rPr>
          <w:rFonts w:ascii="Cambria" w:hAnsi="Cambria"/>
        </w:rPr>
        <w:t>(2014), who note that t</w:t>
      </w:r>
      <w:r w:rsidR="00306DF9" w:rsidRPr="00FA2441">
        <w:rPr>
          <w:rFonts w:ascii="Cambria" w:hAnsi="Cambria"/>
        </w:rPr>
        <w:t xml:space="preserve">he more users who have rated a </w:t>
      </w:r>
      <w:r w:rsidR="00003FE9" w:rsidRPr="00FA2441">
        <w:rPr>
          <w:rFonts w:ascii="Cambria" w:hAnsi="Cambria"/>
        </w:rPr>
        <w:t xml:space="preserve">particular </w:t>
      </w:r>
      <w:r w:rsidR="00306DF9" w:rsidRPr="00FA2441">
        <w:rPr>
          <w:rFonts w:ascii="Cambria" w:hAnsi="Cambria"/>
        </w:rPr>
        <w:t xml:space="preserve">film, the greater </w:t>
      </w:r>
      <w:r w:rsidR="00294E4D" w:rsidRPr="00FA2441">
        <w:rPr>
          <w:rFonts w:ascii="Cambria" w:hAnsi="Cambria"/>
        </w:rPr>
        <w:t>the film’s</w:t>
      </w:r>
      <w:r w:rsidR="007F741F" w:rsidRPr="00FA2441">
        <w:rPr>
          <w:rFonts w:ascii="Cambria" w:hAnsi="Cambria"/>
        </w:rPr>
        <w:t xml:space="preserve"> </w:t>
      </w:r>
      <w:r w:rsidR="004B3C33" w:rsidRPr="00FA2441">
        <w:rPr>
          <w:rFonts w:ascii="Cambria" w:hAnsi="Cambria"/>
        </w:rPr>
        <w:t>viewership</w:t>
      </w:r>
      <w:r w:rsidR="007F741F" w:rsidRPr="00FA2441">
        <w:rPr>
          <w:rFonts w:ascii="Cambria" w:hAnsi="Cambria"/>
        </w:rPr>
        <w:t xml:space="preserve"> in terms of sheer audience size</w:t>
      </w:r>
      <w:r w:rsidR="00347C50" w:rsidRPr="00FA2441">
        <w:rPr>
          <w:rFonts w:ascii="Cambria" w:hAnsi="Cambria"/>
        </w:rPr>
        <w:t>.</w:t>
      </w:r>
    </w:p>
    <w:p w14:paraId="1F7B3592" w14:textId="68B98908" w:rsidR="00316F9B" w:rsidRPr="00D6364F" w:rsidRDefault="00316F9B" w:rsidP="00D6364F">
      <w:pPr>
        <w:spacing w:line="480" w:lineRule="auto"/>
        <w:ind w:firstLine="720"/>
        <w:rPr>
          <w:rFonts w:ascii="Cambria" w:hAnsi="Cambria"/>
          <w:b/>
        </w:rPr>
      </w:pPr>
      <w:r w:rsidRPr="00BF0E8A">
        <w:rPr>
          <w:rFonts w:ascii="Cambria" w:hAnsi="Cambria"/>
          <w:b/>
          <w:i/>
        </w:rPr>
        <w:t xml:space="preserve">Release </w:t>
      </w:r>
      <w:r w:rsidR="00BF0E8A" w:rsidRPr="00BF0E8A">
        <w:rPr>
          <w:rFonts w:ascii="Cambria" w:hAnsi="Cambria"/>
          <w:b/>
          <w:i/>
        </w:rPr>
        <w:t>y</w:t>
      </w:r>
      <w:r w:rsidRPr="00BF0E8A">
        <w:rPr>
          <w:rFonts w:ascii="Cambria" w:hAnsi="Cambria"/>
          <w:b/>
          <w:i/>
        </w:rPr>
        <w:t>ear</w:t>
      </w:r>
      <w:r w:rsidRPr="00FA2441">
        <w:rPr>
          <w:rFonts w:ascii="Cambria" w:hAnsi="Cambria"/>
        </w:rPr>
        <w:t xml:space="preserve">. </w:t>
      </w:r>
      <w:r w:rsidR="003E6E53" w:rsidRPr="00FA2441">
        <w:rPr>
          <w:rFonts w:ascii="Cambria" w:hAnsi="Cambria"/>
        </w:rPr>
        <w:t>Film</w:t>
      </w:r>
      <w:r w:rsidR="00776DFE" w:rsidRPr="00FA2441">
        <w:rPr>
          <w:rFonts w:ascii="Cambria" w:hAnsi="Cambria"/>
        </w:rPr>
        <w:t xml:space="preserve"> year was included in </w:t>
      </w:r>
      <w:r w:rsidR="005A2FC6" w:rsidRPr="00FA2441">
        <w:rPr>
          <w:rFonts w:ascii="Cambria" w:hAnsi="Cambria"/>
        </w:rPr>
        <w:t xml:space="preserve">both </w:t>
      </w:r>
      <w:r w:rsidR="00776DFE" w:rsidRPr="00FA2441">
        <w:rPr>
          <w:rFonts w:ascii="Cambria" w:hAnsi="Cambria"/>
        </w:rPr>
        <w:t xml:space="preserve">the OpenSubtitles.com and </w:t>
      </w:r>
      <w:r w:rsidR="00F06D9A" w:rsidRPr="00FA2441">
        <w:rPr>
          <w:rFonts w:ascii="Cambria" w:hAnsi="Cambria"/>
        </w:rPr>
        <w:t>IMDb</w:t>
      </w:r>
      <w:r w:rsidR="00776DFE" w:rsidRPr="00FA2441">
        <w:rPr>
          <w:rFonts w:ascii="Cambria" w:hAnsi="Cambria"/>
        </w:rPr>
        <w:t xml:space="preserve"> meta-data. </w:t>
      </w:r>
      <w:r w:rsidR="008906EF" w:rsidRPr="00FA2441">
        <w:rPr>
          <w:rFonts w:ascii="Cambria" w:hAnsi="Cambria"/>
        </w:rPr>
        <w:t>The earliest film in o</w:t>
      </w:r>
      <w:r w:rsidR="000B0AB4" w:rsidRPr="00FA2441">
        <w:rPr>
          <w:rFonts w:ascii="Cambria" w:hAnsi="Cambria"/>
        </w:rPr>
        <w:t xml:space="preserve">ur sample was produced in 1900. </w:t>
      </w:r>
      <w:r w:rsidR="008906EF" w:rsidRPr="00FA2441">
        <w:rPr>
          <w:rFonts w:ascii="Cambria" w:hAnsi="Cambria"/>
        </w:rPr>
        <w:t>As we downloaded the corpus in Nov</w:t>
      </w:r>
      <w:r w:rsidR="004D53DF" w:rsidRPr="00FA2441">
        <w:rPr>
          <w:rFonts w:ascii="Cambria" w:hAnsi="Cambria"/>
        </w:rPr>
        <w:t>.</w:t>
      </w:r>
      <w:r w:rsidR="008906EF" w:rsidRPr="00FA2441">
        <w:rPr>
          <w:rFonts w:ascii="Cambria" w:hAnsi="Cambria"/>
        </w:rPr>
        <w:t xml:space="preserve"> 2014, the most recent films in the sample were released in 2014. </w:t>
      </w:r>
      <w:r w:rsidR="009849D4" w:rsidRPr="00FA2441">
        <w:rPr>
          <w:rFonts w:ascii="Cambria" w:hAnsi="Cambria"/>
        </w:rPr>
        <w:t xml:space="preserve">The </w:t>
      </w:r>
      <w:r w:rsidR="000B0AB4" w:rsidRPr="00FA2441">
        <w:rPr>
          <w:rFonts w:ascii="Cambria" w:hAnsi="Cambria"/>
        </w:rPr>
        <w:t>mean</w:t>
      </w:r>
      <w:r w:rsidR="009849D4" w:rsidRPr="00FA2441">
        <w:rPr>
          <w:rFonts w:ascii="Cambria" w:hAnsi="Cambria"/>
        </w:rPr>
        <w:t xml:space="preserve"> year was 1987</w:t>
      </w:r>
      <w:r w:rsidR="000B0AB4" w:rsidRPr="00FA2441">
        <w:rPr>
          <w:rFonts w:ascii="Cambria" w:hAnsi="Cambria"/>
        </w:rPr>
        <w:t>, and modal year was 2013 (</w:t>
      </w:r>
      <w:r w:rsidR="000B0AB4" w:rsidRPr="00FA2441">
        <w:rPr>
          <w:rFonts w:ascii="Cambria" w:hAnsi="Cambria"/>
          <w:i/>
        </w:rPr>
        <w:t>skew</w:t>
      </w:r>
      <w:r w:rsidR="000B0AB4" w:rsidRPr="00FA2441">
        <w:rPr>
          <w:rFonts w:ascii="Cambria" w:hAnsi="Cambria"/>
        </w:rPr>
        <w:t xml:space="preserve"> = -.99)</w:t>
      </w:r>
      <w:r w:rsidR="009849D4" w:rsidRPr="00FA2441">
        <w:rPr>
          <w:rFonts w:ascii="Cambria" w:hAnsi="Cambria"/>
        </w:rPr>
        <w:t>, suggesting the vast majority of films in the database were from recent decades.</w:t>
      </w:r>
    </w:p>
    <w:p w14:paraId="2874D0B3" w14:textId="77777777" w:rsidR="00A7355E" w:rsidRDefault="004638F9" w:rsidP="001F69E2">
      <w:pPr>
        <w:jc w:val="center"/>
        <w:rPr>
          <w:rFonts w:ascii="Cambria" w:hAnsi="Cambria"/>
          <w:b/>
        </w:rPr>
      </w:pPr>
      <w:r w:rsidRPr="00FA2441">
        <w:rPr>
          <w:rFonts w:ascii="Cambria" w:hAnsi="Cambria"/>
          <w:b/>
        </w:rPr>
        <w:t>Results</w:t>
      </w:r>
    </w:p>
    <w:p w14:paraId="088F32CA" w14:textId="77777777" w:rsidR="002741CD" w:rsidRDefault="002741CD" w:rsidP="00A7355E">
      <w:pPr>
        <w:rPr>
          <w:rFonts w:ascii="Cambria" w:hAnsi="Cambria"/>
          <w:b/>
        </w:rPr>
      </w:pPr>
    </w:p>
    <w:p w14:paraId="6EAE1C2A" w14:textId="287B7AFC" w:rsidR="001834F9" w:rsidRPr="001834F9" w:rsidRDefault="001834F9" w:rsidP="001834F9">
      <w:pPr>
        <w:spacing w:line="480" w:lineRule="auto"/>
        <w:rPr>
          <w:rFonts w:ascii="Cambria" w:hAnsi="Cambria"/>
          <w:b/>
        </w:rPr>
      </w:pPr>
      <w:r w:rsidRPr="001834F9">
        <w:rPr>
          <w:rFonts w:ascii="Cambria" w:hAnsi="Cambria"/>
          <w:b/>
        </w:rPr>
        <w:t>Viewership &amp; Appraisals</w:t>
      </w:r>
    </w:p>
    <w:p w14:paraId="2B965B7B" w14:textId="27EC0C47" w:rsidR="00EC3DCF" w:rsidRDefault="00DB68AD" w:rsidP="00EC3DCF">
      <w:pPr>
        <w:spacing w:line="480" w:lineRule="auto"/>
        <w:ind w:firstLine="720"/>
        <w:rPr>
          <w:rFonts w:ascii="Cambria" w:hAnsi="Cambria"/>
        </w:rPr>
      </w:pPr>
      <w:r>
        <w:rPr>
          <w:rFonts w:ascii="Cambria" w:hAnsi="Cambria"/>
        </w:rPr>
        <w:t>To test</w:t>
      </w:r>
      <w:r w:rsidR="006D4B0E" w:rsidRPr="00FA2441">
        <w:rPr>
          <w:rFonts w:ascii="Cambria" w:hAnsi="Cambria"/>
        </w:rPr>
        <w:t xml:space="preserve"> our </w:t>
      </w:r>
      <w:r w:rsidR="00DB6B68">
        <w:rPr>
          <w:rFonts w:ascii="Cambria" w:hAnsi="Cambria"/>
        </w:rPr>
        <w:t>hypotheses</w:t>
      </w:r>
      <w:r w:rsidR="006D4B0E" w:rsidRPr="00FA2441">
        <w:rPr>
          <w:rFonts w:ascii="Cambria" w:hAnsi="Cambria"/>
        </w:rPr>
        <w:t xml:space="preserve">, </w:t>
      </w:r>
      <w:r w:rsidR="00EC7CC3">
        <w:rPr>
          <w:rFonts w:ascii="Cambria" w:hAnsi="Cambria"/>
        </w:rPr>
        <w:t>we regressed</w:t>
      </w:r>
      <w:r w:rsidR="00FE33D1" w:rsidRPr="00FA2441">
        <w:rPr>
          <w:rFonts w:ascii="Cambria" w:hAnsi="Cambria"/>
        </w:rPr>
        <w:t xml:space="preserve"> </w:t>
      </w:r>
      <w:r w:rsidR="00F15843" w:rsidRPr="00FA2441">
        <w:rPr>
          <w:rFonts w:ascii="Cambria" w:hAnsi="Cambria"/>
        </w:rPr>
        <w:t xml:space="preserve">budget, </w:t>
      </w:r>
      <w:r w:rsidR="00FE33D1" w:rsidRPr="00FA2441">
        <w:rPr>
          <w:rFonts w:ascii="Cambria" w:hAnsi="Cambria"/>
        </w:rPr>
        <w:t xml:space="preserve">box office gross, </w:t>
      </w:r>
      <w:r w:rsidR="00F15843" w:rsidRPr="00FA2441">
        <w:rPr>
          <w:rFonts w:ascii="Cambria" w:hAnsi="Cambria"/>
        </w:rPr>
        <w:t>IMDb viewership</w:t>
      </w:r>
      <w:r w:rsidR="00FE33D1" w:rsidRPr="00FA2441">
        <w:rPr>
          <w:rFonts w:ascii="Cambria" w:hAnsi="Cambria"/>
        </w:rPr>
        <w:t xml:space="preserve">, and </w:t>
      </w:r>
      <w:r w:rsidR="00095405" w:rsidRPr="00FA2441">
        <w:rPr>
          <w:rFonts w:ascii="Cambria" w:hAnsi="Cambria"/>
        </w:rPr>
        <w:t>IMDb</w:t>
      </w:r>
      <w:r w:rsidR="00FE33D1" w:rsidRPr="00FA2441">
        <w:rPr>
          <w:rFonts w:ascii="Cambria" w:hAnsi="Cambria"/>
        </w:rPr>
        <w:t xml:space="preserve"> </w:t>
      </w:r>
      <w:r w:rsidR="00F15843" w:rsidRPr="00FA2441">
        <w:rPr>
          <w:rFonts w:ascii="Cambria" w:hAnsi="Cambria"/>
        </w:rPr>
        <w:t>ratings</w:t>
      </w:r>
      <w:r w:rsidR="00EC7CC3">
        <w:rPr>
          <w:rFonts w:ascii="Cambria" w:hAnsi="Cambria"/>
        </w:rPr>
        <w:t xml:space="preserve"> onto the </w:t>
      </w:r>
      <w:r w:rsidR="0052276F">
        <w:rPr>
          <w:rFonts w:ascii="Cambria" w:hAnsi="Cambria"/>
        </w:rPr>
        <w:t xml:space="preserve">MFT </w:t>
      </w:r>
      <w:r w:rsidR="00EC7CC3">
        <w:rPr>
          <w:rFonts w:ascii="Cambria" w:hAnsi="Cambria"/>
        </w:rPr>
        <w:t>sub-dictionaries</w:t>
      </w:r>
      <w:r w:rsidR="0052276F">
        <w:rPr>
          <w:rFonts w:ascii="Cambria" w:hAnsi="Cambria"/>
        </w:rPr>
        <w:t xml:space="preserve"> as well as the LIWC’s function words</w:t>
      </w:r>
      <w:r w:rsidR="00031AF1">
        <w:rPr>
          <w:rFonts w:ascii="Cambria" w:hAnsi="Cambria"/>
        </w:rPr>
        <w:t>.</w:t>
      </w:r>
      <w:r w:rsidR="00A32121">
        <w:rPr>
          <w:rFonts w:ascii="Cambria" w:hAnsi="Cambria"/>
        </w:rPr>
        <w:t xml:space="preserve"> </w:t>
      </w:r>
      <w:r w:rsidR="00F15843" w:rsidRPr="00FA2441">
        <w:rPr>
          <w:rFonts w:ascii="Cambria" w:hAnsi="Cambria"/>
        </w:rPr>
        <w:t xml:space="preserve">Note that budget </w:t>
      </w:r>
      <w:r w:rsidR="00EE7F69">
        <w:rPr>
          <w:rFonts w:ascii="Cambria" w:hAnsi="Cambria"/>
        </w:rPr>
        <w:t>was</w:t>
      </w:r>
      <w:r w:rsidR="00F15843" w:rsidRPr="00FA2441">
        <w:rPr>
          <w:rFonts w:ascii="Cambria" w:hAnsi="Cambria"/>
        </w:rPr>
        <w:t xml:space="preserve"> negatively relate</w:t>
      </w:r>
      <w:r w:rsidR="005317B7">
        <w:rPr>
          <w:rFonts w:ascii="Cambria" w:hAnsi="Cambria"/>
        </w:rPr>
        <w:t>d to the use of function words</w:t>
      </w:r>
      <w:r w:rsidR="00BB7BC3">
        <w:rPr>
          <w:rFonts w:ascii="Cambria" w:hAnsi="Cambria"/>
        </w:rPr>
        <w:t xml:space="preserve"> (see Tables 2 and 4</w:t>
      </w:r>
      <w:r w:rsidR="00C80AA0">
        <w:rPr>
          <w:rFonts w:ascii="Cambria" w:hAnsi="Cambria"/>
        </w:rPr>
        <w:t xml:space="preserve"> for zero-</w:t>
      </w:r>
      <w:r w:rsidR="0062028B">
        <w:rPr>
          <w:rFonts w:ascii="Cambria" w:hAnsi="Cambria"/>
        </w:rPr>
        <w:lastRenderedPageBreak/>
        <w:t>order correlations</w:t>
      </w:r>
      <w:r w:rsidR="00BB7BC3">
        <w:rPr>
          <w:rFonts w:ascii="Cambria" w:hAnsi="Cambria"/>
        </w:rPr>
        <w:t>)</w:t>
      </w:r>
      <w:r>
        <w:rPr>
          <w:rFonts w:ascii="Cambria" w:hAnsi="Cambria"/>
        </w:rPr>
        <w:t>, and we used this as a control variable in Model 2 of the hierarchical regressions</w:t>
      </w:r>
      <w:r w:rsidR="00BF089E">
        <w:rPr>
          <w:rFonts w:ascii="Cambria" w:hAnsi="Cambria"/>
        </w:rPr>
        <w:t xml:space="preserve">. </w:t>
      </w:r>
      <w:r w:rsidR="001700D3" w:rsidRPr="00FA2441">
        <w:rPr>
          <w:rFonts w:ascii="Cambria" w:hAnsi="Cambria"/>
        </w:rPr>
        <w:t>We predict some financial indicators unadjusted for inflation, and so we adopt the method of Oliver et al. (2014)</w:t>
      </w:r>
      <w:r w:rsidR="009E5913" w:rsidRPr="00FA2441">
        <w:rPr>
          <w:rFonts w:ascii="Cambria" w:hAnsi="Cambria"/>
        </w:rPr>
        <w:t>,</w:t>
      </w:r>
      <w:r w:rsidR="001700D3" w:rsidRPr="00FA2441">
        <w:rPr>
          <w:rFonts w:ascii="Cambria" w:hAnsi="Cambria"/>
        </w:rPr>
        <w:t xml:space="preserve"> who controlled for film release year</w:t>
      </w:r>
      <w:r w:rsidR="009B299E" w:rsidRPr="00FA2441">
        <w:rPr>
          <w:rFonts w:ascii="Cambria" w:hAnsi="Cambria"/>
        </w:rPr>
        <w:t xml:space="preserve"> in order to compensate for inflation</w:t>
      </w:r>
      <w:r w:rsidR="00A61A99">
        <w:rPr>
          <w:rFonts w:ascii="Cambria" w:hAnsi="Cambria"/>
        </w:rPr>
        <w:t xml:space="preserve">. </w:t>
      </w:r>
      <w:r w:rsidR="00EE3F20" w:rsidRPr="00FA2441">
        <w:rPr>
          <w:rFonts w:ascii="Cambria" w:hAnsi="Cambria"/>
        </w:rPr>
        <w:t>We also control for film b</w:t>
      </w:r>
      <w:r w:rsidR="00387ECE" w:rsidRPr="00FA2441">
        <w:rPr>
          <w:rFonts w:ascii="Cambria" w:hAnsi="Cambria"/>
        </w:rPr>
        <w:t>udget</w:t>
      </w:r>
      <w:r w:rsidR="00722567" w:rsidRPr="00FA2441">
        <w:rPr>
          <w:rFonts w:ascii="Cambria" w:hAnsi="Cambria"/>
        </w:rPr>
        <w:t xml:space="preserve"> </w:t>
      </w:r>
      <w:r w:rsidR="00E91CCF" w:rsidRPr="00FA2441">
        <w:rPr>
          <w:rFonts w:ascii="Cambria" w:hAnsi="Cambria"/>
        </w:rPr>
        <w:t>in</w:t>
      </w:r>
      <w:r w:rsidR="0016433F" w:rsidRPr="00FA2441">
        <w:rPr>
          <w:rFonts w:ascii="Cambria" w:hAnsi="Cambria"/>
        </w:rPr>
        <w:t xml:space="preserve"> level 2 in order to corroborate </w:t>
      </w:r>
      <w:r w:rsidR="00722567" w:rsidRPr="00FA2441">
        <w:rPr>
          <w:rFonts w:ascii="Cambria" w:hAnsi="Cambria"/>
        </w:rPr>
        <w:t>previous research</w:t>
      </w:r>
      <w:r w:rsidR="00617BCC">
        <w:rPr>
          <w:rFonts w:ascii="Cambria" w:hAnsi="Cambria"/>
        </w:rPr>
        <w:t xml:space="preserve"> </w:t>
      </w:r>
      <w:r w:rsidR="00722567" w:rsidRPr="00FA2441">
        <w:rPr>
          <w:rFonts w:ascii="Cambria" w:hAnsi="Cambria"/>
        </w:rPr>
        <w:t>(Grizzard et al., 2011)</w:t>
      </w:r>
      <w:r w:rsidR="00617BCC">
        <w:rPr>
          <w:rFonts w:ascii="Cambria" w:hAnsi="Cambria"/>
        </w:rPr>
        <w:t>,</w:t>
      </w:r>
      <w:r w:rsidR="00722567" w:rsidRPr="00FA2441">
        <w:rPr>
          <w:rFonts w:ascii="Cambria" w:hAnsi="Cambria"/>
        </w:rPr>
        <w:t xml:space="preserve"> </w:t>
      </w:r>
      <w:r w:rsidR="00D565A7">
        <w:rPr>
          <w:rFonts w:ascii="Cambria" w:hAnsi="Cambria"/>
        </w:rPr>
        <w:t xml:space="preserve">which </w:t>
      </w:r>
      <w:r w:rsidR="00722567" w:rsidRPr="00FA2441">
        <w:rPr>
          <w:rFonts w:ascii="Cambria" w:hAnsi="Cambria"/>
        </w:rPr>
        <w:t xml:space="preserve">has shown that </w:t>
      </w:r>
      <w:r w:rsidR="0064008B" w:rsidRPr="00FA2441">
        <w:rPr>
          <w:rFonts w:ascii="Cambria" w:hAnsi="Cambria"/>
        </w:rPr>
        <w:t xml:space="preserve">some </w:t>
      </w:r>
      <w:r w:rsidR="003314F4" w:rsidRPr="00FA2441">
        <w:rPr>
          <w:rFonts w:ascii="Cambria" w:hAnsi="Cambria"/>
        </w:rPr>
        <w:t xml:space="preserve">relationships between content and box office gross may disappear </w:t>
      </w:r>
      <w:r w:rsidR="00562978" w:rsidRPr="00FA2441">
        <w:rPr>
          <w:rFonts w:ascii="Cambria" w:hAnsi="Cambria"/>
        </w:rPr>
        <w:t>after</w:t>
      </w:r>
      <w:r w:rsidR="003314F4" w:rsidRPr="00FA2441">
        <w:rPr>
          <w:rFonts w:ascii="Cambria" w:hAnsi="Cambria"/>
        </w:rPr>
        <w:t xml:space="preserve"> controlling for budget</w:t>
      </w:r>
      <w:r w:rsidR="00EE3F20" w:rsidRPr="00FA2441">
        <w:rPr>
          <w:rFonts w:ascii="Cambria" w:hAnsi="Cambria"/>
        </w:rPr>
        <w:t>.</w:t>
      </w:r>
      <w:r w:rsidR="006F5A8E">
        <w:rPr>
          <w:rFonts w:ascii="Cambria" w:hAnsi="Cambria"/>
        </w:rPr>
        <w:t xml:space="preserve"> </w:t>
      </w:r>
      <w:r w:rsidR="001101D1" w:rsidRPr="00FA2441">
        <w:rPr>
          <w:rFonts w:ascii="Cambria" w:hAnsi="Cambria"/>
        </w:rPr>
        <w:t xml:space="preserve">Degrees of freedom </w:t>
      </w:r>
      <w:r w:rsidR="00846987" w:rsidRPr="00FA2441">
        <w:rPr>
          <w:rFonts w:ascii="Cambria" w:hAnsi="Cambria"/>
        </w:rPr>
        <w:t xml:space="preserve">range from 2,367 to 4,624, and </w:t>
      </w:r>
      <w:r w:rsidR="001101D1" w:rsidRPr="00FA2441">
        <w:rPr>
          <w:rFonts w:ascii="Cambria" w:hAnsi="Cambria"/>
        </w:rPr>
        <w:t xml:space="preserve">are therefore reported separately for each outcome </w:t>
      </w:r>
      <w:r w:rsidR="00846987" w:rsidRPr="00FA2441">
        <w:rPr>
          <w:rFonts w:ascii="Cambria" w:hAnsi="Cambria"/>
        </w:rPr>
        <w:t xml:space="preserve">in Table </w:t>
      </w:r>
      <w:r w:rsidR="007B2817" w:rsidRPr="00FA2441">
        <w:rPr>
          <w:rFonts w:ascii="Cambria" w:hAnsi="Cambria"/>
        </w:rPr>
        <w:t>3</w:t>
      </w:r>
      <w:r w:rsidR="001101D1" w:rsidRPr="00FA2441">
        <w:rPr>
          <w:rFonts w:ascii="Cambria" w:hAnsi="Cambria"/>
        </w:rPr>
        <w:t>.</w:t>
      </w:r>
    </w:p>
    <w:p w14:paraId="579D2338" w14:textId="34159376" w:rsidR="00CA53E4" w:rsidRDefault="00E24E30" w:rsidP="006663FE">
      <w:pPr>
        <w:spacing w:line="480" w:lineRule="auto"/>
        <w:ind w:firstLine="720"/>
        <w:rPr>
          <w:rFonts w:ascii="Cambria" w:hAnsi="Cambria"/>
        </w:rPr>
      </w:pPr>
      <w:r w:rsidRPr="00FA2441">
        <w:rPr>
          <w:rFonts w:ascii="Cambria" w:hAnsi="Cambria"/>
        </w:rPr>
        <w:t>There are several patterns immediately apparent in the regressions.</w:t>
      </w:r>
      <w:r w:rsidR="00476756" w:rsidRPr="00FA2441">
        <w:rPr>
          <w:rFonts w:ascii="Cambria" w:hAnsi="Cambria"/>
        </w:rPr>
        <w:t xml:space="preserve"> </w:t>
      </w:r>
      <w:r w:rsidR="00AF23CE">
        <w:rPr>
          <w:rFonts w:ascii="Cambria" w:hAnsi="Cambria"/>
        </w:rPr>
        <w:t>The first</w:t>
      </w:r>
      <w:r w:rsidR="00131A51" w:rsidRPr="00FA2441">
        <w:rPr>
          <w:rFonts w:ascii="Cambria" w:hAnsi="Cambria"/>
        </w:rPr>
        <w:t xml:space="preserve"> notable patter</w:t>
      </w:r>
      <w:r w:rsidR="00FE132D" w:rsidRPr="00FA2441">
        <w:rPr>
          <w:rFonts w:ascii="Cambria" w:hAnsi="Cambria"/>
        </w:rPr>
        <w:t>n</w:t>
      </w:r>
      <w:r w:rsidR="00131A51" w:rsidRPr="00FA2441">
        <w:rPr>
          <w:rFonts w:ascii="Cambria" w:hAnsi="Cambria"/>
        </w:rPr>
        <w:t xml:space="preserve"> is </w:t>
      </w:r>
      <w:r w:rsidR="00BE6396">
        <w:rPr>
          <w:rFonts w:ascii="Cambria" w:hAnsi="Cambria"/>
        </w:rPr>
        <w:t>for</w:t>
      </w:r>
      <w:r w:rsidR="00131A51" w:rsidRPr="00FA2441">
        <w:rPr>
          <w:rFonts w:ascii="Cambria" w:hAnsi="Cambria"/>
        </w:rPr>
        <w:t xml:space="preserve"> LIWC’s function words. </w:t>
      </w:r>
      <w:r w:rsidR="00975826" w:rsidRPr="00FA2441">
        <w:rPr>
          <w:rFonts w:ascii="Cambria" w:hAnsi="Cambria"/>
        </w:rPr>
        <w:t>The ratio of function words in film subtitles negatively predicts both opening weekend and total box office gross</w:t>
      </w:r>
      <w:r w:rsidR="00AC46B7">
        <w:rPr>
          <w:rFonts w:ascii="Cambria" w:hAnsi="Cambria"/>
        </w:rPr>
        <w:t>, although seems unrelated to IMDb popularity</w:t>
      </w:r>
      <w:r w:rsidR="00975826" w:rsidRPr="00FA2441">
        <w:rPr>
          <w:rFonts w:ascii="Cambria" w:hAnsi="Cambria"/>
        </w:rPr>
        <w:t xml:space="preserve">. </w:t>
      </w:r>
      <w:r w:rsidR="00AC58A0" w:rsidRPr="00FA2441">
        <w:rPr>
          <w:rFonts w:ascii="Cambria" w:hAnsi="Cambria"/>
        </w:rPr>
        <w:t>By contrast</w:t>
      </w:r>
      <w:r w:rsidR="00975826" w:rsidRPr="00FA2441">
        <w:rPr>
          <w:rFonts w:ascii="Cambria" w:hAnsi="Cambria"/>
        </w:rPr>
        <w:t>, function words were positively predictive of IMDb ratings.</w:t>
      </w:r>
      <w:r w:rsidR="00AC46B7">
        <w:rPr>
          <w:rFonts w:ascii="Cambria" w:hAnsi="Cambria"/>
        </w:rPr>
        <w:t xml:space="preserve"> </w:t>
      </w:r>
      <w:r w:rsidR="00BC62D4">
        <w:rPr>
          <w:rFonts w:ascii="Cambria" w:hAnsi="Cambria"/>
        </w:rPr>
        <w:t>We interpret th</w:t>
      </w:r>
      <w:r w:rsidR="00F74CEC">
        <w:rPr>
          <w:rFonts w:ascii="Cambria" w:hAnsi="Cambria"/>
        </w:rPr>
        <w:t>e</w:t>
      </w:r>
      <w:r w:rsidR="00BC62D4">
        <w:rPr>
          <w:rFonts w:ascii="Cambria" w:hAnsi="Cambria"/>
        </w:rPr>
        <w:t>s</w:t>
      </w:r>
      <w:r w:rsidR="00F74CEC">
        <w:rPr>
          <w:rFonts w:ascii="Cambria" w:hAnsi="Cambria"/>
        </w:rPr>
        <w:t>e</w:t>
      </w:r>
      <w:r w:rsidR="00BC62D4">
        <w:rPr>
          <w:rFonts w:ascii="Cambria" w:hAnsi="Cambria"/>
        </w:rPr>
        <w:t xml:space="preserve"> result</w:t>
      </w:r>
      <w:r w:rsidR="00F74CEC">
        <w:rPr>
          <w:rFonts w:ascii="Cambria" w:hAnsi="Cambria"/>
        </w:rPr>
        <w:t>s</w:t>
      </w:r>
      <w:r w:rsidR="00BC62D4">
        <w:rPr>
          <w:rFonts w:ascii="Cambria" w:hAnsi="Cambria"/>
        </w:rPr>
        <w:t xml:space="preserve"> as supportive of H1a and H1b.</w:t>
      </w:r>
      <w:r w:rsidR="00A546AE">
        <w:rPr>
          <w:rFonts w:ascii="Cambria" w:hAnsi="Cambria"/>
        </w:rPr>
        <w:t xml:space="preserve"> </w:t>
      </w:r>
      <w:r w:rsidR="000208FB">
        <w:rPr>
          <w:rFonts w:ascii="Cambria" w:hAnsi="Cambria"/>
        </w:rPr>
        <w:t xml:space="preserve">We </w:t>
      </w:r>
      <w:r w:rsidR="00A546AE">
        <w:rPr>
          <w:rFonts w:ascii="Cambria" w:hAnsi="Cambria"/>
        </w:rPr>
        <w:t xml:space="preserve">also </w:t>
      </w:r>
      <w:r w:rsidR="000208FB">
        <w:rPr>
          <w:rFonts w:ascii="Cambria" w:hAnsi="Cambria"/>
        </w:rPr>
        <w:t xml:space="preserve">broke the relationships </w:t>
      </w:r>
      <w:r w:rsidR="00F24DAA">
        <w:rPr>
          <w:rFonts w:ascii="Cambria" w:hAnsi="Cambria"/>
        </w:rPr>
        <w:t xml:space="preserve">for function words </w:t>
      </w:r>
      <w:r w:rsidR="000208FB">
        <w:rPr>
          <w:rFonts w:ascii="Cambria" w:hAnsi="Cambria"/>
        </w:rPr>
        <w:t xml:space="preserve">down by the most frequent genres in the sample to see whether </w:t>
      </w:r>
      <w:r w:rsidR="00F24DAA">
        <w:rPr>
          <w:rFonts w:ascii="Cambria" w:hAnsi="Cambria"/>
        </w:rPr>
        <w:t>this</w:t>
      </w:r>
      <w:r w:rsidR="000208FB">
        <w:rPr>
          <w:rFonts w:ascii="Cambria" w:hAnsi="Cambria"/>
        </w:rPr>
        <w:t xml:space="preserve"> pattern </w:t>
      </w:r>
      <w:r w:rsidR="00F24DAA">
        <w:rPr>
          <w:rFonts w:ascii="Cambria" w:hAnsi="Cambria"/>
        </w:rPr>
        <w:t xml:space="preserve">between viewership and appraisals </w:t>
      </w:r>
      <w:r w:rsidR="000208FB">
        <w:rPr>
          <w:rFonts w:ascii="Cambria" w:hAnsi="Cambria"/>
        </w:rPr>
        <w:t>would hold</w:t>
      </w:r>
      <w:r w:rsidR="00175549">
        <w:rPr>
          <w:rFonts w:ascii="Cambria" w:hAnsi="Cambria"/>
        </w:rPr>
        <w:t xml:space="preserve"> within each genre </w:t>
      </w:r>
      <w:r w:rsidR="009A3641">
        <w:rPr>
          <w:rFonts w:ascii="Cambria" w:hAnsi="Cambria"/>
        </w:rPr>
        <w:t xml:space="preserve">as well </w:t>
      </w:r>
      <w:r w:rsidR="00175549">
        <w:rPr>
          <w:rFonts w:ascii="Cambria" w:hAnsi="Cambria"/>
        </w:rPr>
        <w:t>(s</w:t>
      </w:r>
      <w:r w:rsidR="00232D5C">
        <w:rPr>
          <w:rFonts w:ascii="Cambria" w:hAnsi="Cambria"/>
        </w:rPr>
        <w:t>ee Table 4)</w:t>
      </w:r>
      <w:r w:rsidR="00237990">
        <w:rPr>
          <w:rFonts w:ascii="Cambria" w:hAnsi="Cambria"/>
        </w:rPr>
        <w:t>.</w:t>
      </w:r>
      <w:r w:rsidR="00B42AB3">
        <w:rPr>
          <w:rFonts w:ascii="Cambria" w:hAnsi="Cambria"/>
        </w:rPr>
        <w:t xml:space="preserve"> Within these genres, all measures of vie</w:t>
      </w:r>
      <w:r w:rsidR="00E325EB">
        <w:rPr>
          <w:rFonts w:ascii="Cambria" w:hAnsi="Cambria"/>
        </w:rPr>
        <w:t xml:space="preserve">wership are either negatively related </w:t>
      </w:r>
      <w:r w:rsidR="00B42AB3">
        <w:rPr>
          <w:rFonts w:ascii="Cambria" w:hAnsi="Cambria"/>
        </w:rPr>
        <w:t xml:space="preserve">to function words, or </w:t>
      </w:r>
      <w:r w:rsidR="003F2D73">
        <w:rPr>
          <w:rFonts w:ascii="Cambria" w:hAnsi="Cambria"/>
        </w:rPr>
        <w:t>non-significant</w:t>
      </w:r>
      <w:r w:rsidR="00B42AB3">
        <w:rPr>
          <w:rFonts w:ascii="Cambria" w:hAnsi="Cambria"/>
        </w:rPr>
        <w:t xml:space="preserve">. By contrast, </w:t>
      </w:r>
      <w:r w:rsidR="003F2D73">
        <w:rPr>
          <w:rFonts w:ascii="Cambria" w:hAnsi="Cambria"/>
        </w:rPr>
        <w:t xml:space="preserve">IMDb ratings are positively related to function words, or non-significant. </w:t>
      </w:r>
      <w:r w:rsidR="00031FDF">
        <w:rPr>
          <w:rFonts w:ascii="Cambria" w:hAnsi="Cambria"/>
        </w:rPr>
        <w:t xml:space="preserve">Despite some </w:t>
      </w:r>
      <w:r w:rsidR="00045746">
        <w:rPr>
          <w:rFonts w:ascii="Cambria" w:hAnsi="Cambria"/>
        </w:rPr>
        <w:t xml:space="preserve">interesting </w:t>
      </w:r>
      <w:r w:rsidR="00031FDF">
        <w:rPr>
          <w:rFonts w:ascii="Cambria" w:hAnsi="Cambria"/>
        </w:rPr>
        <w:t>variation between the genres, the results support the first hypothesis.</w:t>
      </w:r>
      <w:r w:rsidR="0099080A">
        <w:rPr>
          <w:rFonts w:ascii="Cambria" w:hAnsi="Cambria"/>
        </w:rPr>
        <w:t xml:space="preserve"> </w:t>
      </w:r>
      <w:r w:rsidR="008D09FA" w:rsidRPr="00FA2441">
        <w:rPr>
          <w:rFonts w:ascii="Cambria" w:hAnsi="Cambria"/>
        </w:rPr>
        <w:t xml:space="preserve">The sub-category of function words </w:t>
      </w:r>
      <w:r w:rsidR="0057084E" w:rsidRPr="00FA2441">
        <w:rPr>
          <w:rFonts w:ascii="Cambria" w:hAnsi="Cambria"/>
        </w:rPr>
        <w:t xml:space="preserve">with the </w:t>
      </w:r>
      <w:r w:rsidR="00E112D4">
        <w:rPr>
          <w:rFonts w:ascii="Cambria" w:hAnsi="Cambria"/>
        </w:rPr>
        <w:t>strongest</w:t>
      </w:r>
      <w:r w:rsidR="009F0C88">
        <w:rPr>
          <w:rFonts w:ascii="Cambria" w:hAnsi="Cambria"/>
        </w:rPr>
        <w:t xml:space="preserve"> </w:t>
      </w:r>
      <w:r w:rsidR="00C93FC3" w:rsidRPr="00FA2441">
        <w:rPr>
          <w:rFonts w:ascii="Cambria" w:hAnsi="Cambria"/>
        </w:rPr>
        <w:t xml:space="preserve">relationships to </w:t>
      </w:r>
      <w:r w:rsidR="00947170">
        <w:rPr>
          <w:rFonts w:ascii="Cambria" w:hAnsi="Cambria"/>
        </w:rPr>
        <w:t>viewership and appraisals</w:t>
      </w:r>
      <w:r w:rsidR="00A84E13">
        <w:rPr>
          <w:rFonts w:ascii="Cambria" w:hAnsi="Cambria"/>
        </w:rPr>
        <w:t xml:space="preserve"> was prepositions</w:t>
      </w:r>
      <w:r w:rsidR="00111835" w:rsidRPr="00FA2441">
        <w:rPr>
          <w:rFonts w:ascii="Cambria" w:hAnsi="Cambria"/>
        </w:rPr>
        <w:t xml:space="preserve">. Whereas the ratio of prepositions is negatively related to viewership levels </w:t>
      </w:r>
      <w:r w:rsidR="00C7106A">
        <w:rPr>
          <w:rFonts w:ascii="Cambria" w:hAnsi="Cambria"/>
        </w:rPr>
        <w:t xml:space="preserve">on the zero order </w:t>
      </w:r>
      <w:r w:rsidR="00111835" w:rsidRPr="00FA2441">
        <w:rPr>
          <w:rFonts w:ascii="Cambria" w:hAnsi="Cambria"/>
        </w:rPr>
        <w:t>(</w:t>
      </w:r>
      <w:r w:rsidR="00111835" w:rsidRPr="00FA2441">
        <w:rPr>
          <w:rFonts w:ascii="Cambria" w:hAnsi="Cambria"/>
          <w:i/>
        </w:rPr>
        <w:t>r</w:t>
      </w:r>
      <w:r w:rsidR="00111835" w:rsidRPr="00FA2441">
        <w:rPr>
          <w:rFonts w:ascii="Cambria" w:hAnsi="Cambria"/>
          <w:vertAlign w:val="subscript"/>
        </w:rPr>
        <w:t xml:space="preserve">opening weekend </w:t>
      </w:r>
      <w:r w:rsidR="00111835" w:rsidRPr="00FA2441">
        <w:rPr>
          <w:rFonts w:ascii="Cambria" w:hAnsi="Cambria"/>
        </w:rPr>
        <w:t xml:space="preserve">= -.10, </w:t>
      </w:r>
      <w:r w:rsidR="00111835" w:rsidRPr="00FA2441">
        <w:rPr>
          <w:rFonts w:ascii="Cambria" w:hAnsi="Cambria"/>
          <w:i/>
        </w:rPr>
        <w:t>p</w:t>
      </w:r>
      <w:r w:rsidR="00111835" w:rsidRPr="00FA2441">
        <w:rPr>
          <w:rFonts w:ascii="Cambria" w:hAnsi="Cambria"/>
        </w:rPr>
        <w:t xml:space="preserve"> &lt; .001,</w:t>
      </w:r>
      <w:r w:rsidR="00D56382" w:rsidRPr="00FA2441">
        <w:rPr>
          <w:rFonts w:ascii="Cambria" w:hAnsi="Cambria"/>
        </w:rPr>
        <w:t xml:space="preserve"> </w:t>
      </w:r>
      <w:r w:rsidR="00D56382" w:rsidRPr="00FA2441">
        <w:rPr>
          <w:rFonts w:ascii="Cambria" w:hAnsi="Cambria"/>
          <w:i/>
        </w:rPr>
        <w:t xml:space="preserve">r </w:t>
      </w:r>
      <w:r w:rsidR="00D56382" w:rsidRPr="00FA2441">
        <w:rPr>
          <w:rFonts w:ascii="Cambria" w:hAnsi="Cambria"/>
          <w:vertAlign w:val="subscript"/>
        </w:rPr>
        <w:t>total box office</w:t>
      </w:r>
      <w:r w:rsidR="00D56382" w:rsidRPr="00FA2441">
        <w:rPr>
          <w:rFonts w:ascii="Cambria" w:hAnsi="Cambria"/>
        </w:rPr>
        <w:t xml:space="preserve">= -.09, </w:t>
      </w:r>
      <w:r w:rsidR="00D56382" w:rsidRPr="00FA2441">
        <w:rPr>
          <w:rFonts w:ascii="Cambria" w:hAnsi="Cambria"/>
          <w:i/>
        </w:rPr>
        <w:t>p</w:t>
      </w:r>
      <w:r w:rsidR="00D56382" w:rsidRPr="00FA2441">
        <w:rPr>
          <w:rFonts w:ascii="Cambria" w:hAnsi="Cambria"/>
        </w:rPr>
        <w:t xml:space="preserve"> &lt; .001, </w:t>
      </w:r>
      <w:proofErr w:type="spellStart"/>
      <w:r w:rsidR="00D56382" w:rsidRPr="00FA2441">
        <w:rPr>
          <w:rFonts w:ascii="Cambria" w:hAnsi="Cambria"/>
          <w:i/>
        </w:rPr>
        <w:t>r</w:t>
      </w:r>
      <w:r w:rsidR="00D56382" w:rsidRPr="00FA2441">
        <w:rPr>
          <w:rFonts w:ascii="Cambria" w:hAnsi="Cambria"/>
          <w:vertAlign w:val="subscript"/>
        </w:rPr>
        <w:t>IMDb</w:t>
      </w:r>
      <w:proofErr w:type="spellEnd"/>
      <w:r w:rsidR="00D56382" w:rsidRPr="00FA2441">
        <w:rPr>
          <w:rFonts w:ascii="Cambria" w:hAnsi="Cambria"/>
          <w:vertAlign w:val="subscript"/>
        </w:rPr>
        <w:t xml:space="preserve"> popularity </w:t>
      </w:r>
      <w:r w:rsidR="00D56382" w:rsidRPr="00FA2441">
        <w:rPr>
          <w:rFonts w:ascii="Cambria" w:hAnsi="Cambria"/>
        </w:rPr>
        <w:t>= -.</w:t>
      </w:r>
      <w:r w:rsidR="00424790" w:rsidRPr="00FA2441">
        <w:rPr>
          <w:rFonts w:ascii="Cambria" w:hAnsi="Cambria"/>
        </w:rPr>
        <w:t>05</w:t>
      </w:r>
      <w:r w:rsidR="00D56382" w:rsidRPr="00FA2441">
        <w:rPr>
          <w:rFonts w:ascii="Cambria" w:hAnsi="Cambria"/>
        </w:rPr>
        <w:t xml:space="preserve">, </w:t>
      </w:r>
      <w:r w:rsidR="00D56382" w:rsidRPr="00FA2441">
        <w:rPr>
          <w:rFonts w:ascii="Cambria" w:hAnsi="Cambria"/>
          <w:i/>
        </w:rPr>
        <w:t>p</w:t>
      </w:r>
      <w:r w:rsidR="00D56382" w:rsidRPr="00FA2441">
        <w:rPr>
          <w:rFonts w:ascii="Cambria" w:hAnsi="Cambria"/>
        </w:rPr>
        <w:t xml:space="preserve"> &lt; .001</w:t>
      </w:r>
      <w:r w:rsidR="00424790" w:rsidRPr="00FA2441">
        <w:rPr>
          <w:rFonts w:ascii="Cambria" w:hAnsi="Cambria"/>
        </w:rPr>
        <w:t>)</w:t>
      </w:r>
      <w:r w:rsidR="00C3745E" w:rsidRPr="00FA2441">
        <w:rPr>
          <w:rFonts w:ascii="Cambria" w:hAnsi="Cambria"/>
        </w:rPr>
        <w:t xml:space="preserve"> the ratio is positively related to IMDb appraisals, </w:t>
      </w:r>
      <w:proofErr w:type="spellStart"/>
      <w:r w:rsidR="00C3745E" w:rsidRPr="00FA2441">
        <w:rPr>
          <w:rFonts w:ascii="Cambria" w:hAnsi="Cambria"/>
          <w:i/>
        </w:rPr>
        <w:t>r</w:t>
      </w:r>
      <w:r w:rsidR="00E225AF" w:rsidRPr="00FA2441">
        <w:rPr>
          <w:rFonts w:ascii="Cambria" w:hAnsi="Cambria"/>
          <w:vertAlign w:val="subscript"/>
        </w:rPr>
        <w:t>IMDb</w:t>
      </w:r>
      <w:proofErr w:type="spellEnd"/>
      <w:r w:rsidR="00E225AF" w:rsidRPr="00FA2441">
        <w:rPr>
          <w:rFonts w:ascii="Cambria" w:hAnsi="Cambria"/>
          <w:vertAlign w:val="subscript"/>
        </w:rPr>
        <w:t xml:space="preserve"> ratings</w:t>
      </w:r>
      <w:r w:rsidR="00C3745E" w:rsidRPr="00FA2441">
        <w:rPr>
          <w:rFonts w:ascii="Cambria" w:hAnsi="Cambria"/>
          <w:vertAlign w:val="subscript"/>
        </w:rPr>
        <w:t xml:space="preserve"> </w:t>
      </w:r>
      <w:r w:rsidR="00E31E27">
        <w:rPr>
          <w:rFonts w:ascii="Cambria" w:hAnsi="Cambria"/>
        </w:rPr>
        <w:t xml:space="preserve">= </w:t>
      </w:r>
      <w:r w:rsidR="00C3745E" w:rsidRPr="00FA2441">
        <w:rPr>
          <w:rFonts w:ascii="Cambria" w:hAnsi="Cambria"/>
        </w:rPr>
        <w:t xml:space="preserve">.15, </w:t>
      </w:r>
      <w:r w:rsidR="00C3745E" w:rsidRPr="00FA2441">
        <w:rPr>
          <w:rFonts w:ascii="Cambria" w:hAnsi="Cambria"/>
          <w:i/>
        </w:rPr>
        <w:t>p</w:t>
      </w:r>
      <w:r w:rsidR="00C3745E" w:rsidRPr="00FA2441">
        <w:rPr>
          <w:rFonts w:ascii="Cambria" w:hAnsi="Cambria"/>
        </w:rPr>
        <w:t xml:space="preserve"> &lt; .001.</w:t>
      </w:r>
      <w:r w:rsidR="00E67F86">
        <w:rPr>
          <w:rFonts w:ascii="Cambria" w:hAnsi="Cambria"/>
        </w:rPr>
        <w:t xml:space="preserve"> </w:t>
      </w:r>
    </w:p>
    <w:p w14:paraId="0606F802" w14:textId="4E27E368" w:rsidR="006663FE" w:rsidRDefault="00B02175" w:rsidP="006663FE">
      <w:pPr>
        <w:spacing w:line="480" w:lineRule="auto"/>
        <w:ind w:firstLine="720"/>
        <w:rPr>
          <w:rFonts w:ascii="Cambria" w:hAnsi="Cambria"/>
        </w:rPr>
      </w:pPr>
      <w:r>
        <w:rPr>
          <w:rFonts w:ascii="Cambria" w:hAnsi="Cambria"/>
        </w:rPr>
        <w:lastRenderedPageBreak/>
        <w:t>Our research question asked about</w:t>
      </w:r>
      <w:r w:rsidR="009E542E" w:rsidRPr="00FA2441">
        <w:rPr>
          <w:rFonts w:ascii="Cambria" w:hAnsi="Cambria"/>
        </w:rPr>
        <w:t xml:space="preserve"> moral </w:t>
      </w:r>
      <w:r w:rsidR="005577F1">
        <w:rPr>
          <w:rFonts w:ascii="Cambria" w:hAnsi="Cambria"/>
        </w:rPr>
        <w:t>foundations</w:t>
      </w:r>
      <w:r w:rsidR="009E542E" w:rsidRPr="00FA2441">
        <w:rPr>
          <w:rFonts w:ascii="Cambria" w:hAnsi="Cambria"/>
        </w:rPr>
        <w:t xml:space="preserve"> themselves</w:t>
      </w:r>
      <w:r>
        <w:rPr>
          <w:rFonts w:ascii="Cambria" w:hAnsi="Cambria"/>
        </w:rPr>
        <w:t xml:space="preserve"> and their association with these film-success outcomes. Tables 2 and 3 show t</w:t>
      </w:r>
      <w:r w:rsidR="004725A6" w:rsidRPr="00FA2441">
        <w:rPr>
          <w:rFonts w:ascii="Cambria" w:hAnsi="Cambria"/>
        </w:rPr>
        <w:t xml:space="preserve">he care </w:t>
      </w:r>
      <w:r w:rsidR="000A3021">
        <w:rPr>
          <w:rFonts w:ascii="Cambria" w:hAnsi="Cambria"/>
        </w:rPr>
        <w:t xml:space="preserve">and fairness </w:t>
      </w:r>
      <w:r w:rsidR="005577F1">
        <w:rPr>
          <w:rFonts w:ascii="Cambria" w:hAnsi="Cambria"/>
        </w:rPr>
        <w:t>foundation</w:t>
      </w:r>
      <w:r w:rsidR="000A3021">
        <w:rPr>
          <w:rFonts w:ascii="Cambria" w:hAnsi="Cambria"/>
        </w:rPr>
        <w:t>s</w:t>
      </w:r>
      <w:r w:rsidR="001C2A1C">
        <w:rPr>
          <w:rFonts w:ascii="Cambria" w:hAnsi="Cambria"/>
        </w:rPr>
        <w:t xml:space="preserve"> were</w:t>
      </w:r>
      <w:r w:rsidR="009F551B">
        <w:rPr>
          <w:rFonts w:ascii="Cambria" w:hAnsi="Cambria"/>
        </w:rPr>
        <w:t xml:space="preserve">, </w:t>
      </w:r>
      <w:r w:rsidR="002475DE">
        <w:rPr>
          <w:rFonts w:ascii="Cambria" w:hAnsi="Cambria"/>
        </w:rPr>
        <w:t>similar to</w:t>
      </w:r>
      <w:r w:rsidR="009F551B">
        <w:rPr>
          <w:rFonts w:ascii="Cambria" w:hAnsi="Cambria"/>
        </w:rPr>
        <w:t xml:space="preserve"> function words,</w:t>
      </w:r>
      <w:r w:rsidR="001C2A1C">
        <w:rPr>
          <w:rFonts w:ascii="Cambria" w:hAnsi="Cambria"/>
        </w:rPr>
        <w:t xml:space="preserve"> directionally opposite for viewership versus appraisals</w:t>
      </w:r>
      <w:r w:rsidR="001B4C49">
        <w:rPr>
          <w:rFonts w:ascii="Cambria" w:hAnsi="Cambria"/>
        </w:rPr>
        <w:t xml:space="preserve">, indicating </w:t>
      </w:r>
      <w:r w:rsidR="00C12ECC">
        <w:rPr>
          <w:rFonts w:ascii="Cambria" w:hAnsi="Cambria"/>
        </w:rPr>
        <w:t>the clearest pattern of the foundations</w:t>
      </w:r>
      <w:r w:rsidR="001B4C49">
        <w:rPr>
          <w:rFonts w:ascii="Cambria" w:hAnsi="Cambria"/>
        </w:rPr>
        <w:t>.</w:t>
      </w:r>
      <w:r w:rsidR="000A3021">
        <w:rPr>
          <w:rFonts w:ascii="Cambria" w:hAnsi="Cambria"/>
        </w:rPr>
        <w:t xml:space="preserve"> </w:t>
      </w:r>
      <w:r w:rsidR="00C12ECC">
        <w:rPr>
          <w:rFonts w:ascii="Cambria" w:hAnsi="Cambria"/>
        </w:rPr>
        <w:t xml:space="preserve">This suggests they may also be associated with the two narrative forms discussed above. </w:t>
      </w:r>
      <w:r w:rsidR="009F551B">
        <w:rPr>
          <w:rFonts w:ascii="Cambria" w:hAnsi="Cambria"/>
        </w:rPr>
        <w:t xml:space="preserve">Whereas care is positively associated with viewership, fairness is negatively associated with viewership (the opposite is true for IMDb ratings). </w:t>
      </w:r>
      <w:r w:rsidR="00F602E1">
        <w:rPr>
          <w:rFonts w:ascii="Cambria" w:hAnsi="Cambria"/>
        </w:rPr>
        <w:t>Looking at the genre rankings across these categories (Table 1) corroborates this idea</w:t>
      </w:r>
      <w:r w:rsidR="00993CDC">
        <w:rPr>
          <w:rFonts w:ascii="Cambria" w:hAnsi="Cambria"/>
        </w:rPr>
        <w:t xml:space="preserve">. </w:t>
      </w:r>
      <w:r w:rsidR="008850DC">
        <w:rPr>
          <w:rFonts w:ascii="Cambria" w:hAnsi="Cambria"/>
        </w:rPr>
        <w:t>Action films, thought to be a hedonic genre (Oliver et al., 2014)</w:t>
      </w:r>
      <w:r w:rsidR="009A1EB7">
        <w:rPr>
          <w:rFonts w:ascii="Cambria" w:hAnsi="Cambria"/>
        </w:rPr>
        <w:t>,</w:t>
      </w:r>
      <w:r w:rsidR="008850DC">
        <w:rPr>
          <w:rFonts w:ascii="Cambria" w:hAnsi="Cambria"/>
        </w:rPr>
        <w:t xml:space="preserve"> rank highly on care words across both vice and virtue categories. By contrast, </w:t>
      </w:r>
      <w:r w:rsidR="009C455A">
        <w:rPr>
          <w:rFonts w:ascii="Cambria" w:hAnsi="Cambria"/>
        </w:rPr>
        <w:t>history, documentary, and drama</w:t>
      </w:r>
      <w:r w:rsidR="00937871">
        <w:rPr>
          <w:rFonts w:ascii="Cambria" w:hAnsi="Cambria"/>
        </w:rPr>
        <w:t>, thought to be more meaningful or thought-provoking fare (Oliver et al., 2014; Oliver &amp; Bartsch, 201</w:t>
      </w:r>
      <w:r w:rsidR="00AE3BB1">
        <w:rPr>
          <w:rFonts w:ascii="Cambria" w:hAnsi="Cambria"/>
        </w:rPr>
        <w:t>1</w:t>
      </w:r>
      <w:r w:rsidR="00937871">
        <w:rPr>
          <w:rFonts w:ascii="Cambria" w:hAnsi="Cambria"/>
        </w:rPr>
        <w:t>), rank highly on fairness across both vice and virtue categories.</w:t>
      </w:r>
      <w:r w:rsidR="009A1EB7">
        <w:rPr>
          <w:rFonts w:ascii="Cambria" w:hAnsi="Cambria"/>
        </w:rPr>
        <w:t xml:space="preserve"> </w:t>
      </w:r>
    </w:p>
    <w:p w14:paraId="6EBAEDFB" w14:textId="77777777" w:rsidR="003B336C" w:rsidRDefault="00675E50" w:rsidP="003B336C">
      <w:pPr>
        <w:spacing w:line="480" w:lineRule="auto"/>
        <w:jc w:val="center"/>
        <w:rPr>
          <w:rFonts w:ascii="Cambria" w:hAnsi="Cambria"/>
          <w:b/>
        </w:rPr>
      </w:pPr>
      <w:r w:rsidRPr="00FA2441">
        <w:rPr>
          <w:rFonts w:ascii="Cambria" w:hAnsi="Cambria"/>
          <w:b/>
        </w:rPr>
        <w:t>Discussion</w:t>
      </w:r>
    </w:p>
    <w:p w14:paraId="5484B176" w14:textId="61080095" w:rsidR="000B2760" w:rsidRDefault="002851C7" w:rsidP="000E3968">
      <w:pPr>
        <w:spacing w:line="480" w:lineRule="auto"/>
        <w:rPr>
          <w:ins w:id="1" w:author="Robert L" w:date="2017-03-17T13:18:00Z"/>
          <w:rFonts w:ascii="Cambria" w:hAnsi="Cambria"/>
        </w:rPr>
      </w:pPr>
      <w:r>
        <w:rPr>
          <w:rFonts w:ascii="Cambria" w:hAnsi="Cambria"/>
          <w:b/>
        </w:rPr>
        <w:tab/>
      </w:r>
      <w:r w:rsidR="005C2B75" w:rsidRPr="005C2B75">
        <w:rPr>
          <w:rFonts w:ascii="Cambria" w:hAnsi="Cambria"/>
        </w:rPr>
        <w:t xml:space="preserve">Our </w:t>
      </w:r>
      <w:r w:rsidR="005C2B75">
        <w:rPr>
          <w:rFonts w:ascii="Cambria" w:hAnsi="Cambria"/>
        </w:rPr>
        <w:t xml:space="preserve">study sought to </w:t>
      </w:r>
      <w:r w:rsidR="004D0F37">
        <w:rPr>
          <w:rFonts w:ascii="Cambria" w:hAnsi="Cambria"/>
        </w:rPr>
        <w:t xml:space="preserve">extend a line of research on film content eliciting thoughtful deliberation or moral reasoning by examining function words and their relationships with measures of viewership and appraisals.  </w:t>
      </w:r>
      <w:r w:rsidR="00035F21">
        <w:rPr>
          <w:rFonts w:ascii="Cambria" w:hAnsi="Cambria"/>
        </w:rPr>
        <w:t>By showing that function words were negatively associated to measures of viewership but positively to ratings, we extend similar past studies.</w:t>
      </w:r>
      <w:r w:rsidR="001031BA">
        <w:rPr>
          <w:rFonts w:ascii="Cambria" w:hAnsi="Cambria"/>
        </w:rPr>
        <w:t xml:space="preserve"> Our study should also help future researchers to better discern this type of content by knowing concrete linguistic features associated with it. </w:t>
      </w:r>
    </w:p>
    <w:p w14:paraId="0D8B0265" w14:textId="77777777" w:rsidR="00366EC3" w:rsidRDefault="00B53243" w:rsidP="00366EC3">
      <w:pPr>
        <w:spacing w:line="480" w:lineRule="auto"/>
        <w:rPr>
          <w:rFonts w:ascii="Cambria" w:hAnsi="Cambria"/>
        </w:rPr>
      </w:pPr>
      <w:ins w:id="2" w:author="Robert L" w:date="2017-03-17T13:18:00Z">
        <w:r>
          <w:rPr>
            <w:rFonts w:ascii="Cambria" w:hAnsi="Cambria"/>
          </w:rPr>
          <w:tab/>
        </w:r>
      </w:ins>
      <w:r w:rsidR="00366EC3" w:rsidRPr="00366EC3">
        <w:rPr>
          <w:rFonts w:ascii="Cambria" w:hAnsi="Cambria"/>
          <w:highlight w:val="yellow"/>
        </w:rPr>
        <w:t xml:space="preserve">The importance of identifying content-level features that serve as indicators of moral ambiguity is important for MIME-based research. </w:t>
      </w:r>
      <w:proofErr w:type="spellStart"/>
      <w:r w:rsidR="00366EC3" w:rsidRPr="00366EC3">
        <w:rPr>
          <w:rFonts w:ascii="Cambria" w:hAnsi="Cambria"/>
          <w:highlight w:val="yellow"/>
        </w:rPr>
        <w:t>Tamborini</w:t>
      </w:r>
      <w:proofErr w:type="spellEnd"/>
      <w:r w:rsidR="00366EC3" w:rsidRPr="00366EC3">
        <w:rPr>
          <w:rFonts w:ascii="Cambria" w:hAnsi="Cambria"/>
          <w:highlight w:val="yellow"/>
        </w:rPr>
        <w:t xml:space="preserve"> (2011, 2013) suggested conflict between moral intuitions in media narratives will influence audience values depending on which moral intuition is ultimately upheld or violated by the narrative </w:t>
      </w:r>
      <w:r w:rsidR="00366EC3" w:rsidRPr="00366EC3">
        <w:rPr>
          <w:rFonts w:ascii="Cambria" w:hAnsi="Cambria"/>
          <w:highlight w:val="yellow"/>
        </w:rPr>
        <w:lastRenderedPageBreak/>
        <w:t>resolution. For example, a narrative pitting social justice against traditional authority in a moral dilemma may resolve that dilemma by upholding fairness and violating authority in the end (consider a story about an unwanted arranged marriage). MIME representations suggest this would lead to a greater relative emphasis of fairness over authority for the audience over time. Additionally, recent research by AUTHORS shows that moral ambiguity (vs. clarity) primes audience members to report more politically liberal values. It is therefore important in the long term for researchers to be able to (a) identify where in narratives this conflict is depicted, (b) determine which specific moral intuitions are in conflict, (c) determine which specific moral intuition is ultimately upheld, violated, or left unsatisfied by the resolution, and (d) assess relationships between ambiguity in content and the moral values of target audiences. Our study helps to more reliably identify when moral ambiguity is depicted in narratives by identifying function words as indicators, and could therefore be helpful to future content analysts wanting to reliably detect such conflict or go further and identify specific moral intuitions made salient in those depictions or predict related outcomes.</w:t>
      </w:r>
    </w:p>
    <w:p w14:paraId="15F3A478" w14:textId="28E78AED" w:rsidR="008D4DB6" w:rsidRDefault="005620DD" w:rsidP="00366EC3">
      <w:pPr>
        <w:spacing w:line="480" w:lineRule="auto"/>
        <w:ind w:firstLine="720"/>
      </w:pPr>
      <w:r>
        <w:rPr>
          <w:rFonts w:ascii="Cambria" w:hAnsi="Cambria"/>
        </w:rPr>
        <w:t xml:space="preserve">With regard to past research, </w:t>
      </w:r>
      <w:r w:rsidR="00BC4FF8" w:rsidRPr="00FA2441">
        <w:rPr>
          <w:rFonts w:ascii="Cambria" w:hAnsi="Cambria"/>
        </w:rPr>
        <w:t xml:space="preserve">our findings complement </w:t>
      </w:r>
      <w:r w:rsidR="00BC4FF8">
        <w:rPr>
          <w:rFonts w:ascii="Cambria" w:hAnsi="Cambria"/>
        </w:rPr>
        <w:t>th</w:t>
      </w:r>
      <w:r w:rsidR="00E15596">
        <w:rPr>
          <w:rFonts w:ascii="Cambria" w:hAnsi="Cambria"/>
        </w:rPr>
        <w:t>ose</w:t>
      </w:r>
      <w:r w:rsidR="00BC4FF8">
        <w:rPr>
          <w:rFonts w:ascii="Cambria" w:hAnsi="Cambria"/>
        </w:rPr>
        <w:t xml:space="preserve"> of Oliver et al. (</w:t>
      </w:r>
      <w:r w:rsidR="00BC4FF8" w:rsidRPr="00FA2441">
        <w:rPr>
          <w:rFonts w:ascii="Cambria" w:hAnsi="Cambria"/>
        </w:rPr>
        <w:t>2014)</w:t>
      </w:r>
      <w:r w:rsidR="007D2558">
        <w:rPr>
          <w:rFonts w:ascii="Cambria" w:hAnsi="Cambria"/>
        </w:rPr>
        <w:t>,</w:t>
      </w:r>
      <w:r w:rsidR="00BC4FF8" w:rsidRPr="00FA2441">
        <w:rPr>
          <w:rFonts w:ascii="Cambria" w:hAnsi="Cambria"/>
        </w:rPr>
        <w:t xml:space="preserve"> </w:t>
      </w:r>
      <w:r w:rsidR="00BC4FF8">
        <w:rPr>
          <w:rFonts w:ascii="Cambria" w:hAnsi="Cambria"/>
        </w:rPr>
        <w:t>who showed</w:t>
      </w:r>
      <w:r w:rsidR="00BC4FF8" w:rsidRPr="00FA2441">
        <w:rPr>
          <w:rFonts w:ascii="Cambria" w:hAnsi="Cambria"/>
        </w:rPr>
        <w:t xml:space="preserve"> divergent patterns of viewership versus ratings for audience gratifications associated with enjoyment versus appreciation.</w:t>
      </w:r>
      <w:r w:rsidR="00BC4FF8">
        <w:rPr>
          <w:rFonts w:ascii="Cambria" w:hAnsi="Cambria"/>
        </w:rPr>
        <w:t xml:space="preserve"> </w:t>
      </w:r>
      <w:r w:rsidR="00BC4FF8" w:rsidRPr="00FA2441">
        <w:rPr>
          <w:rFonts w:ascii="Cambria" w:hAnsi="Cambria"/>
        </w:rPr>
        <w:t>Specifically, Oliver et al. (2014) found that whereas critical acclaim was higher for dramatic films with dark, contemplative, or emotional themes, viewership was higher for the less contemplative action and adventure themes.</w:t>
      </w:r>
      <w:r w:rsidR="00BC4FF8">
        <w:rPr>
          <w:rFonts w:ascii="Cambria" w:hAnsi="Cambria"/>
        </w:rPr>
        <w:t xml:space="preserve"> </w:t>
      </w:r>
      <w:r w:rsidR="00BC4FF8" w:rsidRPr="00FA2441">
        <w:rPr>
          <w:rFonts w:ascii="Cambria" w:hAnsi="Cambria"/>
        </w:rPr>
        <w:t xml:space="preserve">It seems that the function words </w:t>
      </w:r>
      <w:r w:rsidR="00BC4FF8">
        <w:rPr>
          <w:rFonts w:ascii="Cambria" w:hAnsi="Cambria"/>
        </w:rPr>
        <w:t>(especially prepositions)</w:t>
      </w:r>
      <w:r w:rsidR="00BC4FF8" w:rsidRPr="00FA2441">
        <w:rPr>
          <w:rFonts w:ascii="Cambria" w:hAnsi="Cambria"/>
        </w:rPr>
        <w:t xml:space="preserve"> examined in our study mirrored </w:t>
      </w:r>
      <w:r w:rsidR="00E15596">
        <w:rPr>
          <w:rFonts w:ascii="Cambria" w:hAnsi="Cambria"/>
        </w:rPr>
        <w:t>this pattern</w:t>
      </w:r>
      <w:r w:rsidR="00BC4FF8" w:rsidRPr="00FA2441">
        <w:rPr>
          <w:rFonts w:ascii="Cambria" w:hAnsi="Cambria"/>
        </w:rPr>
        <w:t xml:space="preserve">. Moreover, care words mirrored their pattern for action and adventure themes. As such, our study replicates the patterns observed by Oliver et al. </w:t>
      </w:r>
      <w:r w:rsidR="00BC4FF8" w:rsidRPr="00FA2441">
        <w:rPr>
          <w:rFonts w:ascii="Cambria" w:hAnsi="Cambria"/>
        </w:rPr>
        <w:lastRenderedPageBreak/>
        <w:t>(2014) but also indicates a previously unidentified content feature (i.e., function words and thematic words related to care) that future researchers can use to detect and decipher relevant depictions in narrative media.</w:t>
      </w:r>
      <w:r w:rsidR="00E140E3">
        <w:rPr>
          <w:rFonts w:ascii="Cambria" w:hAnsi="Cambria"/>
        </w:rPr>
        <w:t xml:space="preserve"> </w:t>
      </w:r>
      <w:r w:rsidR="00932BB7">
        <w:rPr>
          <w:rFonts w:ascii="Cambria" w:hAnsi="Cambria"/>
        </w:rPr>
        <w:t xml:space="preserve">Our </w:t>
      </w:r>
      <w:r w:rsidR="00FE3263">
        <w:rPr>
          <w:rFonts w:ascii="Cambria" w:hAnsi="Cambria"/>
        </w:rPr>
        <w:t>findings also</w:t>
      </w:r>
      <w:r w:rsidR="00932BB7">
        <w:rPr>
          <w:rFonts w:ascii="Cambria" w:hAnsi="Cambria"/>
        </w:rPr>
        <w:t xml:space="preserve"> </w:t>
      </w:r>
      <w:r w:rsidR="00FE3263" w:rsidRPr="00FA2441">
        <w:rPr>
          <w:rFonts w:ascii="Cambria" w:hAnsi="Cambria"/>
        </w:rPr>
        <w:t xml:space="preserve">complement </w:t>
      </w:r>
      <w:r w:rsidR="00FE3263">
        <w:rPr>
          <w:rFonts w:ascii="Cambria" w:hAnsi="Cambria"/>
        </w:rPr>
        <w:t xml:space="preserve">those of </w:t>
      </w:r>
      <w:r w:rsidR="00E140E3">
        <w:rPr>
          <w:rFonts w:ascii="Cambria" w:hAnsi="Cambria"/>
        </w:rPr>
        <w:t>Grizzard et al. (201</w:t>
      </w:r>
      <w:r w:rsidR="009422C9">
        <w:rPr>
          <w:rFonts w:ascii="Cambria" w:hAnsi="Cambria"/>
        </w:rPr>
        <w:t>1</w:t>
      </w:r>
      <w:r w:rsidR="00E140E3">
        <w:rPr>
          <w:rFonts w:ascii="Cambria" w:hAnsi="Cambria"/>
        </w:rPr>
        <w:t>)</w:t>
      </w:r>
      <w:r w:rsidR="003029B9">
        <w:rPr>
          <w:rFonts w:ascii="Cambria" w:hAnsi="Cambria"/>
        </w:rPr>
        <w:t xml:space="preserve">, who showed </w:t>
      </w:r>
      <w:r w:rsidR="0086469F">
        <w:rPr>
          <w:rFonts w:ascii="Cambria" w:hAnsi="Cambria"/>
        </w:rPr>
        <w:t xml:space="preserve">these outcomes’ </w:t>
      </w:r>
      <w:r w:rsidR="003029B9">
        <w:rPr>
          <w:rFonts w:ascii="Cambria" w:hAnsi="Cambria"/>
        </w:rPr>
        <w:t xml:space="preserve">relationships with </w:t>
      </w:r>
      <w:r w:rsidR="0086469F">
        <w:rPr>
          <w:rFonts w:ascii="Cambria" w:hAnsi="Cambria"/>
        </w:rPr>
        <w:t>adherence to disposition theory. Grizzard et al. (201</w:t>
      </w:r>
      <w:r w:rsidR="009422C9">
        <w:rPr>
          <w:rFonts w:ascii="Cambria" w:hAnsi="Cambria"/>
        </w:rPr>
        <w:t>1</w:t>
      </w:r>
      <w:r w:rsidR="0086469F">
        <w:rPr>
          <w:rFonts w:ascii="Cambria" w:hAnsi="Cambria"/>
        </w:rPr>
        <w:t>) coded film summaries for virtuosity levels and reward/punishment of main charact</w:t>
      </w:r>
      <w:r w:rsidR="00FC2F0F">
        <w:rPr>
          <w:rFonts w:ascii="Cambria" w:hAnsi="Cambria"/>
        </w:rPr>
        <w:t>ers, and co</w:t>
      </w:r>
      <w:r w:rsidR="00F75CD2">
        <w:rPr>
          <w:rFonts w:ascii="Cambria" w:hAnsi="Cambria"/>
        </w:rPr>
        <w:t xml:space="preserve">mputed </w:t>
      </w:r>
      <w:r w:rsidR="00DB7074">
        <w:rPr>
          <w:rFonts w:ascii="Cambria" w:hAnsi="Cambria"/>
        </w:rPr>
        <w:t>score</w:t>
      </w:r>
      <w:r w:rsidR="00F75CD2">
        <w:rPr>
          <w:rFonts w:ascii="Cambria" w:hAnsi="Cambria"/>
        </w:rPr>
        <w:t>s</w:t>
      </w:r>
      <w:r w:rsidR="00DB7074">
        <w:rPr>
          <w:rFonts w:ascii="Cambria" w:hAnsi="Cambria"/>
        </w:rPr>
        <w:t xml:space="preserve"> (the disposition-</w:t>
      </w:r>
      <w:r w:rsidR="00FC2F0F">
        <w:rPr>
          <w:rFonts w:ascii="Cambria" w:hAnsi="Cambria"/>
        </w:rPr>
        <w:t xml:space="preserve">theory vector; </w:t>
      </w:r>
      <w:r w:rsidR="009E3492">
        <w:t>Weber et al., 2008</w:t>
      </w:r>
      <w:r w:rsidR="003F70F8">
        <w:t xml:space="preserve">) </w:t>
      </w:r>
      <w:r w:rsidR="00F75CD2">
        <w:t>representing the overall degree to which films adhered to disposition theory (positive scores) or violated disposition theory (negative scores).</w:t>
      </w:r>
      <w:r w:rsidR="006859EB">
        <w:t xml:space="preserve"> They found adherence was positively associated with both budget and box-office gross.</w:t>
      </w:r>
      <w:r w:rsidR="008141E9">
        <w:t xml:space="preserve"> </w:t>
      </w:r>
      <w:r w:rsidR="00786104">
        <w:t>A</w:t>
      </w:r>
      <w:r w:rsidR="008141E9">
        <w:t xml:space="preserve">dherence to </w:t>
      </w:r>
      <w:r w:rsidR="00786104">
        <w:t>a basic dispositional formula (good guy wins, bad guy loses)</w:t>
      </w:r>
      <w:r w:rsidR="008141E9">
        <w:t xml:space="preserve"> is generally associated with </w:t>
      </w:r>
      <w:r w:rsidR="00786104">
        <w:t>relatively un-thoughtful narratives</w:t>
      </w:r>
      <w:r w:rsidR="00B2154B">
        <w:t>. A</w:t>
      </w:r>
      <w:r w:rsidR="00786104">
        <w:t>nti-heroes or tragic endings violate the basic formula</w:t>
      </w:r>
      <w:r w:rsidR="000532B4">
        <w:t xml:space="preserve"> (Raney, 2004)</w:t>
      </w:r>
      <w:r w:rsidR="00397E05">
        <w:t xml:space="preserve">. </w:t>
      </w:r>
      <w:r w:rsidR="00516B6E">
        <w:t xml:space="preserve">When viewed in this light, it seems </w:t>
      </w:r>
      <w:r w:rsidR="002904EF">
        <w:t>function words may be mirroring the pattern observed by Grizzard et al. (201</w:t>
      </w:r>
      <w:r w:rsidR="0060307D">
        <w:t>1</w:t>
      </w:r>
      <w:r w:rsidR="002904EF">
        <w:t>) as well</w:t>
      </w:r>
      <w:r w:rsidR="00B64A4F">
        <w:t xml:space="preserve"> since they were negatively associated with budget and measures of viewership</w:t>
      </w:r>
      <w:r w:rsidR="002904EF">
        <w:t>.</w:t>
      </w:r>
    </w:p>
    <w:p w14:paraId="57932C4E" w14:textId="101F9D09" w:rsidR="001277EB" w:rsidRDefault="00513CA9" w:rsidP="00BC4FF8">
      <w:pPr>
        <w:spacing w:line="480" w:lineRule="auto"/>
        <w:ind w:firstLine="720"/>
      </w:pPr>
      <w:r>
        <w:t xml:space="preserve">Beyond complementing this previous research, </w:t>
      </w:r>
      <w:r w:rsidR="001024AB">
        <w:t xml:space="preserve">our observations are important for understanding the consequences of the different ways </w:t>
      </w:r>
      <w:r w:rsidR="00433109">
        <w:t xml:space="preserve">media response </w:t>
      </w:r>
      <w:r w:rsidR="00231C74">
        <w:t>behaves on the aggregate level.</w:t>
      </w:r>
      <w:r w:rsidR="00DD79E7">
        <w:t xml:space="preserve"> </w:t>
      </w:r>
      <w:r w:rsidR="000219DC">
        <w:t xml:space="preserve">To integrate </w:t>
      </w:r>
      <w:r w:rsidR="00A77E3E">
        <w:t>our study</w:t>
      </w:r>
      <w:r w:rsidR="000219DC">
        <w:t xml:space="preserve"> with recent theorizing, </w:t>
      </w:r>
      <w:r w:rsidR="00DD79E7">
        <w:t xml:space="preserve">Tamborini’s (2011, 2013) model of intuitive morality and exemplars represents a link between </w:t>
      </w:r>
      <w:r w:rsidR="00F14B00">
        <w:t xml:space="preserve">audience </w:t>
      </w:r>
      <w:r w:rsidR="000712F7">
        <w:t>appraisals</w:t>
      </w:r>
      <w:r w:rsidR="00DD79E7">
        <w:t xml:space="preserve"> (</w:t>
      </w:r>
      <w:r w:rsidR="000712F7">
        <w:t xml:space="preserve">both </w:t>
      </w:r>
      <w:r w:rsidR="00DD79E7">
        <w:t xml:space="preserve">automatic vs. controlled re-appraisal), and their downstream effect on aggregate selective exposure. The model’s </w:t>
      </w:r>
      <w:r w:rsidR="00F14B00">
        <w:t xml:space="preserve">micro-level </w:t>
      </w:r>
      <w:r w:rsidR="00DD79E7">
        <w:t xml:space="preserve">links show that audiences will select future moral-foundation adhering media based on their </w:t>
      </w:r>
      <w:r w:rsidR="005D16FE">
        <w:t xml:space="preserve">past </w:t>
      </w:r>
      <w:r w:rsidR="00DD79E7">
        <w:t>appraisals.</w:t>
      </w:r>
      <w:r w:rsidR="000712F7">
        <w:t xml:space="preserve"> </w:t>
      </w:r>
      <w:r w:rsidR="00CF20FB">
        <w:t xml:space="preserve">Also, the most frequently upheld moral foundations in one’s media environment </w:t>
      </w:r>
      <w:r w:rsidR="00060C64">
        <w:t>are represented as influencing</w:t>
      </w:r>
      <w:r w:rsidR="00CF20FB">
        <w:t xml:space="preserve"> </w:t>
      </w:r>
      <w:r w:rsidR="00060C64">
        <w:t>t</w:t>
      </w:r>
      <w:r w:rsidR="00CF20FB">
        <w:t xml:space="preserve">hat person’s pattern of moral-foundation emphasis. </w:t>
      </w:r>
      <w:r w:rsidR="000712F7">
        <w:t xml:space="preserve">The model </w:t>
      </w:r>
      <w:r w:rsidR="009512E8">
        <w:t>represents</w:t>
      </w:r>
      <w:r w:rsidR="000712F7">
        <w:t xml:space="preserve"> dominantly </w:t>
      </w:r>
      <w:r w:rsidR="000712F7">
        <w:lastRenderedPageBreak/>
        <w:t xml:space="preserve">emphasized </w:t>
      </w:r>
      <w:r w:rsidR="000F0F85">
        <w:t xml:space="preserve">moral </w:t>
      </w:r>
      <w:r w:rsidR="00DE156F">
        <w:t xml:space="preserve">foundations </w:t>
      </w:r>
      <w:r w:rsidR="009512E8">
        <w:t>influencing selection regardl</w:t>
      </w:r>
      <w:r w:rsidR="00F14B00">
        <w:t xml:space="preserve">ess appraisal type. </w:t>
      </w:r>
      <w:r w:rsidR="00760F48">
        <w:t>That is, liking or appraisals are determined by the degree to which dominantly salien</w:t>
      </w:r>
      <w:r w:rsidR="00CD1FAD">
        <w:t xml:space="preserve">t moral foundations are upheld </w:t>
      </w:r>
      <w:r w:rsidR="00760F48">
        <w:t>even if others</w:t>
      </w:r>
      <w:r w:rsidR="00CD1FAD">
        <w:t xml:space="preserve"> are violated</w:t>
      </w:r>
      <w:r w:rsidR="00760F48">
        <w:t xml:space="preserve">. </w:t>
      </w:r>
      <w:r w:rsidR="00ED570B">
        <w:t>However, o</w:t>
      </w:r>
      <w:r w:rsidR="00A34D79">
        <w:t xml:space="preserve">ur content analysis </w:t>
      </w:r>
      <w:r w:rsidR="00582118">
        <w:t xml:space="preserve">and those </w:t>
      </w:r>
      <w:del w:id="3" w:author="Robert L" w:date="2017-03-17T13:20:00Z">
        <w:r w:rsidR="00582118" w:rsidDel="00BC7EC6">
          <w:delText xml:space="preserve">mentioned </w:delText>
        </w:r>
      </w:del>
      <w:ins w:id="4" w:author="Robert L" w:date="2017-03-17T13:20:00Z">
        <w:r w:rsidR="00BC7EC6">
          <w:t xml:space="preserve">cited </w:t>
        </w:r>
      </w:ins>
      <w:r w:rsidR="00582118">
        <w:t>above suggest</w:t>
      </w:r>
      <w:r w:rsidR="001057DE">
        <w:t xml:space="preserve"> </w:t>
      </w:r>
      <w:del w:id="5" w:author="Robert L" w:date="2017-03-17T13:20:00Z">
        <w:r w:rsidR="001057DE" w:rsidDel="00BC7EC6">
          <w:delText xml:space="preserve">that </w:delText>
        </w:r>
      </w:del>
      <w:r w:rsidR="00470260">
        <w:t xml:space="preserve">the two </w:t>
      </w:r>
      <w:del w:id="6" w:author="Robert L" w:date="2017-03-17T13:20:00Z">
        <w:r w:rsidR="00470260" w:rsidDel="00BC7EC6">
          <w:delText xml:space="preserve">appraisal styles </w:delText>
        </w:r>
        <w:r w:rsidR="008E441B" w:rsidDel="00BC7EC6">
          <w:delText xml:space="preserve">or </w:delText>
        </w:r>
      </w:del>
      <w:r w:rsidR="008E441B">
        <w:t xml:space="preserve">narrative forms </w:t>
      </w:r>
      <w:r w:rsidR="005D16FE">
        <w:t>behave</w:t>
      </w:r>
      <w:r w:rsidR="00A857FF">
        <w:t xml:space="preserve"> differently in the media system. </w:t>
      </w:r>
      <w:r w:rsidR="000B18D0">
        <w:t xml:space="preserve">That is, </w:t>
      </w:r>
      <w:del w:id="7" w:author="Robert L" w:date="2017-03-17T13:20:00Z">
        <w:r w:rsidR="00E1247C" w:rsidDel="00BC7EC6">
          <w:delText xml:space="preserve">it seems </w:delText>
        </w:r>
      </w:del>
      <w:r w:rsidR="00E1247C">
        <w:t xml:space="preserve">films associated with controlled re-appraisals </w:t>
      </w:r>
      <w:r w:rsidR="0079727F">
        <w:t>are less popular in terms of consumption, even though they are valued more by audiences</w:t>
      </w:r>
      <w:r w:rsidR="00D00CDE">
        <w:t xml:space="preserve"> and critics</w:t>
      </w:r>
      <w:r w:rsidR="0079727F">
        <w:t>.</w:t>
      </w:r>
      <w:r w:rsidR="00D00CDE">
        <w:t xml:space="preserve"> </w:t>
      </w:r>
      <w:r w:rsidR="003E287B">
        <w:t>Such</w:t>
      </w:r>
      <w:r w:rsidR="0051647A">
        <w:t xml:space="preserve"> </w:t>
      </w:r>
      <w:r w:rsidR="008F3773">
        <w:t>conditions</w:t>
      </w:r>
      <w:r w:rsidR="00CE6F6D">
        <w:t xml:space="preserve"> </w:t>
      </w:r>
      <w:r w:rsidR="0051647A">
        <w:t xml:space="preserve">might hamper the ability of </w:t>
      </w:r>
      <w:r w:rsidR="003E287B">
        <w:t>thought-provoking</w:t>
      </w:r>
      <w:r w:rsidR="0051647A">
        <w:t xml:space="preserve"> narrative form</w:t>
      </w:r>
      <w:r w:rsidR="00A63DD1">
        <w:t>s</w:t>
      </w:r>
      <w:r w:rsidR="0051647A">
        <w:t xml:space="preserve"> to </w:t>
      </w:r>
      <w:r w:rsidR="00CF20FB">
        <w:t>ultimately impact audience</w:t>
      </w:r>
      <w:r w:rsidR="00060C64">
        <w:t xml:space="preserve">s’ pattern of moral-foundation emphasis or </w:t>
      </w:r>
      <w:r w:rsidR="00A63DD1">
        <w:t>their</w:t>
      </w:r>
      <w:r w:rsidR="00060C64">
        <w:t xml:space="preserve"> ability to impact future selective exposure. </w:t>
      </w:r>
      <w:r w:rsidR="008F4EEB">
        <w:t>This leave</w:t>
      </w:r>
      <w:r w:rsidR="00DE1E62">
        <w:t>s a gap for future researchers. Some studies have shown priming effects of narratives on moral-foundation emphasis</w:t>
      </w:r>
      <w:r w:rsidR="00153002">
        <w:t xml:space="preserve"> (</w:t>
      </w:r>
      <w:r w:rsidR="0007427B">
        <w:t>Eden et al., 2014</w:t>
      </w:r>
      <w:r w:rsidR="00153002">
        <w:t>)</w:t>
      </w:r>
      <w:r w:rsidR="00DE1E62">
        <w:t>, but none has manipulated whether narrative form or appraisal type moderate</w:t>
      </w:r>
      <w:ins w:id="8" w:author="Robert L" w:date="2017-03-17T13:21:00Z">
        <w:r w:rsidR="00EE36C0">
          <w:t>s</w:t>
        </w:r>
      </w:ins>
      <w:del w:id="9" w:author="Robert L" w:date="2017-03-17T13:21:00Z">
        <w:r w:rsidR="00DE1E62" w:rsidDel="00EE36C0">
          <w:delText>d</w:delText>
        </w:r>
      </w:del>
      <w:r w:rsidR="00DE1E62">
        <w:t xml:space="preserve"> this effect.</w:t>
      </w:r>
    </w:p>
    <w:p w14:paraId="0087D836" w14:textId="77777777" w:rsidR="00F36BE2" w:rsidRDefault="00F36BE2" w:rsidP="00F36BE2">
      <w:pPr>
        <w:spacing w:line="480" w:lineRule="auto"/>
        <w:rPr>
          <w:b/>
        </w:rPr>
      </w:pPr>
      <w:r w:rsidRPr="00F36BE2">
        <w:rPr>
          <w:b/>
        </w:rPr>
        <w:t>Limitations</w:t>
      </w:r>
    </w:p>
    <w:p w14:paraId="0DE30DB7" w14:textId="0B6B10BC" w:rsidR="004724CC" w:rsidRPr="00F36BE2" w:rsidRDefault="00AC0E21" w:rsidP="00F36BE2">
      <w:pPr>
        <w:spacing w:line="480" w:lineRule="auto"/>
        <w:ind w:firstLine="360"/>
        <w:rPr>
          <w:b/>
        </w:rPr>
      </w:pPr>
      <w:r w:rsidRPr="00FA2441">
        <w:rPr>
          <w:rFonts w:ascii="Cambria" w:hAnsi="Cambria"/>
        </w:rPr>
        <w:t>Our choice of method left us with several limitations</w:t>
      </w:r>
      <w:r w:rsidR="00650D6C" w:rsidRPr="00FA2441">
        <w:rPr>
          <w:rFonts w:ascii="Cambria" w:hAnsi="Cambria"/>
        </w:rPr>
        <w:t xml:space="preserve"> we should acknowledge</w:t>
      </w:r>
      <w:r w:rsidRPr="00FA2441">
        <w:rPr>
          <w:rFonts w:ascii="Cambria" w:hAnsi="Cambria"/>
        </w:rPr>
        <w:t>.</w:t>
      </w:r>
      <w:r w:rsidR="00650D6C" w:rsidRPr="00FA2441">
        <w:rPr>
          <w:rFonts w:ascii="Cambria" w:hAnsi="Cambria"/>
        </w:rPr>
        <w:t xml:space="preserve"> These limitations may also provide an impetus for future research.</w:t>
      </w:r>
      <w:r w:rsidR="00E1194D">
        <w:rPr>
          <w:rFonts w:ascii="Cambria" w:hAnsi="Cambria"/>
        </w:rPr>
        <w:t xml:space="preserve"> </w:t>
      </w:r>
      <w:r w:rsidRPr="00FA2441">
        <w:rPr>
          <w:rFonts w:ascii="Cambria" w:hAnsi="Cambria"/>
        </w:rPr>
        <w:t>First, since our word-count method cannot capture endorsement versus negation</w:t>
      </w:r>
      <w:r w:rsidR="00440B63">
        <w:rPr>
          <w:rFonts w:ascii="Cambria" w:hAnsi="Cambria"/>
        </w:rPr>
        <w:t xml:space="preserve"> of the moral foundations</w:t>
      </w:r>
      <w:r w:rsidRPr="00FA2441">
        <w:rPr>
          <w:rFonts w:ascii="Cambria" w:hAnsi="Cambria"/>
        </w:rPr>
        <w:t xml:space="preserve">, </w:t>
      </w:r>
      <w:r w:rsidR="006B5F91" w:rsidRPr="00FA2441">
        <w:rPr>
          <w:rFonts w:ascii="Cambria" w:hAnsi="Cambria"/>
        </w:rPr>
        <w:t xml:space="preserve">we are left with measures of the general salience of morality rather than a </w:t>
      </w:r>
      <w:r w:rsidR="00556F05" w:rsidRPr="00FA2441">
        <w:rPr>
          <w:rFonts w:ascii="Cambria" w:hAnsi="Cambria"/>
        </w:rPr>
        <w:t>tool</w:t>
      </w:r>
      <w:r w:rsidR="006B5F91" w:rsidRPr="00FA2441">
        <w:rPr>
          <w:rFonts w:ascii="Cambria" w:hAnsi="Cambria"/>
        </w:rPr>
        <w:t xml:space="preserve"> for </w:t>
      </w:r>
      <w:r w:rsidR="00556F05" w:rsidRPr="00FA2441">
        <w:rPr>
          <w:rFonts w:ascii="Cambria" w:hAnsi="Cambria"/>
        </w:rPr>
        <w:t>capturing which</w:t>
      </w:r>
      <w:r w:rsidR="006B5F91" w:rsidRPr="00FA2441">
        <w:rPr>
          <w:rFonts w:ascii="Cambria" w:hAnsi="Cambria"/>
        </w:rPr>
        <w:t xml:space="preserve"> moral domains are upheld or negated.</w:t>
      </w:r>
      <w:r w:rsidR="005C48DF" w:rsidRPr="00FA2441">
        <w:rPr>
          <w:rFonts w:ascii="Cambria" w:hAnsi="Cambria"/>
        </w:rPr>
        <w:t xml:space="preserve"> This is an important concept for MIME research, as Tamborini (2011, 2013) states that the frequent upholding of moral domains in media should lead to greater emphasis of those domains by audiences.</w:t>
      </w:r>
      <w:r w:rsidR="00A61844" w:rsidRPr="00FA2441">
        <w:rPr>
          <w:rFonts w:ascii="Cambria" w:hAnsi="Cambria"/>
        </w:rPr>
        <w:t xml:space="preserve"> </w:t>
      </w:r>
    </w:p>
    <w:p w14:paraId="50B55978" w14:textId="77777777" w:rsidR="00D7372E" w:rsidRDefault="007376DF" w:rsidP="00D7372E">
      <w:pPr>
        <w:spacing w:line="480" w:lineRule="auto"/>
        <w:ind w:firstLine="360"/>
        <w:rPr>
          <w:rFonts w:ascii="Cambria" w:hAnsi="Cambria"/>
        </w:rPr>
      </w:pPr>
      <w:r w:rsidRPr="00FA2441">
        <w:rPr>
          <w:rFonts w:ascii="Cambria" w:hAnsi="Cambria"/>
        </w:rPr>
        <w:t>This relates to a</w:t>
      </w:r>
      <w:r w:rsidR="005C48DF" w:rsidRPr="00FA2441">
        <w:rPr>
          <w:rFonts w:ascii="Cambria" w:hAnsi="Cambria"/>
        </w:rPr>
        <w:t>nother limitation of our word-count method</w:t>
      </w:r>
      <w:r w:rsidRPr="00FA2441">
        <w:rPr>
          <w:rFonts w:ascii="Cambria" w:hAnsi="Cambria"/>
        </w:rPr>
        <w:t>, which is its</w:t>
      </w:r>
      <w:r w:rsidR="005C48DF" w:rsidRPr="00FA2441">
        <w:rPr>
          <w:rFonts w:ascii="Cambria" w:hAnsi="Cambria"/>
        </w:rPr>
        <w:t xml:space="preserve"> inability to capture audience response. A</w:t>
      </w:r>
      <w:r w:rsidR="009C2C70" w:rsidRPr="00FA2441">
        <w:rPr>
          <w:rFonts w:ascii="Cambria" w:hAnsi="Cambria"/>
        </w:rPr>
        <w:t xml:space="preserve">lthough we use theory that describes audience response in our rationale, we cannot make conclusions about audience response since we examine only the linguistic content of films. </w:t>
      </w:r>
      <w:r w:rsidR="009B362A" w:rsidRPr="00FA2441">
        <w:rPr>
          <w:rFonts w:ascii="Cambria" w:hAnsi="Cambria"/>
        </w:rPr>
        <w:t xml:space="preserve">This limitation is common to most content analyses, but we </w:t>
      </w:r>
      <w:r w:rsidR="009B362A" w:rsidRPr="00FA2441">
        <w:rPr>
          <w:rFonts w:ascii="Cambria" w:hAnsi="Cambria"/>
        </w:rPr>
        <w:lastRenderedPageBreak/>
        <w:t>feel it is particularly relevant to our study as we strongly wish to integrate these findings with psychological understandings of audiences</w:t>
      </w:r>
      <w:r w:rsidR="00D275CD" w:rsidRPr="00FA2441">
        <w:rPr>
          <w:rFonts w:ascii="Cambria" w:hAnsi="Cambria"/>
        </w:rPr>
        <w:t xml:space="preserve"> found in other studies by other entertainment scholars (e.g., Oliver et al., 2014; Tamborini, 2011, 2013)</w:t>
      </w:r>
      <w:r w:rsidR="009B362A" w:rsidRPr="00FA2441">
        <w:rPr>
          <w:rFonts w:ascii="Cambria" w:hAnsi="Cambria"/>
        </w:rPr>
        <w:t xml:space="preserve">. </w:t>
      </w:r>
    </w:p>
    <w:p w14:paraId="05CCFA33" w14:textId="00CE8CFB" w:rsidR="00C245EA" w:rsidRDefault="00157989" w:rsidP="00C245EA">
      <w:pPr>
        <w:spacing w:line="480" w:lineRule="auto"/>
        <w:ind w:firstLine="360"/>
        <w:rPr>
          <w:rFonts w:ascii="Cambria" w:hAnsi="Cambria"/>
        </w:rPr>
      </w:pPr>
      <w:r w:rsidRPr="00FA2441">
        <w:rPr>
          <w:rFonts w:ascii="Cambria" w:hAnsi="Cambria"/>
        </w:rPr>
        <w:t xml:space="preserve">Another limitation regards </w:t>
      </w:r>
      <w:r w:rsidR="00AF1317" w:rsidRPr="00FA2441">
        <w:rPr>
          <w:rFonts w:ascii="Cambria" w:hAnsi="Cambria"/>
        </w:rPr>
        <w:t xml:space="preserve">our avoidance of </w:t>
      </w:r>
      <w:r w:rsidR="00777F6A">
        <w:rPr>
          <w:rFonts w:ascii="Cambria" w:hAnsi="Cambria"/>
        </w:rPr>
        <w:t>more sophisticated</w:t>
      </w:r>
      <w:r w:rsidR="00B03DC7" w:rsidRPr="00FA2441">
        <w:rPr>
          <w:rFonts w:ascii="Cambria" w:hAnsi="Cambria"/>
        </w:rPr>
        <w:t xml:space="preserve"> content-analytic techniques. </w:t>
      </w:r>
      <w:r w:rsidR="002C4C39" w:rsidRPr="00FA2441">
        <w:rPr>
          <w:rFonts w:ascii="Cambria" w:hAnsi="Cambria"/>
        </w:rPr>
        <w:t xml:space="preserve">There are </w:t>
      </w:r>
      <w:r w:rsidR="00F64C0E" w:rsidRPr="00FA2441">
        <w:rPr>
          <w:rFonts w:ascii="Cambria" w:hAnsi="Cambria"/>
        </w:rPr>
        <w:t xml:space="preserve">alternatives </w:t>
      </w:r>
      <w:r w:rsidR="00866A73" w:rsidRPr="00FA2441">
        <w:rPr>
          <w:rFonts w:ascii="Cambria" w:hAnsi="Cambria"/>
        </w:rPr>
        <w:t>to counting words</w:t>
      </w:r>
      <w:r w:rsidR="002C4C39" w:rsidRPr="00FA2441">
        <w:rPr>
          <w:rFonts w:ascii="Cambria" w:hAnsi="Cambria"/>
        </w:rPr>
        <w:t xml:space="preserve">, such as </w:t>
      </w:r>
      <w:r w:rsidR="00F052D5" w:rsidRPr="00FA2441">
        <w:rPr>
          <w:rFonts w:ascii="Cambria" w:hAnsi="Cambria"/>
        </w:rPr>
        <w:t xml:space="preserve">machine learning algorithms (e.g., naïve Bayes, support vector machines) </w:t>
      </w:r>
      <w:r w:rsidR="005F3362" w:rsidRPr="00FA2441">
        <w:rPr>
          <w:rFonts w:ascii="Cambria" w:hAnsi="Cambria"/>
        </w:rPr>
        <w:t>that are currently bein</w:t>
      </w:r>
      <w:r w:rsidR="00F64C0E" w:rsidRPr="00FA2441">
        <w:rPr>
          <w:rFonts w:ascii="Cambria" w:hAnsi="Cambria"/>
        </w:rPr>
        <w:t>g employed in text classification</w:t>
      </w:r>
      <w:r w:rsidR="00F12866" w:rsidRPr="00FA2441">
        <w:rPr>
          <w:rFonts w:ascii="Cambria" w:hAnsi="Cambria"/>
        </w:rPr>
        <w:t xml:space="preserve">. We chose against these methods for two main reasons. First, they rely on training sets of data that are pre-labeled by human coders. </w:t>
      </w:r>
      <w:r w:rsidR="0062532A" w:rsidRPr="00FA2441">
        <w:rPr>
          <w:rFonts w:ascii="Cambria" w:hAnsi="Cambria"/>
        </w:rPr>
        <w:t>As such, t</w:t>
      </w:r>
      <w:r w:rsidR="00F12866" w:rsidRPr="00FA2441">
        <w:rPr>
          <w:rFonts w:ascii="Cambria" w:hAnsi="Cambria"/>
        </w:rPr>
        <w:t xml:space="preserve">hey suffer the same </w:t>
      </w:r>
      <w:r w:rsidR="00C46F5C">
        <w:rPr>
          <w:rFonts w:ascii="Cambria" w:hAnsi="Cambria"/>
        </w:rPr>
        <w:t xml:space="preserve">replication </w:t>
      </w:r>
      <w:r w:rsidR="00F12866" w:rsidRPr="00FA2441">
        <w:rPr>
          <w:rFonts w:ascii="Cambria" w:hAnsi="Cambria"/>
        </w:rPr>
        <w:t xml:space="preserve">problems </w:t>
      </w:r>
      <w:r w:rsidR="00546562">
        <w:rPr>
          <w:rFonts w:ascii="Cambria" w:hAnsi="Cambria"/>
        </w:rPr>
        <w:t>as</w:t>
      </w:r>
      <w:r w:rsidR="0062532A" w:rsidRPr="00FA2441">
        <w:rPr>
          <w:rFonts w:ascii="Cambria" w:hAnsi="Cambria"/>
        </w:rPr>
        <w:t xml:space="preserve"> traditional content analysis. There is also no guarantee such algorithms can be validated. Assuming human coders reach traditional </w:t>
      </w:r>
      <w:r w:rsidR="005D0B68">
        <w:rPr>
          <w:rFonts w:ascii="Cambria" w:hAnsi="Cambria"/>
        </w:rPr>
        <w:t>agreement</w:t>
      </w:r>
      <w:r w:rsidR="007E1C23" w:rsidRPr="00FA2441">
        <w:rPr>
          <w:rFonts w:ascii="Cambria" w:hAnsi="Cambria"/>
        </w:rPr>
        <w:t xml:space="preserve"> </w:t>
      </w:r>
      <w:r w:rsidR="0062532A" w:rsidRPr="00FA2441">
        <w:rPr>
          <w:rFonts w:ascii="Cambria" w:hAnsi="Cambria"/>
        </w:rPr>
        <w:t>thresholds, the trained classifiers must also pass a validation check</w:t>
      </w:r>
      <w:r w:rsidR="00F03BBB" w:rsidRPr="00FA2441">
        <w:rPr>
          <w:rFonts w:ascii="Cambria" w:hAnsi="Cambria"/>
        </w:rPr>
        <w:t xml:space="preserve">. </w:t>
      </w:r>
      <w:r w:rsidR="00F8784B" w:rsidRPr="00FA2441">
        <w:rPr>
          <w:rFonts w:ascii="Cambria" w:hAnsi="Cambria"/>
        </w:rPr>
        <w:t xml:space="preserve">Error is thus introduced at multiple levels. </w:t>
      </w:r>
      <w:r w:rsidR="00C35C40" w:rsidRPr="00FA2441">
        <w:rPr>
          <w:rFonts w:ascii="Cambria" w:hAnsi="Cambria"/>
        </w:rPr>
        <w:t>By contrast, the word count method is completely replicable</w:t>
      </w:r>
      <w:r w:rsidR="009C646A" w:rsidRPr="00FA2441">
        <w:rPr>
          <w:rFonts w:ascii="Cambria" w:hAnsi="Cambria"/>
        </w:rPr>
        <w:t xml:space="preserve"> due to </w:t>
      </w:r>
      <w:r w:rsidR="00BD4C14" w:rsidRPr="00FA2441">
        <w:rPr>
          <w:rFonts w:ascii="Cambria" w:hAnsi="Cambria"/>
        </w:rPr>
        <w:t>its</w:t>
      </w:r>
      <w:r w:rsidR="009C646A" w:rsidRPr="00FA2441">
        <w:rPr>
          <w:rFonts w:ascii="Cambria" w:hAnsi="Cambria"/>
        </w:rPr>
        <w:t xml:space="preserve"> concrete</w:t>
      </w:r>
      <w:r w:rsidR="00B569B8">
        <w:rPr>
          <w:rFonts w:ascii="Cambria" w:hAnsi="Cambria"/>
        </w:rPr>
        <w:t>ness</w:t>
      </w:r>
      <w:r w:rsidR="00C35C40" w:rsidRPr="00FA2441">
        <w:rPr>
          <w:rFonts w:ascii="Cambria" w:hAnsi="Cambria"/>
        </w:rPr>
        <w:t xml:space="preserve">. </w:t>
      </w:r>
      <w:r w:rsidR="008A4AAD" w:rsidRPr="00FA2441">
        <w:rPr>
          <w:rFonts w:ascii="Cambria" w:hAnsi="Cambria"/>
        </w:rPr>
        <w:t xml:space="preserve">Second, as these classifiers yield only categorical dependent variables, they cannot be used to assess continuous constructs on the individual-film level. </w:t>
      </w:r>
      <w:r w:rsidR="003D1FF4" w:rsidRPr="00FA2441">
        <w:rPr>
          <w:rFonts w:ascii="Cambria" w:hAnsi="Cambria"/>
        </w:rPr>
        <w:t xml:space="preserve">We do see strong value in using machine-learning </w:t>
      </w:r>
      <w:r w:rsidR="00527F30" w:rsidRPr="00FA2441">
        <w:rPr>
          <w:rFonts w:ascii="Cambria" w:hAnsi="Cambria"/>
        </w:rPr>
        <w:t>techniques</w:t>
      </w:r>
      <w:r w:rsidR="00A1530D">
        <w:rPr>
          <w:rFonts w:ascii="Cambria" w:hAnsi="Cambria"/>
        </w:rPr>
        <w:t xml:space="preserve"> in future content analysis</w:t>
      </w:r>
      <w:r w:rsidR="00527F30" w:rsidRPr="00FA2441">
        <w:rPr>
          <w:rFonts w:ascii="Cambria" w:hAnsi="Cambria"/>
        </w:rPr>
        <w:t xml:space="preserve">, especially because they may uncover </w:t>
      </w:r>
      <w:r w:rsidR="00020612">
        <w:rPr>
          <w:rFonts w:ascii="Cambria" w:hAnsi="Cambria"/>
        </w:rPr>
        <w:t xml:space="preserve">relevant, but </w:t>
      </w:r>
      <w:r w:rsidR="00527F30" w:rsidRPr="00FA2441">
        <w:rPr>
          <w:rFonts w:ascii="Cambria" w:hAnsi="Cambria"/>
        </w:rPr>
        <w:t xml:space="preserve">previously unidentified content features. </w:t>
      </w:r>
      <w:r w:rsidR="00834222" w:rsidRPr="00FA2441">
        <w:rPr>
          <w:rFonts w:ascii="Cambria" w:hAnsi="Cambria"/>
        </w:rPr>
        <w:t xml:space="preserve">For example, </w:t>
      </w:r>
      <w:r w:rsidR="007C359E">
        <w:rPr>
          <w:rFonts w:ascii="Cambria" w:hAnsi="Cambria"/>
        </w:rPr>
        <w:t>u</w:t>
      </w:r>
      <w:r w:rsidR="00834222" w:rsidRPr="00FA2441">
        <w:rPr>
          <w:rFonts w:ascii="Cambria" w:hAnsi="Cambria"/>
        </w:rPr>
        <w:t xml:space="preserve">sing a naïve Bayes “bag of words” model, one could </w:t>
      </w:r>
      <w:r w:rsidR="00B13B5F">
        <w:rPr>
          <w:rFonts w:ascii="Cambria" w:hAnsi="Cambria"/>
        </w:rPr>
        <w:t xml:space="preserve">potentially </w:t>
      </w:r>
      <w:r w:rsidR="00834222" w:rsidRPr="00FA2441">
        <w:rPr>
          <w:rFonts w:ascii="Cambria" w:hAnsi="Cambria"/>
        </w:rPr>
        <w:t>identify words (or “n-grams” – groups of words) that indicate the presence or abs</w:t>
      </w:r>
      <w:r w:rsidR="00B13B5F">
        <w:rPr>
          <w:rFonts w:ascii="Cambria" w:hAnsi="Cambria"/>
        </w:rPr>
        <w:t xml:space="preserve">ence of moral dilemmas, specific moral foundations, </w:t>
      </w:r>
      <w:r w:rsidR="00834222" w:rsidRPr="00FA2441">
        <w:rPr>
          <w:rFonts w:ascii="Cambria" w:hAnsi="Cambria"/>
        </w:rPr>
        <w:t>perhaps even negation or endorsement</w:t>
      </w:r>
      <w:r w:rsidR="00B13B5F">
        <w:rPr>
          <w:rFonts w:ascii="Cambria" w:hAnsi="Cambria"/>
        </w:rPr>
        <w:t xml:space="preserve"> of foundations</w:t>
      </w:r>
      <w:r w:rsidR="00834222" w:rsidRPr="00FA2441">
        <w:rPr>
          <w:rFonts w:ascii="Cambria" w:hAnsi="Cambria"/>
        </w:rPr>
        <w:t xml:space="preserve">. </w:t>
      </w:r>
      <w:r w:rsidR="00CD1D96" w:rsidRPr="00FA2441">
        <w:rPr>
          <w:rFonts w:ascii="Cambria" w:hAnsi="Cambria"/>
        </w:rPr>
        <w:t>(The creation of the moral foundations dictionary was comparatively less systematic</w:t>
      </w:r>
      <w:r w:rsidR="00AA6B38" w:rsidRPr="00FA2441">
        <w:rPr>
          <w:rFonts w:ascii="Cambria" w:hAnsi="Cambria"/>
        </w:rPr>
        <w:t xml:space="preserve">; see Graham, Haidt, &amp; </w:t>
      </w:r>
      <w:proofErr w:type="spellStart"/>
      <w:r w:rsidR="00AA6B38" w:rsidRPr="00FA2441">
        <w:rPr>
          <w:rFonts w:ascii="Cambria" w:hAnsi="Cambria"/>
        </w:rPr>
        <w:t>Nosek</w:t>
      </w:r>
      <w:proofErr w:type="spellEnd"/>
      <w:r w:rsidR="00AA6B38" w:rsidRPr="00FA2441">
        <w:rPr>
          <w:rFonts w:ascii="Cambria" w:hAnsi="Cambria"/>
        </w:rPr>
        <w:t>, 2009</w:t>
      </w:r>
      <w:r w:rsidR="00CD1D96" w:rsidRPr="00FA2441">
        <w:rPr>
          <w:rFonts w:ascii="Cambria" w:hAnsi="Cambria"/>
        </w:rPr>
        <w:t xml:space="preserve">.) </w:t>
      </w:r>
      <w:r w:rsidR="00834222" w:rsidRPr="00FA2441">
        <w:rPr>
          <w:rFonts w:ascii="Cambria" w:hAnsi="Cambria"/>
        </w:rPr>
        <w:t xml:space="preserve">Although, as mentioned above, </w:t>
      </w:r>
      <w:r w:rsidR="00096513" w:rsidRPr="00FA2441">
        <w:rPr>
          <w:rFonts w:ascii="Cambria" w:hAnsi="Cambria"/>
        </w:rPr>
        <w:t>using supervised learning techniques</w:t>
      </w:r>
      <w:r w:rsidR="00834222" w:rsidRPr="00FA2441">
        <w:rPr>
          <w:rFonts w:ascii="Cambria" w:hAnsi="Cambria"/>
        </w:rPr>
        <w:t xml:space="preserve"> would rely on the quality and size of a previously </w:t>
      </w:r>
      <w:r w:rsidR="00302063">
        <w:rPr>
          <w:rFonts w:ascii="Cambria" w:hAnsi="Cambria"/>
        </w:rPr>
        <w:t>human</w:t>
      </w:r>
      <w:r w:rsidR="00834222" w:rsidRPr="00FA2441">
        <w:rPr>
          <w:rFonts w:ascii="Cambria" w:hAnsi="Cambria"/>
        </w:rPr>
        <w:t>-coded training set.</w:t>
      </w:r>
      <w:r w:rsidR="00B10368" w:rsidRPr="00FA2441">
        <w:rPr>
          <w:rFonts w:ascii="Cambria" w:hAnsi="Cambria"/>
        </w:rPr>
        <w:t xml:space="preserve"> We</w:t>
      </w:r>
      <w:r w:rsidR="00527F30" w:rsidRPr="00FA2441">
        <w:rPr>
          <w:rFonts w:ascii="Cambria" w:hAnsi="Cambria"/>
        </w:rPr>
        <w:t xml:space="preserve"> leave this </w:t>
      </w:r>
      <w:r w:rsidR="00484C39">
        <w:rPr>
          <w:rFonts w:ascii="Cambria" w:hAnsi="Cambria"/>
        </w:rPr>
        <w:t xml:space="preserve">to future </w:t>
      </w:r>
      <w:r w:rsidR="00B10368" w:rsidRPr="00FA2441">
        <w:rPr>
          <w:rFonts w:ascii="Cambria" w:hAnsi="Cambria"/>
        </w:rPr>
        <w:t>research</w:t>
      </w:r>
      <w:r w:rsidR="00D91EF6">
        <w:rPr>
          <w:rFonts w:ascii="Cambria" w:hAnsi="Cambria"/>
        </w:rPr>
        <w:t>.</w:t>
      </w:r>
    </w:p>
    <w:p w14:paraId="2139B4AB" w14:textId="3DD4B7F9" w:rsidR="00C3242F" w:rsidRPr="00FA2441" w:rsidRDefault="00C3242F" w:rsidP="00CE622C">
      <w:pPr>
        <w:rPr>
          <w:rFonts w:ascii="Cambria" w:hAnsi="Cambria"/>
          <w:b/>
        </w:rPr>
      </w:pPr>
      <w:r w:rsidRPr="00FA2441">
        <w:rPr>
          <w:rFonts w:ascii="Cambria" w:hAnsi="Cambria"/>
          <w:b/>
        </w:rPr>
        <w:lastRenderedPageBreak/>
        <w:t>Conclusion</w:t>
      </w:r>
    </w:p>
    <w:p w14:paraId="5F1B982E" w14:textId="77777777" w:rsidR="005C69A0" w:rsidRPr="00C3182F" w:rsidRDefault="005C69A0" w:rsidP="00FA2441">
      <w:pPr>
        <w:rPr>
          <w:rFonts w:ascii="Cambria" w:hAnsi="Cambria"/>
        </w:rPr>
      </w:pPr>
    </w:p>
    <w:p w14:paraId="54266DD2" w14:textId="7D72E1DC" w:rsidR="00440261" w:rsidRDefault="0037131B" w:rsidP="00A252C8">
      <w:pPr>
        <w:spacing w:line="480" w:lineRule="auto"/>
        <w:ind w:firstLine="720"/>
        <w:rPr>
          <w:rFonts w:ascii="Cambria" w:hAnsi="Cambria"/>
        </w:rPr>
      </w:pPr>
      <w:r w:rsidRPr="00FA2441">
        <w:rPr>
          <w:rFonts w:ascii="Cambria" w:hAnsi="Cambria"/>
        </w:rPr>
        <w:t xml:space="preserve">Our study </w:t>
      </w:r>
      <w:r w:rsidR="009A1282" w:rsidRPr="00FA2441">
        <w:rPr>
          <w:rFonts w:ascii="Cambria" w:hAnsi="Cambria"/>
        </w:rPr>
        <w:t>adopted</w:t>
      </w:r>
      <w:r w:rsidRPr="00FA2441">
        <w:rPr>
          <w:rFonts w:ascii="Cambria" w:hAnsi="Cambria"/>
        </w:rPr>
        <w:t xml:space="preserve"> a </w:t>
      </w:r>
      <w:r w:rsidR="0088508E" w:rsidRPr="00FA2441">
        <w:rPr>
          <w:rFonts w:ascii="Cambria" w:hAnsi="Cambria"/>
        </w:rPr>
        <w:t>lesser-used</w:t>
      </w:r>
      <w:r w:rsidRPr="00FA2441">
        <w:rPr>
          <w:rFonts w:ascii="Cambria" w:hAnsi="Cambria"/>
        </w:rPr>
        <w:t xml:space="preserve"> method in </w:t>
      </w:r>
      <w:r w:rsidR="005F131F">
        <w:rPr>
          <w:rFonts w:ascii="Cambria" w:hAnsi="Cambria"/>
        </w:rPr>
        <w:t>mass communication</w:t>
      </w:r>
      <w:r w:rsidRPr="00FA2441">
        <w:rPr>
          <w:rFonts w:ascii="Cambria" w:hAnsi="Cambria"/>
        </w:rPr>
        <w:t xml:space="preserve"> scholarsh</w:t>
      </w:r>
      <w:r w:rsidR="0088508E" w:rsidRPr="00FA2441">
        <w:rPr>
          <w:rFonts w:ascii="Cambria" w:hAnsi="Cambria"/>
        </w:rPr>
        <w:t>ip by counting words in films</w:t>
      </w:r>
      <w:r w:rsidR="00B50233" w:rsidRPr="00FA2441">
        <w:rPr>
          <w:rFonts w:ascii="Cambria" w:hAnsi="Cambria"/>
        </w:rPr>
        <w:t>’</w:t>
      </w:r>
      <w:r w:rsidR="0088508E" w:rsidRPr="00FA2441">
        <w:rPr>
          <w:rFonts w:ascii="Cambria" w:hAnsi="Cambria"/>
        </w:rPr>
        <w:t xml:space="preserve"> linguistic content. </w:t>
      </w:r>
      <w:r w:rsidR="009B2D9C" w:rsidRPr="00FA2441">
        <w:rPr>
          <w:rFonts w:ascii="Cambria" w:hAnsi="Cambria"/>
        </w:rPr>
        <w:t>By linking words to genre, viewership, appraisals, and social-psychological contexts</w:t>
      </w:r>
      <w:r w:rsidR="0088508E" w:rsidRPr="00FA2441">
        <w:rPr>
          <w:rFonts w:ascii="Cambria" w:hAnsi="Cambria"/>
        </w:rPr>
        <w:t>, we</w:t>
      </w:r>
      <w:r w:rsidR="009B2D9C" w:rsidRPr="00FA2441">
        <w:rPr>
          <w:rFonts w:ascii="Cambria" w:hAnsi="Cambria"/>
        </w:rPr>
        <w:t xml:space="preserve"> were able to triangulate some measurement properties of the word count method. Our study showed further support from recent findings regarding viewership and appraisal patterns for contemplative and emotional films (Oliver et al., 201</w:t>
      </w:r>
      <w:r w:rsidR="00240184" w:rsidRPr="00FA2441">
        <w:rPr>
          <w:rFonts w:ascii="Cambria" w:hAnsi="Cambria"/>
        </w:rPr>
        <w:t>4</w:t>
      </w:r>
      <w:r w:rsidR="009B2D9C" w:rsidRPr="00FA2441">
        <w:rPr>
          <w:rFonts w:ascii="Cambria" w:hAnsi="Cambria"/>
        </w:rPr>
        <w:t>)</w:t>
      </w:r>
      <w:r w:rsidR="00217C56" w:rsidRPr="00FA2441">
        <w:rPr>
          <w:rFonts w:ascii="Cambria" w:hAnsi="Cambria"/>
        </w:rPr>
        <w:t>,</w:t>
      </w:r>
      <w:r w:rsidR="009B2D9C" w:rsidRPr="00FA2441">
        <w:rPr>
          <w:rFonts w:ascii="Cambria" w:hAnsi="Cambria"/>
        </w:rPr>
        <w:t xml:space="preserve"> and </w:t>
      </w:r>
      <w:r w:rsidR="00217C56" w:rsidRPr="00FA2441">
        <w:rPr>
          <w:rFonts w:ascii="Cambria" w:hAnsi="Cambria"/>
        </w:rPr>
        <w:t xml:space="preserve">also </w:t>
      </w:r>
      <w:r w:rsidR="009B2D9C" w:rsidRPr="00FA2441">
        <w:rPr>
          <w:rFonts w:ascii="Cambria" w:hAnsi="Cambria"/>
        </w:rPr>
        <w:t xml:space="preserve">extended this research by identifying function words as </w:t>
      </w:r>
      <w:r w:rsidR="00B25375" w:rsidRPr="00FA2441">
        <w:rPr>
          <w:rFonts w:ascii="Cambria" w:hAnsi="Cambria"/>
        </w:rPr>
        <w:t xml:space="preserve">an </w:t>
      </w:r>
      <w:r w:rsidR="009B2D9C" w:rsidRPr="00FA2441">
        <w:rPr>
          <w:rFonts w:ascii="Cambria" w:hAnsi="Cambria"/>
        </w:rPr>
        <w:t xml:space="preserve">indicator of </w:t>
      </w:r>
      <w:r w:rsidR="00F617BD" w:rsidRPr="00FA2441">
        <w:rPr>
          <w:rFonts w:ascii="Cambria" w:hAnsi="Cambria"/>
        </w:rPr>
        <w:t>thought-provoking content</w:t>
      </w:r>
      <w:r w:rsidR="009B2D9C" w:rsidRPr="00FA2441">
        <w:rPr>
          <w:rFonts w:ascii="Cambria" w:hAnsi="Cambria"/>
        </w:rPr>
        <w:t>.</w:t>
      </w:r>
      <w:r w:rsidR="00483D06" w:rsidRPr="00FA2441">
        <w:rPr>
          <w:rFonts w:ascii="Cambria" w:hAnsi="Cambria"/>
        </w:rPr>
        <w:t xml:space="preserve"> </w:t>
      </w:r>
      <w:r w:rsidR="00AA4AC0" w:rsidRPr="00FA2441">
        <w:rPr>
          <w:rFonts w:ascii="Cambria" w:hAnsi="Cambria"/>
        </w:rPr>
        <w:t>Given the fact that our overall goals are to link psychological concepts with such film success outcomes, we hope this study is useful to both researchers and practitioners alike.</w:t>
      </w:r>
    </w:p>
    <w:p w14:paraId="3B4FA17E" w14:textId="77777777" w:rsidR="00A252C8" w:rsidRDefault="00A252C8" w:rsidP="00A252C8">
      <w:pPr>
        <w:spacing w:line="480" w:lineRule="auto"/>
        <w:ind w:firstLine="720"/>
        <w:rPr>
          <w:rFonts w:ascii="Cambria" w:hAnsi="Cambria"/>
          <w:b/>
        </w:rPr>
      </w:pPr>
    </w:p>
    <w:p w14:paraId="5F9630FE" w14:textId="3AD33974" w:rsidR="007A68E7" w:rsidRPr="00FA2441" w:rsidRDefault="0034789D" w:rsidP="00A613D2">
      <w:pPr>
        <w:jc w:val="center"/>
        <w:rPr>
          <w:rFonts w:ascii="Cambria" w:hAnsi="Cambria"/>
          <w:b/>
        </w:rPr>
      </w:pPr>
      <w:r w:rsidRPr="00FA2441">
        <w:rPr>
          <w:rFonts w:ascii="Cambria" w:hAnsi="Cambria"/>
          <w:b/>
        </w:rPr>
        <w:t>References</w:t>
      </w:r>
    </w:p>
    <w:p w14:paraId="01B2938D" w14:textId="77777777" w:rsidR="0034789D" w:rsidRPr="00C3182F" w:rsidRDefault="0034789D" w:rsidP="00FA2441">
      <w:pPr>
        <w:rPr>
          <w:rFonts w:ascii="Cambria" w:hAnsi="Cambria"/>
        </w:rPr>
      </w:pPr>
    </w:p>
    <w:p w14:paraId="3B84C470" w14:textId="6F565BEB" w:rsidR="005E6BE2" w:rsidRPr="00FA2441" w:rsidRDefault="00FE406B" w:rsidP="00A613D2">
      <w:pPr>
        <w:spacing w:line="480" w:lineRule="auto"/>
        <w:ind w:left="720" w:hanging="720"/>
        <w:rPr>
          <w:rFonts w:ascii="Cambria" w:hAnsi="Cambria"/>
        </w:rPr>
      </w:pPr>
      <w:r w:rsidRPr="00FA2441">
        <w:rPr>
          <w:rFonts w:ascii="Cambria" w:hAnsi="Cambria"/>
        </w:rPr>
        <w:t>Chung, C., &amp; Pennebaker, J. W. (2007). The psychological functions of function words. </w:t>
      </w:r>
      <w:r w:rsidR="005A262A" w:rsidRPr="00FA2441">
        <w:rPr>
          <w:rFonts w:ascii="Cambria" w:hAnsi="Cambria"/>
        </w:rPr>
        <w:t xml:space="preserve">In </w:t>
      </w:r>
      <w:r w:rsidR="0039572D" w:rsidRPr="00FA2441">
        <w:rPr>
          <w:rFonts w:ascii="Cambria" w:hAnsi="Cambria"/>
        </w:rPr>
        <w:t>K. Fiedler (Ed.)</w:t>
      </w:r>
      <w:r w:rsidR="003D78A5" w:rsidRPr="00FA2441">
        <w:rPr>
          <w:rFonts w:ascii="Cambria" w:hAnsi="Cambria"/>
        </w:rPr>
        <w:t>,</w:t>
      </w:r>
      <w:r w:rsidR="0039572D" w:rsidRPr="00FA2441">
        <w:rPr>
          <w:rFonts w:ascii="Cambria" w:hAnsi="Cambria"/>
        </w:rPr>
        <w:t xml:space="preserve"> </w:t>
      </w:r>
      <w:r w:rsidRPr="00FA2441">
        <w:rPr>
          <w:rFonts w:ascii="Cambria" w:hAnsi="Cambria"/>
          <w:i/>
          <w:iCs/>
        </w:rPr>
        <w:t>Social communication</w:t>
      </w:r>
      <w:r w:rsidR="003D78A5" w:rsidRPr="00FA2441">
        <w:rPr>
          <w:rFonts w:ascii="Cambria" w:hAnsi="Cambria"/>
        </w:rPr>
        <w:t xml:space="preserve"> (pp. </w:t>
      </w:r>
      <w:r w:rsidR="0050492C" w:rsidRPr="00FA2441">
        <w:rPr>
          <w:rFonts w:ascii="Cambria" w:hAnsi="Cambria"/>
        </w:rPr>
        <w:t xml:space="preserve"> 343-359</w:t>
      </w:r>
      <w:r w:rsidR="003D78A5" w:rsidRPr="00FA2441">
        <w:rPr>
          <w:rFonts w:ascii="Cambria" w:hAnsi="Cambria"/>
        </w:rPr>
        <w:t>.)</w:t>
      </w:r>
      <w:r w:rsidR="00572101" w:rsidRPr="00FA2441">
        <w:rPr>
          <w:rFonts w:ascii="Cambria" w:hAnsi="Cambria"/>
        </w:rPr>
        <w:t xml:space="preserve"> </w:t>
      </w:r>
      <w:r w:rsidR="00ED7817" w:rsidRPr="00FA2441">
        <w:rPr>
          <w:rFonts w:ascii="Cambria" w:hAnsi="Cambria"/>
        </w:rPr>
        <w:t>New York: Psychology Press.</w:t>
      </w:r>
    </w:p>
    <w:p w14:paraId="3BFB5050" w14:textId="7E2FF155" w:rsidR="0034789D" w:rsidRPr="00FA2441" w:rsidRDefault="005E6BE2" w:rsidP="00A613D2">
      <w:pPr>
        <w:spacing w:line="480" w:lineRule="auto"/>
        <w:ind w:left="720" w:hanging="720"/>
        <w:rPr>
          <w:rFonts w:ascii="Cambria" w:hAnsi="Cambria"/>
        </w:rPr>
      </w:pPr>
      <w:r w:rsidRPr="00FA2441">
        <w:rPr>
          <w:rFonts w:ascii="Cambria" w:hAnsi="Cambria"/>
        </w:rPr>
        <w:t xml:space="preserve">Clifford, S., &amp; </w:t>
      </w:r>
      <w:proofErr w:type="spellStart"/>
      <w:r w:rsidRPr="00FA2441">
        <w:rPr>
          <w:rFonts w:ascii="Cambria" w:hAnsi="Cambria"/>
        </w:rPr>
        <w:t>Jerit</w:t>
      </w:r>
      <w:proofErr w:type="spellEnd"/>
      <w:r w:rsidRPr="00FA2441">
        <w:rPr>
          <w:rFonts w:ascii="Cambria" w:hAnsi="Cambria"/>
        </w:rPr>
        <w:t>, J. (2013). How words do the work of politics: Moral foundations theory and the debate over stem cell research. </w:t>
      </w:r>
      <w:r w:rsidRPr="00FA2441">
        <w:rPr>
          <w:rFonts w:ascii="Cambria" w:hAnsi="Cambria"/>
          <w:i/>
          <w:iCs/>
        </w:rPr>
        <w:t>The Journal of Politics</w:t>
      </w:r>
      <w:r w:rsidRPr="00FA2441">
        <w:rPr>
          <w:rFonts w:ascii="Cambria" w:hAnsi="Cambria"/>
        </w:rPr>
        <w:t>, </w:t>
      </w:r>
      <w:r w:rsidRPr="00FA2441">
        <w:rPr>
          <w:rFonts w:ascii="Cambria" w:hAnsi="Cambria"/>
          <w:i/>
          <w:iCs/>
        </w:rPr>
        <w:t>75</w:t>
      </w:r>
      <w:r w:rsidRPr="00FA2441">
        <w:rPr>
          <w:rFonts w:ascii="Cambria" w:hAnsi="Cambria"/>
        </w:rPr>
        <w:t>, 659-671.</w:t>
      </w:r>
      <w:r w:rsidR="009D2AEA" w:rsidRPr="00FA2441">
        <w:rPr>
          <w:rFonts w:ascii="Cambria" w:hAnsi="Cambria"/>
        </w:rPr>
        <w:t xml:space="preserve"> </w:t>
      </w:r>
      <w:proofErr w:type="spellStart"/>
      <w:r w:rsidR="009D2AEA" w:rsidRPr="00FA2441">
        <w:rPr>
          <w:rFonts w:ascii="Cambria" w:hAnsi="Cambria"/>
        </w:rPr>
        <w:t>doi</w:t>
      </w:r>
      <w:proofErr w:type="spellEnd"/>
      <w:r w:rsidR="009D2AEA" w:rsidRPr="00FA2441">
        <w:rPr>
          <w:rFonts w:ascii="Cambria" w:hAnsi="Cambria"/>
        </w:rPr>
        <w:t>: 10.1017/S0022381613000492</w:t>
      </w:r>
    </w:p>
    <w:p w14:paraId="06D5F18C" w14:textId="77777777" w:rsidR="00290B46" w:rsidRDefault="00290B46" w:rsidP="00290B46">
      <w:pPr>
        <w:spacing w:line="480" w:lineRule="auto"/>
        <w:rPr>
          <w:rFonts w:ascii="Cambria" w:hAnsi="Cambria"/>
          <w:bCs/>
        </w:rPr>
      </w:pPr>
      <w:r w:rsidRPr="00290B46">
        <w:rPr>
          <w:rFonts w:ascii="Cambria" w:hAnsi="Cambria"/>
          <w:bCs/>
        </w:rPr>
        <w:t xml:space="preserve">Eden, A., Tamborini, R. Grizzard, M. N., Lewis, R. J., Weber, R, Prabhu, S. (2014). Repeated </w:t>
      </w:r>
    </w:p>
    <w:p w14:paraId="43627C5C" w14:textId="58A02EAC" w:rsidR="00290B46" w:rsidRDefault="00290B46" w:rsidP="00290B46">
      <w:pPr>
        <w:spacing w:line="480" w:lineRule="auto"/>
        <w:ind w:left="720"/>
        <w:rPr>
          <w:rFonts w:ascii="Cambria" w:hAnsi="Cambria"/>
          <w:bCs/>
        </w:rPr>
      </w:pPr>
      <w:r w:rsidRPr="00290B46">
        <w:rPr>
          <w:rFonts w:ascii="Cambria" w:hAnsi="Cambria"/>
          <w:bCs/>
        </w:rPr>
        <w:t xml:space="preserve">exposure to narrative entertainment and the salience of moral intuitions. </w:t>
      </w:r>
      <w:r w:rsidRPr="00290B46">
        <w:rPr>
          <w:rFonts w:ascii="Cambria" w:hAnsi="Cambria"/>
          <w:bCs/>
          <w:i/>
        </w:rPr>
        <w:t>Journal of Communication</w:t>
      </w:r>
      <w:r w:rsidRPr="00290B46">
        <w:rPr>
          <w:rFonts w:ascii="Cambria" w:hAnsi="Cambria"/>
          <w:bCs/>
        </w:rPr>
        <w:t xml:space="preserve">, </w:t>
      </w:r>
      <w:r w:rsidRPr="00290B46">
        <w:rPr>
          <w:rFonts w:ascii="Cambria" w:hAnsi="Cambria"/>
          <w:bCs/>
          <w:i/>
        </w:rPr>
        <w:t>64</w:t>
      </w:r>
      <w:r w:rsidRPr="00290B46">
        <w:rPr>
          <w:rFonts w:ascii="Cambria" w:hAnsi="Cambria"/>
          <w:bCs/>
        </w:rPr>
        <w:t>, 501-520.</w:t>
      </w:r>
    </w:p>
    <w:p w14:paraId="4DA14EC8" w14:textId="77777777" w:rsidR="0032575E" w:rsidRPr="0032575E" w:rsidRDefault="0032575E" w:rsidP="0032575E">
      <w:pPr>
        <w:spacing w:line="480" w:lineRule="auto"/>
        <w:rPr>
          <w:rFonts w:ascii="Cambria" w:hAnsi="Cambria"/>
          <w:bCs/>
          <w:i/>
          <w:iCs/>
        </w:rPr>
      </w:pPr>
      <w:r w:rsidRPr="0032575E">
        <w:rPr>
          <w:rFonts w:ascii="Cambria" w:hAnsi="Cambria"/>
          <w:bCs/>
        </w:rPr>
        <w:t>Festinger, L. (1957). Introduction to a theory of cognitive dissonance. </w:t>
      </w:r>
      <w:r w:rsidRPr="0032575E">
        <w:rPr>
          <w:rFonts w:ascii="Cambria" w:hAnsi="Cambria"/>
          <w:bCs/>
          <w:i/>
          <w:iCs/>
        </w:rPr>
        <w:t xml:space="preserve">Personality, Readings </w:t>
      </w:r>
    </w:p>
    <w:p w14:paraId="7B8A1604" w14:textId="40583BAD" w:rsidR="0032575E" w:rsidRPr="0032575E" w:rsidRDefault="0032575E" w:rsidP="0032575E">
      <w:pPr>
        <w:spacing w:line="480" w:lineRule="auto"/>
        <w:ind w:firstLine="720"/>
        <w:rPr>
          <w:rFonts w:ascii="Cambria" w:hAnsi="Cambria"/>
          <w:bCs/>
        </w:rPr>
      </w:pPr>
      <w:r w:rsidRPr="0032575E">
        <w:rPr>
          <w:rFonts w:ascii="Cambria" w:hAnsi="Cambria"/>
          <w:bCs/>
          <w:i/>
          <w:iCs/>
        </w:rPr>
        <w:t>in Theory and Research</w:t>
      </w:r>
      <w:r w:rsidRPr="0032575E">
        <w:rPr>
          <w:rFonts w:ascii="Cambria" w:hAnsi="Cambria"/>
          <w:bCs/>
        </w:rPr>
        <w:t>, 378-397.</w:t>
      </w:r>
    </w:p>
    <w:p w14:paraId="7A3D74DF" w14:textId="77777777" w:rsidR="0032575E" w:rsidRPr="00290B46" w:rsidRDefault="0032575E" w:rsidP="0032575E">
      <w:pPr>
        <w:spacing w:line="480" w:lineRule="auto"/>
        <w:rPr>
          <w:rFonts w:ascii="Cambria" w:hAnsi="Cambria"/>
          <w:bCs/>
          <w:i/>
        </w:rPr>
      </w:pPr>
    </w:p>
    <w:p w14:paraId="1A864B2E" w14:textId="2E5E767D" w:rsidR="000974D3" w:rsidRPr="00FA2441" w:rsidRDefault="000974D3" w:rsidP="00A613D2">
      <w:pPr>
        <w:spacing w:line="480" w:lineRule="auto"/>
        <w:ind w:left="720" w:hanging="720"/>
        <w:rPr>
          <w:rFonts w:ascii="Cambria" w:hAnsi="Cambria"/>
        </w:rPr>
      </w:pPr>
      <w:r w:rsidRPr="00FA2441">
        <w:rPr>
          <w:rFonts w:ascii="Cambria" w:hAnsi="Cambria"/>
        </w:rPr>
        <w:lastRenderedPageBreak/>
        <w:t xml:space="preserve">Graham, J., Haidt, J., &amp; </w:t>
      </w:r>
      <w:proofErr w:type="spellStart"/>
      <w:r w:rsidRPr="00FA2441">
        <w:rPr>
          <w:rFonts w:ascii="Cambria" w:hAnsi="Cambria"/>
        </w:rPr>
        <w:t>Nosek</w:t>
      </w:r>
      <w:proofErr w:type="spellEnd"/>
      <w:r w:rsidRPr="00FA2441">
        <w:rPr>
          <w:rFonts w:ascii="Cambria" w:hAnsi="Cambria"/>
        </w:rPr>
        <w:t>, B. A. (2009). Liberals and conservatives rely on different sets of moral foundations. </w:t>
      </w:r>
      <w:r w:rsidRPr="00FA2441">
        <w:rPr>
          <w:rFonts w:ascii="Cambria" w:hAnsi="Cambria"/>
          <w:i/>
          <w:iCs/>
        </w:rPr>
        <w:t>Journal of personality and social psychology</w:t>
      </w:r>
      <w:r w:rsidRPr="00FA2441">
        <w:rPr>
          <w:rFonts w:ascii="Cambria" w:hAnsi="Cambria"/>
        </w:rPr>
        <w:t>, </w:t>
      </w:r>
      <w:r w:rsidRPr="00FA2441">
        <w:rPr>
          <w:rFonts w:ascii="Cambria" w:hAnsi="Cambria"/>
          <w:i/>
          <w:iCs/>
        </w:rPr>
        <w:t>96</w:t>
      </w:r>
      <w:r w:rsidRPr="00FA2441">
        <w:rPr>
          <w:rFonts w:ascii="Cambria" w:hAnsi="Cambria"/>
        </w:rPr>
        <w:t>, 1029</w:t>
      </w:r>
      <w:r w:rsidR="00A151B7" w:rsidRPr="00FA2441">
        <w:rPr>
          <w:rFonts w:ascii="Cambria" w:hAnsi="Cambria"/>
        </w:rPr>
        <w:t>-1046</w:t>
      </w:r>
      <w:r w:rsidRPr="00FA2441">
        <w:rPr>
          <w:rFonts w:ascii="Cambria" w:hAnsi="Cambria"/>
        </w:rPr>
        <w:t>.</w:t>
      </w:r>
      <w:r w:rsidR="00191C93" w:rsidRPr="00FA2441">
        <w:rPr>
          <w:rFonts w:ascii="Cambria" w:hAnsi="Cambria"/>
        </w:rPr>
        <w:t xml:space="preserve"> </w:t>
      </w:r>
      <w:proofErr w:type="spellStart"/>
      <w:r w:rsidR="00191C93" w:rsidRPr="00FA2441">
        <w:rPr>
          <w:rFonts w:ascii="Cambria" w:hAnsi="Cambria"/>
        </w:rPr>
        <w:t>doi</w:t>
      </w:r>
      <w:proofErr w:type="spellEnd"/>
      <w:r w:rsidR="00191C93" w:rsidRPr="00FA2441">
        <w:rPr>
          <w:rFonts w:ascii="Cambria" w:hAnsi="Cambria"/>
        </w:rPr>
        <w:t>: 10.1037/a0015141</w:t>
      </w:r>
    </w:p>
    <w:p w14:paraId="7EF618D8" w14:textId="1AA06807" w:rsidR="002810E7" w:rsidRPr="00FA2441" w:rsidRDefault="002810E7" w:rsidP="00A613D2">
      <w:pPr>
        <w:spacing w:line="480" w:lineRule="auto"/>
        <w:ind w:left="720" w:hanging="720"/>
        <w:rPr>
          <w:rFonts w:ascii="Cambria" w:hAnsi="Cambria"/>
        </w:rPr>
      </w:pPr>
      <w:r w:rsidRPr="00FA2441">
        <w:rPr>
          <w:rFonts w:ascii="Cambria" w:hAnsi="Cambria"/>
        </w:rPr>
        <w:t xml:space="preserve">Greene, J. D., Nystrom, L. E., </w:t>
      </w:r>
      <w:proofErr w:type="spellStart"/>
      <w:r w:rsidRPr="00FA2441">
        <w:rPr>
          <w:rFonts w:ascii="Cambria" w:hAnsi="Cambria"/>
        </w:rPr>
        <w:t>Engell</w:t>
      </w:r>
      <w:proofErr w:type="spellEnd"/>
      <w:r w:rsidRPr="00FA2441">
        <w:rPr>
          <w:rFonts w:ascii="Cambria" w:hAnsi="Cambria"/>
        </w:rPr>
        <w:t xml:space="preserve">, A. D., Darley, J. M., &amp; Cohen, J. D. (2004). The neural bases of cognitive conflict and control in moral judgment. </w:t>
      </w:r>
      <w:r w:rsidRPr="00FA2441">
        <w:rPr>
          <w:rFonts w:ascii="Cambria" w:hAnsi="Cambria"/>
          <w:i/>
          <w:iCs/>
        </w:rPr>
        <w:t>Neuron</w:t>
      </w:r>
      <w:r w:rsidRPr="00FA2441">
        <w:rPr>
          <w:rFonts w:ascii="Cambria" w:hAnsi="Cambria"/>
        </w:rPr>
        <w:t>, </w:t>
      </w:r>
      <w:r w:rsidRPr="00FA2441">
        <w:rPr>
          <w:rFonts w:ascii="Cambria" w:hAnsi="Cambria"/>
          <w:i/>
          <w:iCs/>
        </w:rPr>
        <w:t>44</w:t>
      </w:r>
      <w:r w:rsidRPr="00FA2441">
        <w:rPr>
          <w:rFonts w:ascii="Cambria" w:hAnsi="Cambria"/>
        </w:rPr>
        <w:t>, 389-400.</w:t>
      </w:r>
      <w:r w:rsidR="007717FE" w:rsidRPr="00FA2441">
        <w:rPr>
          <w:rFonts w:ascii="Cambria" w:hAnsi="Cambria"/>
        </w:rPr>
        <w:t xml:space="preserve"> </w:t>
      </w:r>
      <w:proofErr w:type="spellStart"/>
      <w:r w:rsidR="007717FE" w:rsidRPr="00FA2441">
        <w:rPr>
          <w:rFonts w:ascii="Cambria" w:hAnsi="Cambria"/>
        </w:rPr>
        <w:t>doi</w:t>
      </w:r>
      <w:proofErr w:type="spellEnd"/>
      <w:r w:rsidR="007717FE" w:rsidRPr="00FA2441">
        <w:rPr>
          <w:rFonts w:ascii="Cambria" w:hAnsi="Cambria"/>
        </w:rPr>
        <w:t>: 10.1016/j.neuron.2004.09.027</w:t>
      </w:r>
    </w:p>
    <w:p w14:paraId="71F404C6" w14:textId="431554B3" w:rsidR="0034789D" w:rsidRPr="00FA2441" w:rsidRDefault="0065234B" w:rsidP="00A613D2">
      <w:pPr>
        <w:spacing w:line="480" w:lineRule="auto"/>
        <w:ind w:left="720" w:hanging="720"/>
        <w:rPr>
          <w:rFonts w:ascii="Cambria" w:hAnsi="Cambria"/>
        </w:rPr>
      </w:pPr>
      <w:r w:rsidRPr="00FA2441">
        <w:rPr>
          <w:rFonts w:ascii="Cambria" w:hAnsi="Cambria"/>
        </w:rPr>
        <w:t>Grizzard, M., Lewis, R. J., Lee, S. A., &amp; Eden, A. (2011). Predicting popularity of mass market films using the tenets of disposition theory. </w:t>
      </w:r>
      <w:r w:rsidRPr="00FA2441">
        <w:rPr>
          <w:rFonts w:ascii="Cambria" w:hAnsi="Cambria"/>
          <w:i/>
          <w:iCs/>
        </w:rPr>
        <w:t>International Journal of Arts and Technology</w:t>
      </w:r>
      <w:r w:rsidRPr="00FA2441">
        <w:rPr>
          <w:rFonts w:ascii="Cambria" w:hAnsi="Cambria"/>
        </w:rPr>
        <w:t>, </w:t>
      </w:r>
      <w:r w:rsidRPr="00FA2441">
        <w:rPr>
          <w:rFonts w:ascii="Cambria" w:hAnsi="Cambria"/>
          <w:i/>
          <w:iCs/>
        </w:rPr>
        <w:t>4</w:t>
      </w:r>
      <w:r w:rsidRPr="00FA2441">
        <w:rPr>
          <w:rFonts w:ascii="Cambria" w:hAnsi="Cambria"/>
        </w:rPr>
        <w:t>, 48-60.</w:t>
      </w:r>
      <w:r w:rsidR="004B527E" w:rsidRPr="00FA2441">
        <w:rPr>
          <w:rFonts w:ascii="Cambria" w:hAnsi="Cambria"/>
        </w:rPr>
        <w:t xml:space="preserve"> </w:t>
      </w:r>
      <w:proofErr w:type="spellStart"/>
      <w:r w:rsidR="004B527E" w:rsidRPr="00FA2441">
        <w:rPr>
          <w:rFonts w:ascii="Cambria" w:hAnsi="Cambria"/>
        </w:rPr>
        <w:t>doi</w:t>
      </w:r>
      <w:proofErr w:type="spellEnd"/>
      <w:r w:rsidR="004B527E" w:rsidRPr="00FA2441">
        <w:rPr>
          <w:rFonts w:ascii="Cambria" w:hAnsi="Cambria"/>
        </w:rPr>
        <w:t>: 10.1504/IJART.2011.037769</w:t>
      </w:r>
    </w:p>
    <w:p w14:paraId="2DD8B689" w14:textId="375F3CA6" w:rsidR="00D028FA" w:rsidRPr="00FA2441" w:rsidRDefault="00AB5033" w:rsidP="00A613D2">
      <w:pPr>
        <w:spacing w:line="480" w:lineRule="auto"/>
        <w:ind w:left="720" w:hanging="720"/>
        <w:rPr>
          <w:rFonts w:ascii="Cambria" w:hAnsi="Cambria"/>
        </w:rPr>
      </w:pPr>
      <w:r w:rsidRPr="00FA2441">
        <w:rPr>
          <w:rFonts w:ascii="Cambria" w:hAnsi="Cambria"/>
        </w:rPr>
        <w:t>Haidt, J. (2001). The emotional dog and its rational tail: a social intuitionist approach to moral judgment. </w:t>
      </w:r>
      <w:r w:rsidRPr="00FA2441">
        <w:rPr>
          <w:rFonts w:ascii="Cambria" w:hAnsi="Cambria"/>
          <w:i/>
          <w:iCs/>
        </w:rPr>
        <w:t>Psychological review</w:t>
      </w:r>
      <w:r w:rsidRPr="00FA2441">
        <w:rPr>
          <w:rFonts w:ascii="Cambria" w:hAnsi="Cambria"/>
        </w:rPr>
        <w:t>, </w:t>
      </w:r>
      <w:r w:rsidRPr="00FA2441">
        <w:rPr>
          <w:rFonts w:ascii="Cambria" w:hAnsi="Cambria"/>
          <w:i/>
          <w:iCs/>
        </w:rPr>
        <w:t>108</w:t>
      </w:r>
      <w:r w:rsidRPr="00FA2441">
        <w:rPr>
          <w:rFonts w:ascii="Cambria" w:hAnsi="Cambria"/>
        </w:rPr>
        <w:t>, 814-834.</w:t>
      </w:r>
      <w:r w:rsidR="00632FF4" w:rsidRPr="00FA2441">
        <w:rPr>
          <w:rFonts w:ascii="Cambria" w:hAnsi="Cambria"/>
        </w:rPr>
        <w:t xml:space="preserve"> </w:t>
      </w:r>
      <w:proofErr w:type="spellStart"/>
      <w:r w:rsidR="00632FF4" w:rsidRPr="00FA2441">
        <w:rPr>
          <w:rFonts w:ascii="Cambria" w:hAnsi="Cambria"/>
        </w:rPr>
        <w:t>doi</w:t>
      </w:r>
      <w:proofErr w:type="spellEnd"/>
      <w:r w:rsidR="00632FF4" w:rsidRPr="00FA2441">
        <w:rPr>
          <w:rFonts w:ascii="Cambria" w:hAnsi="Cambria"/>
        </w:rPr>
        <w:t>: 10.1037/0033-295X.108.4.814</w:t>
      </w:r>
    </w:p>
    <w:p w14:paraId="1F53ABB1" w14:textId="10001FB7" w:rsidR="00AB5033" w:rsidRPr="00FA2441" w:rsidRDefault="00D028FA" w:rsidP="00A613D2">
      <w:pPr>
        <w:spacing w:line="480" w:lineRule="auto"/>
        <w:ind w:left="720" w:hanging="720"/>
        <w:rPr>
          <w:rFonts w:ascii="Cambria" w:hAnsi="Cambria"/>
        </w:rPr>
      </w:pPr>
      <w:r w:rsidRPr="00FA2441">
        <w:rPr>
          <w:rFonts w:ascii="Cambria" w:hAnsi="Cambria"/>
        </w:rPr>
        <w:t>Haidt, J., &amp; Joseph, C. (2007). The moral mind: How five sets of innate intuitions guide the development of many culture-specific virtues, and perhaps even modules. </w:t>
      </w:r>
      <w:r w:rsidR="00FA787F" w:rsidRPr="00FA2441">
        <w:rPr>
          <w:rFonts w:ascii="Cambria" w:hAnsi="Cambria"/>
        </w:rPr>
        <w:t>In P. Carruthers, S. Laurence, &amp; S. Stich, S. (Eds.)</w:t>
      </w:r>
      <w:r w:rsidR="001A7A5C" w:rsidRPr="00FA2441">
        <w:rPr>
          <w:rFonts w:ascii="Cambria" w:hAnsi="Cambria"/>
        </w:rPr>
        <w:t>,</w:t>
      </w:r>
      <w:r w:rsidR="00FA787F" w:rsidRPr="00FA2441">
        <w:rPr>
          <w:rFonts w:ascii="Cambria" w:hAnsi="Cambria"/>
        </w:rPr>
        <w:t xml:space="preserve"> </w:t>
      </w:r>
      <w:r w:rsidRPr="00FA2441">
        <w:rPr>
          <w:rFonts w:ascii="Cambria" w:hAnsi="Cambria"/>
          <w:i/>
          <w:iCs/>
        </w:rPr>
        <w:t>The innate mind</w:t>
      </w:r>
      <w:r w:rsidRPr="00FA2441">
        <w:rPr>
          <w:rFonts w:ascii="Cambria" w:hAnsi="Cambria"/>
        </w:rPr>
        <w:t> </w:t>
      </w:r>
      <w:r w:rsidR="00B9701F" w:rsidRPr="00FA2441">
        <w:rPr>
          <w:rFonts w:ascii="Cambria" w:hAnsi="Cambria"/>
        </w:rPr>
        <w:t xml:space="preserve">(Vol. </w:t>
      </w:r>
      <w:r w:rsidRPr="00FA2441">
        <w:rPr>
          <w:rFonts w:ascii="Cambria" w:hAnsi="Cambria"/>
          <w:iCs/>
        </w:rPr>
        <w:t>3</w:t>
      </w:r>
      <w:r w:rsidR="00B9701F" w:rsidRPr="00FA2441">
        <w:rPr>
          <w:rFonts w:ascii="Cambria" w:hAnsi="Cambria"/>
          <w:iCs/>
        </w:rPr>
        <w:t>)</w:t>
      </w:r>
      <w:r w:rsidR="00B9701F" w:rsidRPr="00FA2441">
        <w:rPr>
          <w:rFonts w:ascii="Cambria" w:hAnsi="Cambria"/>
        </w:rPr>
        <w:t>.</w:t>
      </w:r>
      <w:r w:rsidRPr="00FA2441">
        <w:rPr>
          <w:rFonts w:ascii="Cambria" w:hAnsi="Cambria"/>
        </w:rPr>
        <w:t xml:space="preserve"> 367-392.</w:t>
      </w:r>
      <w:r w:rsidR="00D543E5" w:rsidRPr="00FA2441">
        <w:rPr>
          <w:rFonts w:ascii="Cambria" w:hAnsi="Cambria"/>
        </w:rPr>
        <w:t xml:space="preserve"> New York, NY: Oxford University Press.</w:t>
      </w:r>
    </w:p>
    <w:p w14:paraId="49E541B5" w14:textId="01778BB6" w:rsidR="0055343B" w:rsidRPr="00FA2441" w:rsidRDefault="00E9783E" w:rsidP="00A613D2">
      <w:pPr>
        <w:spacing w:line="480" w:lineRule="auto"/>
        <w:ind w:left="720" w:hanging="720"/>
        <w:rPr>
          <w:rFonts w:ascii="Cambria" w:hAnsi="Cambria"/>
        </w:rPr>
      </w:pPr>
      <w:r w:rsidRPr="00FA2441">
        <w:rPr>
          <w:rFonts w:ascii="Cambria" w:hAnsi="Cambria"/>
        </w:rPr>
        <w:t>Harrison, J. M. D., &amp; McKay, R. T. (2013). Do religious and moral concepts influence the ability to delay gratification? A priming study. </w:t>
      </w:r>
      <w:r w:rsidRPr="00FA2441">
        <w:rPr>
          <w:rFonts w:ascii="Cambria" w:hAnsi="Cambria"/>
          <w:i/>
          <w:iCs/>
        </w:rPr>
        <w:t>Journal of Articles in Support of the Null Hypothesis</w:t>
      </w:r>
      <w:r w:rsidRPr="00FA2441">
        <w:rPr>
          <w:rFonts w:ascii="Cambria" w:hAnsi="Cambria"/>
        </w:rPr>
        <w:t>, </w:t>
      </w:r>
      <w:r w:rsidRPr="00FA2441">
        <w:rPr>
          <w:rFonts w:ascii="Cambria" w:hAnsi="Cambria"/>
          <w:i/>
          <w:iCs/>
        </w:rPr>
        <w:t>10</w:t>
      </w:r>
      <w:r w:rsidRPr="00FA2441">
        <w:rPr>
          <w:rFonts w:ascii="Cambria" w:hAnsi="Cambria"/>
        </w:rPr>
        <w:t>, 25-40.</w:t>
      </w:r>
    </w:p>
    <w:p w14:paraId="0A40B69C" w14:textId="6C746411" w:rsidR="0050347F" w:rsidRPr="0050347F" w:rsidRDefault="0050347F" w:rsidP="0050347F">
      <w:pPr>
        <w:spacing w:line="480" w:lineRule="auto"/>
        <w:ind w:left="720" w:hanging="720"/>
        <w:rPr>
          <w:rFonts w:ascii="Cambria" w:hAnsi="Cambria"/>
        </w:rPr>
      </w:pPr>
      <w:r w:rsidRPr="0050347F">
        <w:rPr>
          <w:rFonts w:ascii="Cambria" w:hAnsi="Cambria"/>
        </w:rPr>
        <w:t>Kohlberg, L. (1981). The philosophy of moral development</w:t>
      </w:r>
      <w:r w:rsidR="000064A4">
        <w:rPr>
          <w:rFonts w:ascii="Cambria" w:hAnsi="Cambria"/>
        </w:rPr>
        <w:t>:</w:t>
      </w:r>
      <w:r w:rsidRPr="0050347F">
        <w:rPr>
          <w:rFonts w:ascii="Cambria" w:hAnsi="Cambria"/>
        </w:rPr>
        <w:t xml:space="preserve"> </w:t>
      </w:r>
      <w:r w:rsidR="000064A4">
        <w:rPr>
          <w:rFonts w:ascii="Cambria" w:hAnsi="Cambria"/>
        </w:rPr>
        <w:t>M</w:t>
      </w:r>
      <w:r w:rsidRPr="0050347F">
        <w:rPr>
          <w:rFonts w:ascii="Cambria" w:hAnsi="Cambria"/>
        </w:rPr>
        <w:t>oral stages and the idea of justice.</w:t>
      </w:r>
      <w:r w:rsidR="00685BF1">
        <w:rPr>
          <w:rFonts w:ascii="Cambria" w:hAnsi="Cambria"/>
        </w:rPr>
        <w:t xml:space="preserve"> </w:t>
      </w:r>
      <w:r w:rsidR="000064A4">
        <w:rPr>
          <w:rFonts w:ascii="Cambria" w:hAnsi="Cambria"/>
        </w:rPr>
        <w:t xml:space="preserve">San </w:t>
      </w:r>
      <w:proofErr w:type="spellStart"/>
      <w:r w:rsidR="000064A4">
        <w:rPr>
          <w:rFonts w:ascii="Cambria" w:hAnsi="Cambria"/>
        </w:rPr>
        <w:t>Fransisco</w:t>
      </w:r>
      <w:proofErr w:type="spellEnd"/>
      <w:r w:rsidR="000064A4">
        <w:rPr>
          <w:rFonts w:ascii="Cambria" w:hAnsi="Cambria"/>
        </w:rPr>
        <w:t>: Harper &amp; Row.</w:t>
      </w:r>
    </w:p>
    <w:p w14:paraId="5D0D90FA" w14:textId="2D5B6D82" w:rsidR="007D66E3" w:rsidRPr="00FA2441" w:rsidRDefault="002911B5" w:rsidP="00A613D2">
      <w:pPr>
        <w:spacing w:line="480" w:lineRule="auto"/>
        <w:ind w:left="720" w:hanging="720"/>
        <w:rPr>
          <w:rFonts w:ascii="Cambria" w:hAnsi="Cambria"/>
        </w:rPr>
      </w:pPr>
      <w:proofErr w:type="spellStart"/>
      <w:r w:rsidRPr="00FA2441">
        <w:rPr>
          <w:rFonts w:ascii="Cambria" w:hAnsi="Cambria"/>
        </w:rPr>
        <w:lastRenderedPageBreak/>
        <w:t>Krcmar</w:t>
      </w:r>
      <w:proofErr w:type="spellEnd"/>
      <w:r w:rsidRPr="00FA2441">
        <w:rPr>
          <w:rFonts w:ascii="Cambria" w:hAnsi="Cambria"/>
        </w:rPr>
        <w:t xml:space="preserve">, M., &amp; </w:t>
      </w:r>
      <w:proofErr w:type="spellStart"/>
      <w:r w:rsidRPr="00FA2441">
        <w:rPr>
          <w:rFonts w:ascii="Cambria" w:hAnsi="Cambria"/>
        </w:rPr>
        <w:t>Cingel</w:t>
      </w:r>
      <w:proofErr w:type="spellEnd"/>
      <w:r w:rsidRPr="00FA2441">
        <w:rPr>
          <w:rFonts w:ascii="Cambria" w:hAnsi="Cambria"/>
        </w:rPr>
        <w:t xml:space="preserve">, D. P. (2016). </w:t>
      </w:r>
      <w:r w:rsidR="007B7BB1" w:rsidRPr="00FA2441">
        <w:rPr>
          <w:rFonts w:ascii="Cambria" w:hAnsi="Cambria"/>
        </w:rPr>
        <w:t>Moral foundations theory and moral reasoning in video game play: using real-life morality in a game context</w:t>
      </w:r>
      <w:r w:rsidRPr="00FA2441">
        <w:rPr>
          <w:rFonts w:ascii="Cambria" w:hAnsi="Cambria"/>
        </w:rPr>
        <w:t>.</w:t>
      </w:r>
      <w:r w:rsidR="004404CC" w:rsidRPr="00FA2441">
        <w:rPr>
          <w:rFonts w:ascii="Cambria" w:hAnsi="Cambria"/>
        </w:rPr>
        <w:t xml:space="preserve"> </w:t>
      </w:r>
      <w:r w:rsidRPr="00FA2441">
        <w:rPr>
          <w:rFonts w:ascii="Cambria" w:hAnsi="Cambria"/>
          <w:i/>
          <w:iCs/>
        </w:rPr>
        <w:t>Journal of Broadcasting &amp; Electronic Media</w:t>
      </w:r>
      <w:r w:rsidRPr="00FA2441">
        <w:rPr>
          <w:rFonts w:ascii="Cambria" w:hAnsi="Cambria"/>
        </w:rPr>
        <w:t>, </w:t>
      </w:r>
      <w:r w:rsidRPr="00FA2441">
        <w:rPr>
          <w:rFonts w:ascii="Cambria" w:hAnsi="Cambria"/>
          <w:i/>
          <w:iCs/>
        </w:rPr>
        <w:t>60</w:t>
      </w:r>
      <w:r w:rsidRPr="00FA2441">
        <w:rPr>
          <w:rFonts w:ascii="Cambria" w:hAnsi="Cambria"/>
        </w:rPr>
        <w:t>, 87-103.</w:t>
      </w:r>
      <w:r w:rsidR="008A257A" w:rsidRPr="00FA2441">
        <w:rPr>
          <w:rFonts w:ascii="Cambria" w:hAnsi="Cambria"/>
        </w:rPr>
        <w:t xml:space="preserve"> </w:t>
      </w:r>
      <w:proofErr w:type="spellStart"/>
      <w:r w:rsidR="008A257A" w:rsidRPr="00FA2441">
        <w:rPr>
          <w:rFonts w:ascii="Cambria" w:hAnsi="Cambria"/>
        </w:rPr>
        <w:t>doi</w:t>
      </w:r>
      <w:proofErr w:type="spellEnd"/>
      <w:r w:rsidR="008A257A" w:rsidRPr="00FA2441">
        <w:rPr>
          <w:rFonts w:ascii="Cambria" w:hAnsi="Cambria"/>
        </w:rPr>
        <w:t>: 10.1080/08838151.2015.1127246</w:t>
      </w:r>
    </w:p>
    <w:p w14:paraId="5D2E1CE3" w14:textId="3DB4045D" w:rsidR="009F6716" w:rsidRPr="00FA2441" w:rsidRDefault="00EB1BC9" w:rsidP="00A613D2">
      <w:pPr>
        <w:spacing w:line="480" w:lineRule="auto"/>
        <w:ind w:left="720" w:hanging="720"/>
        <w:rPr>
          <w:rFonts w:ascii="Cambria" w:hAnsi="Cambria"/>
        </w:rPr>
      </w:pPr>
      <w:proofErr w:type="spellStart"/>
      <w:r w:rsidRPr="00FA2441">
        <w:rPr>
          <w:rFonts w:ascii="Cambria" w:hAnsi="Cambria"/>
        </w:rPr>
        <w:t>Leidner</w:t>
      </w:r>
      <w:proofErr w:type="spellEnd"/>
      <w:r w:rsidRPr="00FA2441">
        <w:rPr>
          <w:rFonts w:ascii="Cambria" w:hAnsi="Cambria"/>
        </w:rPr>
        <w:t>, B., &amp; Castano, E. (2012). Morality shifting in the context of intergroup violence. </w:t>
      </w:r>
      <w:r w:rsidRPr="00FA2441">
        <w:rPr>
          <w:rFonts w:ascii="Cambria" w:hAnsi="Cambria"/>
          <w:i/>
          <w:iCs/>
        </w:rPr>
        <w:t>European Journal of Social Psychology</w:t>
      </w:r>
      <w:r w:rsidRPr="00FA2441">
        <w:rPr>
          <w:rFonts w:ascii="Cambria" w:hAnsi="Cambria"/>
        </w:rPr>
        <w:t>, </w:t>
      </w:r>
      <w:r w:rsidRPr="00FA2441">
        <w:rPr>
          <w:rFonts w:ascii="Cambria" w:hAnsi="Cambria"/>
          <w:i/>
          <w:iCs/>
        </w:rPr>
        <w:t>42</w:t>
      </w:r>
      <w:r w:rsidRPr="00FA2441">
        <w:rPr>
          <w:rFonts w:ascii="Cambria" w:hAnsi="Cambria"/>
        </w:rPr>
        <w:t>, 82-91.</w:t>
      </w:r>
      <w:r w:rsidR="001148FE" w:rsidRPr="00FA2441">
        <w:rPr>
          <w:rFonts w:ascii="Cambria" w:hAnsi="Cambria"/>
        </w:rPr>
        <w:t xml:space="preserve"> </w:t>
      </w:r>
      <w:proofErr w:type="spellStart"/>
      <w:r w:rsidR="001148FE" w:rsidRPr="00FA2441">
        <w:rPr>
          <w:rFonts w:ascii="Cambria" w:hAnsi="Cambria"/>
        </w:rPr>
        <w:t>doi</w:t>
      </w:r>
      <w:proofErr w:type="spellEnd"/>
      <w:r w:rsidR="001148FE" w:rsidRPr="00FA2441">
        <w:rPr>
          <w:rFonts w:ascii="Cambria" w:hAnsi="Cambria"/>
        </w:rPr>
        <w:t>: 10.1002/ejsp.846</w:t>
      </w:r>
    </w:p>
    <w:p w14:paraId="7D5D69A2" w14:textId="5845D07B" w:rsidR="000F6FC4" w:rsidRDefault="009C317E" w:rsidP="00A613D2">
      <w:pPr>
        <w:spacing w:line="480" w:lineRule="auto"/>
        <w:ind w:left="720" w:hanging="720"/>
        <w:rPr>
          <w:rFonts w:ascii="Cambria" w:hAnsi="Cambria"/>
        </w:rPr>
      </w:pPr>
      <w:r w:rsidRPr="00FA2441">
        <w:rPr>
          <w:rFonts w:ascii="Cambria" w:hAnsi="Cambria"/>
        </w:rPr>
        <w:t>Lewis, R. J., &amp; Mitchell, N. (2014). E</w:t>
      </w:r>
      <w:r w:rsidR="00442B5B" w:rsidRPr="00FA2441">
        <w:rPr>
          <w:rFonts w:ascii="Cambria" w:hAnsi="Cambria"/>
        </w:rPr>
        <w:t>goism versus altruism in television content for young audiences</w:t>
      </w:r>
      <w:r w:rsidRPr="00FA2441">
        <w:rPr>
          <w:rFonts w:ascii="Cambria" w:hAnsi="Cambria"/>
        </w:rPr>
        <w:t>. </w:t>
      </w:r>
      <w:r w:rsidRPr="00FA2441">
        <w:rPr>
          <w:rFonts w:ascii="Cambria" w:hAnsi="Cambria"/>
          <w:i/>
          <w:iCs/>
        </w:rPr>
        <w:t xml:space="preserve">Mass Communication </w:t>
      </w:r>
      <w:r w:rsidR="00E167B5" w:rsidRPr="00FA2441">
        <w:rPr>
          <w:rFonts w:ascii="Cambria" w:hAnsi="Cambria"/>
          <w:i/>
          <w:iCs/>
        </w:rPr>
        <w:t>&amp;</w:t>
      </w:r>
      <w:r w:rsidRPr="00FA2441">
        <w:rPr>
          <w:rFonts w:ascii="Cambria" w:hAnsi="Cambria"/>
          <w:i/>
          <w:iCs/>
        </w:rPr>
        <w:t xml:space="preserve"> Society</w:t>
      </w:r>
      <w:r w:rsidRPr="00FA2441">
        <w:rPr>
          <w:rFonts w:ascii="Cambria" w:hAnsi="Cambria"/>
        </w:rPr>
        <w:t>, </w:t>
      </w:r>
      <w:r w:rsidRPr="00FA2441">
        <w:rPr>
          <w:rFonts w:ascii="Cambria" w:hAnsi="Cambria"/>
          <w:i/>
          <w:iCs/>
        </w:rPr>
        <w:t>17</w:t>
      </w:r>
      <w:r w:rsidRPr="00FA2441">
        <w:rPr>
          <w:rFonts w:ascii="Cambria" w:hAnsi="Cambria"/>
        </w:rPr>
        <w:t>, 597-613.</w:t>
      </w:r>
      <w:r w:rsidR="000972F0" w:rsidRPr="00FA2441">
        <w:rPr>
          <w:rFonts w:ascii="Cambria" w:hAnsi="Cambria"/>
        </w:rPr>
        <w:t xml:space="preserve"> </w:t>
      </w:r>
      <w:proofErr w:type="spellStart"/>
      <w:r w:rsidR="000972F0" w:rsidRPr="00FA2441">
        <w:rPr>
          <w:rFonts w:ascii="Cambria" w:hAnsi="Cambria"/>
        </w:rPr>
        <w:t>doi</w:t>
      </w:r>
      <w:proofErr w:type="spellEnd"/>
      <w:r w:rsidR="000972F0" w:rsidRPr="00FA2441">
        <w:rPr>
          <w:rFonts w:ascii="Cambria" w:hAnsi="Cambria"/>
        </w:rPr>
        <w:t>: 10.1080/15205436.2013.816747</w:t>
      </w:r>
    </w:p>
    <w:p w14:paraId="691CFF99" w14:textId="07041F60" w:rsidR="0032575E" w:rsidRPr="00FA2441" w:rsidRDefault="0032575E" w:rsidP="00A613D2">
      <w:pPr>
        <w:spacing w:line="480" w:lineRule="auto"/>
        <w:ind w:left="720" w:hanging="720"/>
        <w:rPr>
          <w:rFonts w:ascii="Cambria" w:hAnsi="Cambria"/>
        </w:rPr>
      </w:pPr>
      <w:r w:rsidRPr="0032575E">
        <w:rPr>
          <w:rFonts w:ascii="Cambria" w:hAnsi="Cambria"/>
        </w:rPr>
        <w:t>Newman, M. L., Pennebaker, J. W., Berry, D. S., &amp; Richards, J. M. (2003). Lying words: Predicting deception from linguistic styles. </w:t>
      </w:r>
      <w:r w:rsidRPr="0032575E">
        <w:rPr>
          <w:rFonts w:ascii="Cambria" w:hAnsi="Cambria"/>
          <w:i/>
          <w:iCs/>
        </w:rPr>
        <w:t>Personality and social psychology bulletin</w:t>
      </w:r>
      <w:r w:rsidRPr="0032575E">
        <w:rPr>
          <w:rFonts w:ascii="Cambria" w:hAnsi="Cambria"/>
        </w:rPr>
        <w:t>, </w:t>
      </w:r>
      <w:r w:rsidRPr="0032575E">
        <w:rPr>
          <w:rFonts w:ascii="Cambria" w:hAnsi="Cambria"/>
          <w:i/>
          <w:iCs/>
        </w:rPr>
        <w:t>29</w:t>
      </w:r>
      <w:r w:rsidRPr="0032575E">
        <w:rPr>
          <w:rFonts w:ascii="Cambria" w:hAnsi="Cambria"/>
        </w:rPr>
        <w:t>, 665-675.</w:t>
      </w:r>
      <w:r w:rsidR="00B401AC">
        <w:rPr>
          <w:rFonts w:ascii="Cambria" w:hAnsi="Cambria"/>
        </w:rPr>
        <w:t xml:space="preserve"> </w:t>
      </w:r>
      <w:proofErr w:type="spellStart"/>
      <w:r w:rsidR="00B401AC">
        <w:rPr>
          <w:rFonts w:ascii="Cambria" w:hAnsi="Cambria"/>
        </w:rPr>
        <w:t>doi</w:t>
      </w:r>
      <w:proofErr w:type="spellEnd"/>
      <w:r w:rsidR="00B401AC">
        <w:rPr>
          <w:rFonts w:ascii="Cambria" w:hAnsi="Cambria"/>
        </w:rPr>
        <w:t xml:space="preserve">: </w:t>
      </w:r>
      <w:r w:rsidR="00B401AC" w:rsidRPr="00B401AC">
        <w:rPr>
          <w:rFonts w:ascii="Cambria" w:hAnsi="Cambria"/>
        </w:rPr>
        <w:t>10.1177/0146167203029005010</w:t>
      </w:r>
    </w:p>
    <w:p w14:paraId="7821C8AC" w14:textId="7272BC83" w:rsidR="00366E44" w:rsidRPr="00FA2441" w:rsidRDefault="00366E44" w:rsidP="00A613D2">
      <w:pPr>
        <w:spacing w:line="480" w:lineRule="auto"/>
        <w:ind w:left="720" w:hanging="720"/>
        <w:rPr>
          <w:rFonts w:ascii="Cambria" w:hAnsi="Cambria"/>
        </w:rPr>
      </w:pPr>
      <w:r w:rsidRPr="00FA2441">
        <w:rPr>
          <w:rFonts w:ascii="Cambria" w:hAnsi="Cambria"/>
        </w:rPr>
        <w:t xml:space="preserve">Oliver, M. B., Ash, E., Woolley, J. K., Shade, D. D., &amp; Kim, K. (2014). Entertainment </w:t>
      </w:r>
      <w:r w:rsidR="0001483F" w:rsidRPr="00FA2441">
        <w:rPr>
          <w:rFonts w:ascii="Cambria" w:hAnsi="Cambria"/>
        </w:rPr>
        <w:t>w</w:t>
      </w:r>
      <w:r w:rsidRPr="00FA2441">
        <w:rPr>
          <w:rFonts w:ascii="Cambria" w:hAnsi="Cambria"/>
        </w:rPr>
        <w:t xml:space="preserve">e </w:t>
      </w:r>
      <w:r w:rsidR="0001483F" w:rsidRPr="00FA2441">
        <w:rPr>
          <w:rFonts w:ascii="Cambria" w:hAnsi="Cambria"/>
        </w:rPr>
        <w:t>watch and entertainment we appreciate: Patterns of motion picture consumption and acclaim over three decades</w:t>
      </w:r>
      <w:r w:rsidRPr="00FA2441">
        <w:rPr>
          <w:rFonts w:ascii="Cambria" w:hAnsi="Cambria"/>
        </w:rPr>
        <w:t>. </w:t>
      </w:r>
      <w:r w:rsidRPr="00FA2441">
        <w:rPr>
          <w:rFonts w:ascii="Cambria" w:hAnsi="Cambria"/>
          <w:i/>
          <w:iCs/>
        </w:rPr>
        <w:t xml:space="preserve">Mass Communication </w:t>
      </w:r>
      <w:r w:rsidR="004050DE" w:rsidRPr="00FA2441">
        <w:rPr>
          <w:rFonts w:ascii="Cambria" w:hAnsi="Cambria"/>
          <w:i/>
          <w:iCs/>
        </w:rPr>
        <w:t>&amp;</w:t>
      </w:r>
      <w:r w:rsidRPr="00FA2441">
        <w:rPr>
          <w:rFonts w:ascii="Cambria" w:hAnsi="Cambria"/>
          <w:i/>
          <w:iCs/>
        </w:rPr>
        <w:t xml:space="preserve"> Society</w:t>
      </w:r>
      <w:r w:rsidRPr="00FA2441">
        <w:rPr>
          <w:rFonts w:ascii="Cambria" w:hAnsi="Cambria"/>
        </w:rPr>
        <w:t>, </w:t>
      </w:r>
      <w:r w:rsidRPr="00FA2441">
        <w:rPr>
          <w:rFonts w:ascii="Cambria" w:hAnsi="Cambria"/>
          <w:i/>
          <w:iCs/>
        </w:rPr>
        <w:t>17</w:t>
      </w:r>
      <w:r w:rsidRPr="00FA2441">
        <w:rPr>
          <w:rFonts w:ascii="Cambria" w:hAnsi="Cambria"/>
        </w:rPr>
        <w:t>, 853-873.</w:t>
      </w:r>
      <w:r w:rsidR="00DC6FB5" w:rsidRPr="00FA2441">
        <w:rPr>
          <w:rFonts w:ascii="Cambria" w:hAnsi="Cambria"/>
        </w:rPr>
        <w:t xml:space="preserve"> </w:t>
      </w:r>
      <w:proofErr w:type="spellStart"/>
      <w:r w:rsidR="00DC6FB5" w:rsidRPr="00FA2441">
        <w:rPr>
          <w:rFonts w:ascii="Cambria" w:hAnsi="Cambria"/>
        </w:rPr>
        <w:t>doi</w:t>
      </w:r>
      <w:proofErr w:type="spellEnd"/>
      <w:r w:rsidR="00DC6FB5" w:rsidRPr="00FA2441">
        <w:rPr>
          <w:rFonts w:ascii="Cambria" w:hAnsi="Cambria"/>
        </w:rPr>
        <w:t>: 10.1080/15205436.2013.872277</w:t>
      </w:r>
    </w:p>
    <w:p w14:paraId="71138BCE" w14:textId="39DAB53E" w:rsidR="00272852" w:rsidRPr="00FA2441" w:rsidRDefault="00E87610" w:rsidP="00A613D2">
      <w:pPr>
        <w:spacing w:line="480" w:lineRule="auto"/>
        <w:ind w:left="720" w:hanging="720"/>
        <w:rPr>
          <w:rFonts w:ascii="Cambria" w:hAnsi="Cambria"/>
        </w:rPr>
      </w:pPr>
      <w:r w:rsidRPr="00FA2441">
        <w:rPr>
          <w:rFonts w:ascii="Cambria" w:hAnsi="Cambria"/>
        </w:rPr>
        <w:t>Oliver, M. B., &amp; Bartsch, A. (2011). Appreciation of entertainment. </w:t>
      </w:r>
      <w:r w:rsidRPr="00FA2441">
        <w:rPr>
          <w:rFonts w:ascii="Cambria" w:hAnsi="Cambria"/>
          <w:i/>
          <w:iCs/>
        </w:rPr>
        <w:t>Journal of Media Psychology</w:t>
      </w:r>
      <w:r w:rsidR="00FC346F" w:rsidRPr="00FA2441">
        <w:rPr>
          <w:rFonts w:ascii="Cambria" w:hAnsi="Cambria"/>
        </w:rPr>
        <w:t xml:space="preserve">, </w:t>
      </w:r>
      <w:r w:rsidR="00FC346F" w:rsidRPr="00FA2441">
        <w:rPr>
          <w:rFonts w:ascii="Cambria" w:hAnsi="Cambria"/>
          <w:i/>
        </w:rPr>
        <w:t>23</w:t>
      </w:r>
      <w:r w:rsidR="00FC346F" w:rsidRPr="00FA2441">
        <w:rPr>
          <w:rFonts w:ascii="Cambria" w:hAnsi="Cambria"/>
        </w:rPr>
        <w:t>,</w:t>
      </w:r>
      <w:r w:rsidR="009D1125" w:rsidRPr="00FA2441">
        <w:rPr>
          <w:rFonts w:ascii="Cambria" w:hAnsi="Cambria"/>
        </w:rPr>
        <w:t xml:space="preserve"> </w:t>
      </w:r>
      <w:r w:rsidR="00FC346F" w:rsidRPr="00FA2441">
        <w:rPr>
          <w:rFonts w:ascii="Cambria" w:hAnsi="Cambria"/>
        </w:rPr>
        <w:t xml:space="preserve">29-33. </w:t>
      </w:r>
      <w:proofErr w:type="spellStart"/>
      <w:r w:rsidR="009D1125" w:rsidRPr="00FA2441">
        <w:rPr>
          <w:rFonts w:ascii="Cambria" w:hAnsi="Cambria"/>
        </w:rPr>
        <w:t>doi</w:t>
      </w:r>
      <w:proofErr w:type="spellEnd"/>
      <w:r w:rsidR="009D1125" w:rsidRPr="00FA2441">
        <w:rPr>
          <w:rFonts w:ascii="Cambria" w:hAnsi="Cambria"/>
        </w:rPr>
        <w:t>: 10.1027/1864-1105/a000029</w:t>
      </w:r>
    </w:p>
    <w:p w14:paraId="6DBF5D83" w14:textId="51197A05" w:rsidR="00FA7377" w:rsidRDefault="00272852" w:rsidP="00A613D2">
      <w:pPr>
        <w:spacing w:line="480" w:lineRule="auto"/>
        <w:ind w:left="720" w:hanging="720"/>
        <w:rPr>
          <w:rFonts w:ascii="Cambria" w:hAnsi="Cambria"/>
        </w:rPr>
      </w:pPr>
      <w:r w:rsidRPr="00FA2441">
        <w:rPr>
          <w:rFonts w:ascii="Cambria" w:hAnsi="Cambria"/>
        </w:rPr>
        <w:t>Pennebaker, J. W., Boyd, R. L., Jordan, K., &amp; Blackburn, K. (2015). The Development and Psychometric Properties of LIWC2015. </w:t>
      </w:r>
      <w:r w:rsidRPr="00FA2441">
        <w:rPr>
          <w:rFonts w:ascii="Cambria" w:hAnsi="Cambria"/>
          <w:i/>
          <w:iCs/>
        </w:rPr>
        <w:t>UT Faculty/Researcher Works</w:t>
      </w:r>
      <w:r w:rsidRPr="00FA2441">
        <w:rPr>
          <w:rFonts w:ascii="Cambria" w:hAnsi="Cambria"/>
        </w:rPr>
        <w:t>.</w:t>
      </w:r>
    </w:p>
    <w:p w14:paraId="03412973" w14:textId="77777777" w:rsidR="0079473B" w:rsidRPr="0079473B" w:rsidRDefault="0079473B" w:rsidP="0079473B">
      <w:pPr>
        <w:spacing w:line="480" w:lineRule="auto"/>
        <w:ind w:left="720" w:hanging="720"/>
        <w:rPr>
          <w:rFonts w:ascii="Cambria" w:hAnsi="Cambria"/>
        </w:rPr>
      </w:pPr>
      <w:r w:rsidRPr="0079473B">
        <w:rPr>
          <w:rFonts w:ascii="Cambria" w:hAnsi="Cambria"/>
        </w:rPr>
        <w:t>Pennebaker, J. W., &amp; Chung, C. K. (2011). Expressive writing: Connections to physical and mental health. </w:t>
      </w:r>
      <w:r w:rsidRPr="0079473B">
        <w:rPr>
          <w:rFonts w:ascii="Cambria" w:hAnsi="Cambria"/>
          <w:i/>
          <w:iCs/>
        </w:rPr>
        <w:t>Oxford handbook of health psychology</w:t>
      </w:r>
      <w:r w:rsidRPr="0079473B">
        <w:rPr>
          <w:rFonts w:ascii="Cambria" w:hAnsi="Cambria"/>
        </w:rPr>
        <w:t>, 417-437.</w:t>
      </w:r>
    </w:p>
    <w:p w14:paraId="7C7B2634" w14:textId="77777777" w:rsidR="0079473B" w:rsidRPr="00FA2441" w:rsidRDefault="0079473B" w:rsidP="00A613D2">
      <w:pPr>
        <w:spacing w:line="480" w:lineRule="auto"/>
        <w:ind w:left="720" w:hanging="720"/>
        <w:rPr>
          <w:rFonts w:ascii="Cambria" w:hAnsi="Cambria"/>
        </w:rPr>
      </w:pPr>
    </w:p>
    <w:p w14:paraId="6A477400" w14:textId="0D2B8DB9" w:rsidR="00B61844" w:rsidRDefault="00036F88" w:rsidP="00A613D2">
      <w:pPr>
        <w:spacing w:line="480" w:lineRule="auto"/>
        <w:ind w:left="720" w:hanging="720"/>
        <w:rPr>
          <w:rFonts w:ascii="Cambria" w:hAnsi="Cambria"/>
        </w:rPr>
      </w:pPr>
      <w:r w:rsidRPr="00FA2441">
        <w:rPr>
          <w:rFonts w:ascii="Cambria" w:hAnsi="Cambria"/>
        </w:rPr>
        <w:lastRenderedPageBreak/>
        <w:t xml:space="preserve">Pennebaker, J. W., &amp; King, L. A. (1999). Linguistic styles: Language use as an individual difference. </w:t>
      </w:r>
      <w:r w:rsidRPr="00FA2441">
        <w:rPr>
          <w:rFonts w:ascii="Cambria" w:hAnsi="Cambria"/>
          <w:i/>
          <w:iCs/>
        </w:rPr>
        <w:t xml:space="preserve">Journal of Personality </w:t>
      </w:r>
      <w:r w:rsidR="001606B9" w:rsidRPr="00FA2441">
        <w:rPr>
          <w:rFonts w:ascii="Cambria" w:hAnsi="Cambria"/>
          <w:i/>
          <w:iCs/>
        </w:rPr>
        <w:t>&amp;</w:t>
      </w:r>
      <w:r w:rsidRPr="00FA2441">
        <w:rPr>
          <w:rFonts w:ascii="Cambria" w:hAnsi="Cambria"/>
          <w:i/>
          <w:iCs/>
        </w:rPr>
        <w:t xml:space="preserve"> Social Psychology</w:t>
      </w:r>
      <w:r w:rsidRPr="00FA2441">
        <w:rPr>
          <w:rFonts w:ascii="Cambria" w:hAnsi="Cambria"/>
        </w:rPr>
        <w:t xml:space="preserve">, </w:t>
      </w:r>
      <w:r w:rsidRPr="00FA2441">
        <w:rPr>
          <w:rFonts w:ascii="Cambria" w:hAnsi="Cambria"/>
          <w:i/>
          <w:iCs/>
        </w:rPr>
        <w:t>77</w:t>
      </w:r>
      <w:r w:rsidR="00AE0F5D" w:rsidRPr="00FA2441">
        <w:rPr>
          <w:rFonts w:ascii="Cambria" w:hAnsi="Cambria"/>
        </w:rPr>
        <w:t>, 1296-</w:t>
      </w:r>
      <w:r w:rsidR="003306DF" w:rsidRPr="00FA2441">
        <w:rPr>
          <w:rFonts w:ascii="Cambria" w:hAnsi="Cambria"/>
        </w:rPr>
        <w:t xml:space="preserve">1312. </w:t>
      </w:r>
      <w:proofErr w:type="spellStart"/>
      <w:r w:rsidR="003306DF" w:rsidRPr="00FA2441">
        <w:rPr>
          <w:rFonts w:ascii="Cambria" w:hAnsi="Cambria"/>
        </w:rPr>
        <w:t>doi</w:t>
      </w:r>
      <w:proofErr w:type="spellEnd"/>
      <w:r w:rsidR="003306DF" w:rsidRPr="00FA2441">
        <w:rPr>
          <w:rFonts w:ascii="Cambria" w:hAnsi="Cambria"/>
        </w:rPr>
        <w:t>: 10.1037/0022-3514.77.6.1296</w:t>
      </w:r>
    </w:p>
    <w:p w14:paraId="72CD60CE" w14:textId="0B19F9E0" w:rsidR="00C229BA" w:rsidRPr="00FA2441" w:rsidRDefault="00C229BA" w:rsidP="00A613D2">
      <w:pPr>
        <w:spacing w:line="480" w:lineRule="auto"/>
        <w:ind w:left="720" w:hanging="720"/>
        <w:rPr>
          <w:rFonts w:ascii="Cambria" w:hAnsi="Cambria"/>
        </w:rPr>
      </w:pPr>
      <w:r>
        <w:rPr>
          <w:rFonts w:ascii="Cambria" w:hAnsi="Cambria"/>
        </w:rPr>
        <w:t>Piaget, J. (1965). The moral judgment of the child. New York: The Free.</w:t>
      </w:r>
    </w:p>
    <w:p w14:paraId="0FCA2649" w14:textId="75428A5C" w:rsidR="007D4A56" w:rsidRPr="00FA2441" w:rsidRDefault="007D4A56" w:rsidP="00A613D2">
      <w:pPr>
        <w:spacing w:line="480" w:lineRule="auto"/>
        <w:ind w:left="720" w:hanging="720"/>
        <w:rPr>
          <w:rFonts w:ascii="Cambria" w:hAnsi="Cambria"/>
        </w:rPr>
      </w:pPr>
      <w:r w:rsidRPr="00FA2441">
        <w:rPr>
          <w:rFonts w:ascii="Cambria" w:hAnsi="Cambria"/>
        </w:rPr>
        <w:t>Raney, A. A. (2004). Expanding disposition theory: Reconsidering character liking, moral evaluations, and enjoyment. </w:t>
      </w:r>
      <w:r w:rsidRPr="00FA2441">
        <w:rPr>
          <w:rFonts w:ascii="Cambria" w:hAnsi="Cambria"/>
          <w:i/>
          <w:iCs/>
        </w:rPr>
        <w:t>Communication Theory</w:t>
      </w:r>
      <w:r w:rsidRPr="00FA2441">
        <w:rPr>
          <w:rFonts w:ascii="Cambria" w:hAnsi="Cambria"/>
        </w:rPr>
        <w:t>, </w:t>
      </w:r>
      <w:r w:rsidRPr="00FA2441">
        <w:rPr>
          <w:rFonts w:ascii="Cambria" w:hAnsi="Cambria"/>
          <w:i/>
          <w:iCs/>
        </w:rPr>
        <w:t>14</w:t>
      </w:r>
      <w:r w:rsidRPr="00FA2441">
        <w:rPr>
          <w:rFonts w:ascii="Cambria" w:hAnsi="Cambria"/>
        </w:rPr>
        <w:t>, 348-369.</w:t>
      </w:r>
      <w:r w:rsidR="005044DB" w:rsidRPr="00FA2441">
        <w:rPr>
          <w:rFonts w:ascii="Cambria" w:hAnsi="Cambria"/>
        </w:rPr>
        <w:t xml:space="preserve"> </w:t>
      </w:r>
      <w:proofErr w:type="spellStart"/>
      <w:r w:rsidR="005044DB" w:rsidRPr="00FA2441">
        <w:rPr>
          <w:rFonts w:ascii="Cambria" w:hAnsi="Cambria"/>
        </w:rPr>
        <w:t>doi</w:t>
      </w:r>
      <w:proofErr w:type="spellEnd"/>
      <w:r w:rsidR="005044DB" w:rsidRPr="00FA2441">
        <w:rPr>
          <w:rFonts w:ascii="Cambria" w:hAnsi="Cambria"/>
        </w:rPr>
        <w:t>: 10.1111/j.1468-</w:t>
      </w:r>
      <w:proofErr w:type="gramStart"/>
      <w:r w:rsidR="005044DB" w:rsidRPr="00FA2441">
        <w:rPr>
          <w:rFonts w:ascii="Cambria" w:hAnsi="Cambria"/>
        </w:rPr>
        <w:t>2885.2004.tb</w:t>
      </w:r>
      <w:proofErr w:type="gramEnd"/>
      <w:r w:rsidR="005044DB" w:rsidRPr="00FA2441">
        <w:rPr>
          <w:rFonts w:ascii="Cambria" w:hAnsi="Cambria"/>
        </w:rPr>
        <w:t>00319.x</w:t>
      </w:r>
    </w:p>
    <w:p w14:paraId="170EDE26" w14:textId="3D0C4A21" w:rsidR="005112E5" w:rsidRDefault="005112E5" w:rsidP="00A613D2">
      <w:pPr>
        <w:spacing w:line="480" w:lineRule="auto"/>
        <w:ind w:left="720" w:hanging="720"/>
        <w:rPr>
          <w:rFonts w:ascii="Cambria" w:hAnsi="Cambria"/>
        </w:rPr>
      </w:pPr>
      <w:r w:rsidRPr="005112E5">
        <w:rPr>
          <w:rFonts w:ascii="Cambria" w:hAnsi="Cambria"/>
        </w:rPr>
        <w:t xml:space="preserve">Schiller, F. (1911). </w:t>
      </w:r>
      <w:proofErr w:type="spellStart"/>
      <w:r w:rsidRPr="005112E5">
        <w:rPr>
          <w:rFonts w:ascii="Cambria" w:hAnsi="Cambria"/>
        </w:rPr>
        <w:t>Philosophische</w:t>
      </w:r>
      <w:proofErr w:type="spellEnd"/>
      <w:r w:rsidRPr="005112E5">
        <w:rPr>
          <w:rFonts w:ascii="Cambria" w:hAnsi="Cambria"/>
        </w:rPr>
        <w:t xml:space="preserve"> </w:t>
      </w:r>
      <w:proofErr w:type="spellStart"/>
      <w:r w:rsidRPr="005112E5">
        <w:rPr>
          <w:rFonts w:ascii="Cambria" w:hAnsi="Cambria"/>
        </w:rPr>
        <w:t>schriften</w:t>
      </w:r>
      <w:proofErr w:type="spellEnd"/>
      <w:r w:rsidRPr="005112E5">
        <w:rPr>
          <w:rFonts w:ascii="Cambria" w:hAnsi="Cambria"/>
        </w:rPr>
        <w:t xml:space="preserve"> (</w:t>
      </w:r>
      <w:proofErr w:type="spellStart"/>
      <w:r w:rsidRPr="005112E5">
        <w:rPr>
          <w:rFonts w:ascii="Cambria" w:hAnsi="Cambria"/>
        </w:rPr>
        <w:t>Auswahl</w:t>
      </w:r>
      <w:proofErr w:type="spellEnd"/>
      <w:r w:rsidRPr="005112E5">
        <w:rPr>
          <w:rFonts w:ascii="Cambria" w:hAnsi="Cambria"/>
        </w:rPr>
        <w:t xml:space="preserve">). G. </w:t>
      </w:r>
      <w:proofErr w:type="spellStart"/>
      <w:r w:rsidRPr="005112E5">
        <w:rPr>
          <w:rFonts w:ascii="Cambria" w:hAnsi="Cambria"/>
        </w:rPr>
        <w:t>Bötticher</w:t>
      </w:r>
      <w:proofErr w:type="spellEnd"/>
      <w:r w:rsidRPr="005112E5">
        <w:rPr>
          <w:rFonts w:ascii="Cambria" w:hAnsi="Cambria"/>
        </w:rPr>
        <w:t xml:space="preserve"> (Ed.). Prague: F. </w:t>
      </w:r>
      <w:proofErr w:type="spellStart"/>
      <w:r w:rsidRPr="005112E5">
        <w:rPr>
          <w:rFonts w:ascii="Cambria" w:hAnsi="Cambria"/>
        </w:rPr>
        <w:t>Tempsky</w:t>
      </w:r>
      <w:proofErr w:type="spellEnd"/>
      <w:r w:rsidRPr="005112E5">
        <w:rPr>
          <w:rFonts w:ascii="Cambria" w:hAnsi="Cambria"/>
        </w:rPr>
        <w:t xml:space="preserve">. </w:t>
      </w:r>
    </w:p>
    <w:p w14:paraId="7FCF6EEF" w14:textId="63350975" w:rsidR="002F177C" w:rsidRPr="00FA2441" w:rsidRDefault="002F177C" w:rsidP="00A613D2">
      <w:pPr>
        <w:spacing w:line="480" w:lineRule="auto"/>
        <w:ind w:left="720" w:hanging="720"/>
        <w:rPr>
          <w:rFonts w:ascii="Cambria" w:hAnsi="Cambria"/>
        </w:rPr>
      </w:pPr>
      <w:r w:rsidRPr="002F177C">
        <w:rPr>
          <w:rFonts w:ascii="Cambria" w:hAnsi="Cambria"/>
        </w:rPr>
        <w:t>Seih, Y. T., Chung, C. K., &amp; Pennebaker, J. W. (2011). Experimental manipulations of perspective taking and perspective switching in expressive writing. </w:t>
      </w:r>
      <w:r w:rsidRPr="002F177C">
        <w:rPr>
          <w:rFonts w:ascii="Cambria" w:hAnsi="Cambria"/>
          <w:i/>
          <w:iCs/>
        </w:rPr>
        <w:t>Cognition &amp; emotion</w:t>
      </w:r>
      <w:r w:rsidRPr="002F177C">
        <w:rPr>
          <w:rFonts w:ascii="Cambria" w:hAnsi="Cambria"/>
        </w:rPr>
        <w:t>, </w:t>
      </w:r>
      <w:r w:rsidRPr="002F177C">
        <w:rPr>
          <w:rFonts w:ascii="Cambria" w:hAnsi="Cambria"/>
          <w:i/>
          <w:iCs/>
        </w:rPr>
        <w:t>25</w:t>
      </w:r>
      <w:r w:rsidRPr="002F177C">
        <w:rPr>
          <w:rFonts w:ascii="Cambria" w:hAnsi="Cambria"/>
        </w:rPr>
        <w:t>, 926-938.</w:t>
      </w:r>
      <w:r w:rsidR="00C5503B">
        <w:rPr>
          <w:rFonts w:ascii="Cambria" w:hAnsi="Cambria"/>
        </w:rPr>
        <w:t xml:space="preserve"> </w:t>
      </w:r>
      <w:proofErr w:type="spellStart"/>
      <w:r w:rsidR="00C5503B" w:rsidRPr="00C5503B">
        <w:rPr>
          <w:rFonts w:ascii="Cambria" w:hAnsi="Cambria"/>
        </w:rPr>
        <w:t>doi</w:t>
      </w:r>
      <w:proofErr w:type="spellEnd"/>
      <w:r w:rsidR="00C5503B" w:rsidRPr="00C5503B">
        <w:rPr>
          <w:rFonts w:ascii="Cambria" w:hAnsi="Cambria"/>
        </w:rPr>
        <w:t>: 10.1080/02699931.2010.512123</w:t>
      </w:r>
    </w:p>
    <w:p w14:paraId="39EB5CAA" w14:textId="179367A9" w:rsidR="000357C7" w:rsidRPr="00FA2441" w:rsidRDefault="00ED0B6F" w:rsidP="00A613D2">
      <w:pPr>
        <w:spacing w:line="480" w:lineRule="auto"/>
        <w:ind w:left="720" w:hanging="720"/>
        <w:rPr>
          <w:rFonts w:ascii="Cambria" w:hAnsi="Cambria"/>
        </w:rPr>
      </w:pPr>
      <w:r w:rsidRPr="00FA2441">
        <w:rPr>
          <w:rFonts w:ascii="Cambria" w:hAnsi="Cambria"/>
        </w:rPr>
        <w:t>Tamborini, R. (2011). Moral intuition and media entertainment. </w:t>
      </w:r>
      <w:r w:rsidRPr="00FA2441">
        <w:rPr>
          <w:rFonts w:ascii="Cambria" w:hAnsi="Cambria"/>
          <w:i/>
          <w:iCs/>
        </w:rPr>
        <w:t>Journal of Media Psychology</w:t>
      </w:r>
      <w:r w:rsidR="001F7AEF" w:rsidRPr="00FA2441">
        <w:rPr>
          <w:rFonts w:ascii="Cambria" w:hAnsi="Cambria"/>
        </w:rPr>
        <w:t xml:space="preserve">, </w:t>
      </w:r>
      <w:r w:rsidR="001F7AEF" w:rsidRPr="00FA2441">
        <w:rPr>
          <w:rFonts w:ascii="Cambria" w:hAnsi="Cambria"/>
          <w:i/>
        </w:rPr>
        <w:t>23</w:t>
      </w:r>
      <w:r w:rsidR="001F7AEF" w:rsidRPr="00FA2441">
        <w:rPr>
          <w:rFonts w:ascii="Cambria" w:hAnsi="Cambria"/>
        </w:rPr>
        <w:t xml:space="preserve">, 39-45. </w:t>
      </w:r>
      <w:proofErr w:type="spellStart"/>
      <w:r w:rsidR="00B76F26" w:rsidRPr="00FA2441">
        <w:rPr>
          <w:rFonts w:ascii="Cambria" w:hAnsi="Cambria"/>
        </w:rPr>
        <w:t>d</w:t>
      </w:r>
      <w:r w:rsidR="001F7AEF" w:rsidRPr="00FA2441">
        <w:rPr>
          <w:rFonts w:ascii="Cambria" w:hAnsi="Cambria"/>
        </w:rPr>
        <w:t>oi</w:t>
      </w:r>
      <w:proofErr w:type="spellEnd"/>
      <w:r w:rsidR="001F7AEF" w:rsidRPr="00FA2441">
        <w:rPr>
          <w:rFonts w:ascii="Cambria" w:hAnsi="Cambria"/>
        </w:rPr>
        <w:t xml:space="preserve">: </w:t>
      </w:r>
      <w:r w:rsidR="00B76F26" w:rsidRPr="00FA2441">
        <w:rPr>
          <w:rFonts w:ascii="Cambria" w:hAnsi="Cambria"/>
        </w:rPr>
        <w:t>10.1027/1864-1105/a000031</w:t>
      </w:r>
    </w:p>
    <w:p w14:paraId="0C2B1D66" w14:textId="671E9BA9" w:rsidR="0009654D" w:rsidRPr="00FA2441" w:rsidRDefault="000357C7" w:rsidP="00A613D2">
      <w:pPr>
        <w:spacing w:line="480" w:lineRule="auto"/>
        <w:ind w:left="720" w:hanging="720"/>
        <w:rPr>
          <w:rFonts w:ascii="Cambria" w:hAnsi="Cambria"/>
        </w:rPr>
      </w:pPr>
      <w:r w:rsidRPr="00FA2441">
        <w:rPr>
          <w:rFonts w:ascii="Cambria" w:hAnsi="Cambria"/>
        </w:rPr>
        <w:t>Tamborini, R. C. (2013). </w:t>
      </w:r>
      <w:r w:rsidRPr="00FA2441">
        <w:rPr>
          <w:rFonts w:ascii="Cambria" w:hAnsi="Cambria"/>
          <w:i/>
          <w:iCs/>
        </w:rPr>
        <w:t>Media and the moral mind</w:t>
      </w:r>
      <w:r w:rsidRPr="00FA2441">
        <w:rPr>
          <w:rFonts w:ascii="Cambria" w:hAnsi="Cambria"/>
        </w:rPr>
        <w:t xml:space="preserve">. </w:t>
      </w:r>
      <w:r w:rsidR="005225AC">
        <w:rPr>
          <w:rFonts w:ascii="Cambria" w:hAnsi="Cambria"/>
        </w:rPr>
        <w:t xml:space="preserve">New York: </w:t>
      </w:r>
      <w:r w:rsidRPr="00FA2441">
        <w:rPr>
          <w:rFonts w:ascii="Cambria" w:hAnsi="Cambria"/>
        </w:rPr>
        <w:t>Routledge.</w:t>
      </w:r>
    </w:p>
    <w:p w14:paraId="1BAD2B3E" w14:textId="77777777" w:rsidR="002E7454" w:rsidRPr="002E7454" w:rsidRDefault="002E7454" w:rsidP="002E7454">
      <w:pPr>
        <w:spacing w:line="480" w:lineRule="auto"/>
        <w:ind w:left="720" w:hanging="720"/>
        <w:rPr>
          <w:rFonts w:ascii="Cambria" w:hAnsi="Cambria"/>
        </w:rPr>
      </w:pPr>
      <w:r w:rsidRPr="002E7454">
        <w:rPr>
          <w:rFonts w:ascii="Cambria" w:hAnsi="Cambria"/>
        </w:rPr>
        <w:t xml:space="preserve">Vorderer, P., &amp; </w:t>
      </w:r>
      <w:proofErr w:type="spellStart"/>
      <w:r w:rsidRPr="002E7454">
        <w:rPr>
          <w:rFonts w:ascii="Cambria" w:hAnsi="Cambria"/>
        </w:rPr>
        <w:t>Ritterfeld</w:t>
      </w:r>
      <w:proofErr w:type="spellEnd"/>
      <w:r w:rsidRPr="002E7454">
        <w:rPr>
          <w:rFonts w:ascii="Cambria" w:hAnsi="Cambria"/>
        </w:rPr>
        <w:t>, U. (2009). Digital games. In R. Nabi &amp; M. B. Oliver (Eds.), Handbook of media effects (pp. 455– 467). London: Sage</w:t>
      </w:r>
    </w:p>
    <w:p w14:paraId="6EDC19A5" w14:textId="77777777" w:rsidR="00DD07C5" w:rsidRPr="00FA2441" w:rsidRDefault="00B679E3" w:rsidP="00A613D2">
      <w:pPr>
        <w:spacing w:line="480" w:lineRule="auto"/>
        <w:ind w:left="720" w:hanging="720"/>
        <w:rPr>
          <w:rFonts w:ascii="Cambria" w:hAnsi="Cambria"/>
        </w:rPr>
      </w:pPr>
      <w:r w:rsidRPr="00FA2441">
        <w:rPr>
          <w:rFonts w:ascii="Cambria" w:hAnsi="Cambria"/>
        </w:rPr>
        <w:t xml:space="preserve">Weaver, A. J., &amp; Lewis, N. (2012). </w:t>
      </w:r>
      <w:r w:rsidR="0066507C" w:rsidRPr="00FA2441">
        <w:rPr>
          <w:rFonts w:ascii="Cambria" w:hAnsi="Cambria"/>
        </w:rPr>
        <w:t xml:space="preserve">Mirrored morality: An exploration of moral choice in video games. </w:t>
      </w:r>
      <w:r w:rsidRPr="00FA2441">
        <w:rPr>
          <w:rFonts w:ascii="Cambria" w:hAnsi="Cambria"/>
          <w:i/>
        </w:rPr>
        <w:t>Cyberpsychology, Behavior, and Social Networking</w:t>
      </w:r>
      <w:r w:rsidR="0066507C" w:rsidRPr="00FA2441">
        <w:rPr>
          <w:rFonts w:ascii="Cambria" w:hAnsi="Cambria"/>
        </w:rPr>
        <w:t xml:space="preserve">, </w:t>
      </w:r>
      <w:r w:rsidRPr="00FA2441">
        <w:rPr>
          <w:rFonts w:ascii="Cambria" w:hAnsi="Cambria"/>
          <w:i/>
        </w:rPr>
        <w:t>15</w:t>
      </w:r>
      <w:r w:rsidR="0066507C" w:rsidRPr="00FA2441">
        <w:rPr>
          <w:rFonts w:ascii="Cambria" w:hAnsi="Cambria"/>
        </w:rPr>
        <w:t>,</w:t>
      </w:r>
      <w:r w:rsidRPr="00FA2441">
        <w:rPr>
          <w:rFonts w:ascii="Cambria" w:hAnsi="Cambria"/>
        </w:rPr>
        <w:t xml:space="preserve"> 610-614. </w:t>
      </w:r>
      <w:proofErr w:type="spellStart"/>
      <w:r w:rsidRPr="00FA2441">
        <w:rPr>
          <w:rFonts w:ascii="Cambria" w:hAnsi="Cambria"/>
        </w:rPr>
        <w:t>doi</w:t>
      </w:r>
      <w:proofErr w:type="spellEnd"/>
      <w:r w:rsidRPr="00FA2441">
        <w:rPr>
          <w:rFonts w:ascii="Cambria" w:hAnsi="Cambria"/>
        </w:rPr>
        <w:t>:</w:t>
      </w:r>
      <w:r w:rsidR="009C266A" w:rsidRPr="00FA2441">
        <w:rPr>
          <w:rFonts w:ascii="Cambria" w:hAnsi="Cambria"/>
        </w:rPr>
        <w:t xml:space="preserve"> </w:t>
      </w:r>
      <w:r w:rsidRPr="00FA2441">
        <w:rPr>
          <w:rFonts w:ascii="Cambria" w:hAnsi="Cambria"/>
        </w:rPr>
        <w:t>10.1089/cyber.2012.0235</w:t>
      </w:r>
    </w:p>
    <w:p w14:paraId="7401C8D9" w14:textId="51E086E3" w:rsidR="003574AE" w:rsidRPr="00FA2441" w:rsidRDefault="00831FD1" w:rsidP="00A613D2">
      <w:pPr>
        <w:spacing w:line="480" w:lineRule="auto"/>
        <w:ind w:left="720" w:hanging="720"/>
        <w:rPr>
          <w:rFonts w:ascii="Cambria" w:hAnsi="Cambria"/>
        </w:rPr>
      </w:pPr>
      <w:r w:rsidRPr="00FA2441">
        <w:rPr>
          <w:rFonts w:ascii="Cambria" w:hAnsi="Cambria"/>
        </w:rPr>
        <w:t xml:space="preserve">Weber, R., Popova, L., &amp; </w:t>
      </w:r>
      <w:proofErr w:type="spellStart"/>
      <w:r w:rsidRPr="00FA2441">
        <w:rPr>
          <w:rFonts w:ascii="Cambria" w:hAnsi="Cambria"/>
        </w:rPr>
        <w:t>Mangus</w:t>
      </w:r>
      <w:proofErr w:type="spellEnd"/>
      <w:r w:rsidRPr="00FA2441">
        <w:rPr>
          <w:rFonts w:ascii="Cambria" w:hAnsi="Cambria"/>
        </w:rPr>
        <w:t>, J. M. (2012). Universal morality, mediated narratives, and neural synchrony. </w:t>
      </w:r>
      <w:r w:rsidR="00B075C2" w:rsidRPr="00FA2441">
        <w:rPr>
          <w:rFonts w:ascii="Cambria" w:hAnsi="Cambria"/>
        </w:rPr>
        <w:t>In R. Tamborini (Ed.)</w:t>
      </w:r>
      <w:r w:rsidR="00B937C2" w:rsidRPr="00FA2441">
        <w:rPr>
          <w:rFonts w:ascii="Cambria" w:hAnsi="Cambria"/>
        </w:rPr>
        <w:t>,</w:t>
      </w:r>
      <w:r w:rsidR="00B075C2" w:rsidRPr="00FA2441">
        <w:rPr>
          <w:rFonts w:ascii="Cambria" w:hAnsi="Cambria"/>
        </w:rPr>
        <w:t xml:space="preserve"> </w:t>
      </w:r>
      <w:r w:rsidRPr="00FA2441">
        <w:rPr>
          <w:rFonts w:ascii="Cambria" w:hAnsi="Cambria"/>
          <w:i/>
          <w:iCs/>
        </w:rPr>
        <w:t>Media and the Moral Mind</w:t>
      </w:r>
      <w:r w:rsidR="00B075C2" w:rsidRPr="00FA2441">
        <w:rPr>
          <w:rFonts w:ascii="Cambria" w:hAnsi="Cambria"/>
          <w:i/>
          <w:iCs/>
        </w:rPr>
        <w:t xml:space="preserve"> </w:t>
      </w:r>
      <w:r w:rsidR="00B075C2" w:rsidRPr="00FA2441">
        <w:rPr>
          <w:rFonts w:ascii="Cambria" w:hAnsi="Cambria"/>
          <w:iCs/>
        </w:rPr>
        <w:t>(pp</w:t>
      </w:r>
      <w:r w:rsidR="00B075C2" w:rsidRPr="00FA2441">
        <w:rPr>
          <w:rFonts w:ascii="Cambria" w:hAnsi="Cambria"/>
          <w:i/>
          <w:iCs/>
        </w:rPr>
        <w:t xml:space="preserve">. </w:t>
      </w:r>
      <w:r w:rsidR="00B075C2" w:rsidRPr="00FA2441">
        <w:rPr>
          <w:rFonts w:ascii="Cambria" w:hAnsi="Cambria"/>
        </w:rPr>
        <w:t>26-42)</w:t>
      </w:r>
      <w:r w:rsidR="00466E6E" w:rsidRPr="00FA2441">
        <w:rPr>
          <w:rFonts w:ascii="Cambria" w:hAnsi="Cambria"/>
        </w:rPr>
        <w:t>.</w:t>
      </w:r>
      <w:r w:rsidR="00491389" w:rsidRPr="00FA2441">
        <w:rPr>
          <w:rFonts w:ascii="Cambria" w:hAnsi="Cambria"/>
          <w:i/>
          <w:iCs/>
        </w:rPr>
        <w:t xml:space="preserve"> </w:t>
      </w:r>
      <w:r w:rsidR="00491389" w:rsidRPr="00FA2441">
        <w:rPr>
          <w:rFonts w:ascii="Cambria" w:hAnsi="Cambria"/>
          <w:iCs/>
        </w:rPr>
        <w:t>New York</w:t>
      </w:r>
      <w:r w:rsidRPr="00FA2441">
        <w:rPr>
          <w:rFonts w:ascii="Cambria" w:hAnsi="Cambria"/>
          <w:iCs/>
        </w:rPr>
        <w:t>: Routledge</w:t>
      </w:r>
      <w:r w:rsidR="001A603A" w:rsidRPr="00FA2441">
        <w:rPr>
          <w:rFonts w:ascii="Cambria" w:hAnsi="Cambria"/>
        </w:rPr>
        <w:t>.</w:t>
      </w:r>
    </w:p>
    <w:p w14:paraId="0F912E2F" w14:textId="43981304" w:rsidR="00395B0F" w:rsidRPr="00FA2441" w:rsidRDefault="00395B0F" w:rsidP="00A613D2">
      <w:pPr>
        <w:spacing w:line="480" w:lineRule="auto"/>
        <w:ind w:left="720" w:hanging="720"/>
        <w:rPr>
          <w:rFonts w:ascii="Cambria" w:hAnsi="Cambria"/>
        </w:rPr>
      </w:pPr>
      <w:r w:rsidRPr="00395B0F">
        <w:rPr>
          <w:rFonts w:ascii="Cambria" w:hAnsi="Cambria"/>
        </w:rPr>
        <w:lastRenderedPageBreak/>
        <w:t xml:space="preserve">Weber, R., Tamborini, R., Lee, H. E., &amp; </w:t>
      </w:r>
      <w:proofErr w:type="spellStart"/>
      <w:r w:rsidRPr="00395B0F">
        <w:rPr>
          <w:rFonts w:ascii="Cambria" w:hAnsi="Cambria"/>
        </w:rPr>
        <w:t>Stipp</w:t>
      </w:r>
      <w:proofErr w:type="spellEnd"/>
      <w:r w:rsidRPr="00395B0F">
        <w:rPr>
          <w:rFonts w:ascii="Cambria" w:hAnsi="Cambria"/>
        </w:rPr>
        <w:t>, H. (2008). Soap opera exposure and enjoyment: A longitudinal test of disposition theory. </w:t>
      </w:r>
      <w:r w:rsidRPr="00395B0F">
        <w:rPr>
          <w:rFonts w:ascii="Cambria" w:hAnsi="Cambria"/>
          <w:i/>
          <w:iCs/>
        </w:rPr>
        <w:t>Media Psychology</w:t>
      </w:r>
      <w:r w:rsidRPr="00395B0F">
        <w:rPr>
          <w:rFonts w:ascii="Cambria" w:hAnsi="Cambria"/>
        </w:rPr>
        <w:t>, </w:t>
      </w:r>
      <w:r w:rsidRPr="00395B0F">
        <w:rPr>
          <w:rFonts w:ascii="Cambria" w:hAnsi="Cambria"/>
          <w:i/>
          <w:iCs/>
        </w:rPr>
        <w:t>11</w:t>
      </w:r>
      <w:r w:rsidRPr="00395B0F">
        <w:rPr>
          <w:rFonts w:ascii="Cambria" w:hAnsi="Cambria"/>
        </w:rPr>
        <w:t>, 462-487.</w:t>
      </w:r>
    </w:p>
    <w:p w14:paraId="4A945566" w14:textId="77777777" w:rsidR="007C2590" w:rsidRDefault="007C2590" w:rsidP="007C2590">
      <w:pPr>
        <w:widowControl w:val="0"/>
        <w:autoSpaceDE w:val="0"/>
        <w:autoSpaceDN w:val="0"/>
        <w:adjustRightInd w:val="0"/>
        <w:spacing w:line="480" w:lineRule="auto"/>
        <w:ind w:left="720" w:hanging="720"/>
        <w:rPr>
          <w:rFonts w:ascii="Cambria" w:hAnsi="Cambria" w:cs="Times"/>
        </w:rPr>
      </w:pPr>
      <w:r w:rsidRPr="007C2590">
        <w:rPr>
          <w:rFonts w:ascii="Cambria" w:hAnsi="Cambria" w:cs="Times"/>
        </w:rPr>
        <w:t xml:space="preserve">Wirth, W., Hofer, M., &amp; Schramm, H. (2012). Beyond pleasure: Exploring the </w:t>
      </w:r>
      <w:proofErr w:type="spellStart"/>
      <w:r w:rsidRPr="007C2590">
        <w:rPr>
          <w:rFonts w:ascii="Cambria" w:hAnsi="Cambria" w:cs="Times"/>
        </w:rPr>
        <w:t>eudaimonic</w:t>
      </w:r>
      <w:proofErr w:type="spellEnd"/>
      <w:r w:rsidRPr="007C2590">
        <w:rPr>
          <w:rFonts w:ascii="Cambria" w:hAnsi="Cambria" w:cs="Times"/>
        </w:rPr>
        <w:t xml:space="preserve"> entertainment experience. </w:t>
      </w:r>
      <w:r w:rsidRPr="007C2590">
        <w:rPr>
          <w:rFonts w:ascii="Cambria" w:hAnsi="Cambria" w:cs="Times"/>
          <w:i/>
          <w:iCs/>
        </w:rPr>
        <w:t>Human Communication Research</w:t>
      </w:r>
      <w:r w:rsidRPr="007C2590">
        <w:rPr>
          <w:rFonts w:ascii="Cambria" w:hAnsi="Cambria" w:cs="Times"/>
        </w:rPr>
        <w:t>, </w:t>
      </w:r>
      <w:r w:rsidRPr="007C2590">
        <w:rPr>
          <w:rFonts w:ascii="Cambria" w:hAnsi="Cambria" w:cs="Times"/>
          <w:i/>
          <w:iCs/>
        </w:rPr>
        <w:t>38</w:t>
      </w:r>
      <w:r w:rsidRPr="007C2590">
        <w:rPr>
          <w:rFonts w:ascii="Cambria" w:hAnsi="Cambria" w:cs="Times"/>
        </w:rPr>
        <w:t>(4), 406-428.</w:t>
      </w:r>
    </w:p>
    <w:p w14:paraId="746F2F40" w14:textId="59CDE13B" w:rsidR="00B7223E" w:rsidRPr="00B7223E" w:rsidRDefault="00B7223E" w:rsidP="00B7223E">
      <w:pPr>
        <w:widowControl w:val="0"/>
        <w:autoSpaceDE w:val="0"/>
        <w:autoSpaceDN w:val="0"/>
        <w:adjustRightInd w:val="0"/>
        <w:spacing w:line="480" w:lineRule="auto"/>
        <w:ind w:left="720" w:hanging="720"/>
        <w:rPr>
          <w:rFonts w:ascii="Cambria" w:hAnsi="Cambria" w:cs="Times"/>
        </w:rPr>
      </w:pPr>
      <w:proofErr w:type="spellStart"/>
      <w:r w:rsidRPr="00B7223E">
        <w:rPr>
          <w:rFonts w:ascii="Cambria" w:hAnsi="Cambria" w:cs="Times"/>
        </w:rPr>
        <w:t>Zillmann</w:t>
      </w:r>
      <w:proofErr w:type="spellEnd"/>
      <w:r w:rsidRPr="00B7223E">
        <w:rPr>
          <w:rFonts w:ascii="Cambria" w:hAnsi="Cambria" w:cs="Times"/>
        </w:rPr>
        <w:t>, D. (1988). Mood management through communication choices. </w:t>
      </w:r>
      <w:r w:rsidRPr="00B7223E">
        <w:rPr>
          <w:rFonts w:ascii="Cambria" w:hAnsi="Cambria" w:cs="Times"/>
          <w:i/>
          <w:iCs/>
        </w:rPr>
        <w:t>American Behavioral Scientist</w:t>
      </w:r>
      <w:r w:rsidRPr="00B7223E">
        <w:rPr>
          <w:rFonts w:ascii="Cambria" w:hAnsi="Cambria" w:cs="Times"/>
        </w:rPr>
        <w:t>, </w:t>
      </w:r>
      <w:r w:rsidRPr="00B7223E">
        <w:rPr>
          <w:rFonts w:ascii="Cambria" w:hAnsi="Cambria" w:cs="Times"/>
          <w:i/>
          <w:iCs/>
        </w:rPr>
        <w:t>31</w:t>
      </w:r>
      <w:r w:rsidRPr="00B7223E">
        <w:rPr>
          <w:rFonts w:ascii="Cambria" w:hAnsi="Cambria" w:cs="Times"/>
        </w:rPr>
        <w:t>, 327-340.</w:t>
      </w:r>
      <w:r>
        <w:rPr>
          <w:rFonts w:ascii="Cambria" w:hAnsi="Cambria" w:cs="Times"/>
        </w:rPr>
        <w:t xml:space="preserve"> </w:t>
      </w:r>
      <w:proofErr w:type="spellStart"/>
      <w:r>
        <w:rPr>
          <w:rFonts w:ascii="Cambria" w:hAnsi="Cambria" w:cs="Times"/>
        </w:rPr>
        <w:t>doi</w:t>
      </w:r>
      <w:proofErr w:type="spellEnd"/>
      <w:r>
        <w:rPr>
          <w:rFonts w:ascii="Cambria" w:hAnsi="Cambria" w:cs="Times"/>
        </w:rPr>
        <w:t xml:space="preserve">: </w:t>
      </w:r>
      <w:r w:rsidRPr="00B7223E">
        <w:rPr>
          <w:rFonts w:ascii="Cambria" w:hAnsi="Cambria" w:cs="Times"/>
        </w:rPr>
        <w:t>10.1177/000276488031003005</w:t>
      </w:r>
    </w:p>
    <w:p w14:paraId="7827BB5E" w14:textId="77777777" w:rsidR="00B7223E" w:rsidRPr="007C2590" w:rsidRDefault="00B7223E" w:rsidP="007C2590">
      <w:pPr>
        <w:widowControl w:val="0"/>
        <w:autoSpaceDE w:val="0"/>
        <w:autoSpaceDN w:val="0"/>
        <w:adjustRightInd w:val="0"/>
        <w:spacing w:line="480" w:lineRule="auto"/>
        <w:ind w:left="720" w:hanging="720"/>
        <w:rPr>
          <w:rFonts w:ascii="Cambria" w:hAnsi="Cambria" w:cs="Times"/>
        </w:rPr>
      </w:pPr>
    </w:p>
    <w:p w14:paraId="548E5EFF" w14:textId="77777777" w:rsidR="00CB0AA8" w:rsidRPr="00C3182F" w:rsidRDefault="00CB0AA8" w:rsidP="00FA2441">
      <w:pPr>
        <w:rPr>
          <w:rFonts w:ascii="Cambria" w:hAnsi="Cambria"/>
        </w:rPr>
      </w:pPr>
    </w:p>
    <w:p w14:paraId="74DF31C1" w14:textId="77777777" w:rsidR="00CB0AA8" w:rsidRPr="00C3182F" w:rsidRDefault="00CB0AA8" w:rsidP="00FA2441">
      <w:pPr>
        <w:rPr>
          <w:rFonts w:ascii="Cambria" w:hAnsi="Cambria"/>
        </w:rPr>
      </w:pPr>
    </w:p>
    <w:p w14:paraId="3184A024" w14:textId="77777777" w:rsidR="00CB0AA8" w:rsidRPr="00C3182F" w:rsidRDefault="00CB0AA8" w:rsidP="00FA2441">
      <w:pPr>
        <w:rPr>
          <w:rFonts w:ascii="Cambria" w:hAnsi="Cambria"/>
        </w:rPr>
      </w:pPr>
    </w:p>
    <w:p w14:paraId="480055A0" w14:textId="77777777" w:rsidR="00CB0AA8" w:rsidRPr="00C3182F" w:rsidRDefault="00CB0AA8" w:rsidP="00FA2441">
      <w:pPr>
        <w:rPr>
          <w:rFonts w:ascii="Cambria" w:hAnsi="Cambria"/>
        </w:rPr>
      </w:pPr>
    </w:p>
    <w:p w14:paraId="4FE1BF14" w14:textId="77777777" w:rsidR="00CB0AA8" w:rsidRPr="00C3182F" w:rsidRDefault="00CB0AA8" w:rsidP="00FA2441">
      <w:pPr>
        <w:rPr>
          <w:rFonts w:ascii="Cambria" w:hAnsi="Cambria"/>
        </w:rPr>
      </w:pPr>
    </w:p>
    <w:p w14:paraId="226C47F2" w14:textId="77777777" w:rsidR="00CB0AA8" w:rsidRPr="00C3182F" w:rsidRDefault="00CB0AA8" w:rsidP="00FA2441">
      <w:pPr>
        <w:rPr>
          <w:rFonts w:ascii="Cambria" w:hAnsi="Cambria"/>
        </w:rPr>
      </w:pPr>
    </w:p>
    <w:p w14:paraId="2F10D50C" w14:textId="77777777" w:rsidR="00CB0AA8" w:rsidRPr="00C3182F" w:rsidRDefault="00CB0AA8" w:rsidP="00FA2441">
      <w:pPr>
        <w:rPr>
          <w:rFonts w:ascii="Cambria" w:hAnsi="Cambria"/>
        </w:rPr>
      </w:pPr>
    </w:p>
    <w:p w14:paraId="33CA07CD" w14:textId="77777777" w:rsidR="00CB0AA8" w:rsidRPr="00C3182F" w:rsidRDefault="00CB0AA8" w:rsidP="00FA2441">
      <w:pPr>
        <w:rPr>
          <w:rFonts w:ascii="Cambria" w:hAnsi="Cambria"/>
        </w:rPr>
      </w:pPr>
    </w:p>
    <w:p w14:paraId="689A002A" w14:textId="77777777" w:rsidR="00CB0AA8" w:rsidRPr="00C3182F" w:rsidRDefault="00CB0AA8" w:rsidP="00FA2441">
      <w:pPr>
        <w:rPr>
          <w:rFonts w:ascii="Cambria" w:hAnsi="Cambria"/>
        </w:rPr>
      </w:pPr>
    </w:p>
    <w:p w14:paraId="77052A0A" w14:textId="77777777" w:rsidR="00CB0AA8" w:rsidRPr="00C3182F" w:rsidRDefault="00CB0AA8" w:rsidP="00FA2441">
      <w:pPr>
        <w:rPr>
          <w:rFonts w:ascii="Cambria" w:hAnsi="Cambria"/>
        </w:rPr>
      </w:pPr>
    </w:p>
    <w:p w14:paraId="1C2AB939" w14:textId="77777777" w:rsidR="00CB0AA8" w:rsidRPr="00C3182F" w:rsidRDefault="00CB0AA8" w:rsidP="00FA2441">
      <w:pPr>
        <w:rPr>
          <w:rFonts w:ascii="Cambria" w:hAnsi="Cambria"/>
        </w:rPr>
      </w:pPr>
    </w:p>
    <w:p w14:paraId="2E106F4A" w14:textId="77777777" w:rsidR="00CB0AA8" w:rsidRPr="00C3182F" w:rsidRDefault="00CB0AA8" w:rsidP="00FA2441">
      <w:pPr>
        <w:rPr>
          <w:rFonts w:ascii="Cambria" w:hAnsi="Cambria"/>
        </w:rPr>
      </w:pPr>
    </w:p>
    <w:p w14:paraId="478A2A79" w14:textId="77777777" w:rsidR="00CB0AA8" w:rsidRPr="00C3182F" w:rsidRDefault="00CB0AA8" w:rsidP="00FA2441">
      <w:pPr>
        <w:rPr>
          <w:rFonts w:ascii="Cambria" w:hAnsi="Cambria"/>
        </w:rPr>
      </w:pPr>
    </w:p>
    <w:p w14:paraId="1A8C2D77" w14:textId="77777777" w:rsidR="00CB0AA8" w:rsidRPr="00C3182F" w:rsidRDefault="00CB0AA8" w:rsidP="00FA2441">
      <w:pPr>
        <w:rPr>
          <w:rFonts w:ascii="Cambria" w:hAnsi="Cambria"/>
        </w:rPr>
      </w:pPr>
    </w:p>
    <w:p w14:paraId="0EB8E8FA" w14:textId="77777777" w:rsidR="00CB0AA8" w:rsidRPr="00C3182F" w:rsidRDefault="00CB0AA8" w:rsidP="00FA2441">
      <w:pPr>
        <w:rPr>
          <w:rFonts w:ascii="Cambria" w:hAnsi="Cambria"/>
        </w:rPr>
      </w:pPr>
    </w:p>
    <w:p w14:paraId="66CE81E1" w14:textId="77777777" w:rsidR="00CB0AA8" w:rsidRPr="00C3182F" w:rsidRDefault="00CB0AA8" w:rsidP="00FA2441">
      <w:pPr>
        <w:rPr>
          <w:rFonts w:ascii="Cambria" w:hAnsi="Cambria"/>
        </w:rPr>
      </w:pPr>
    </w:p>
    <w:p w14:paraId="1B598462" w14:textId="77777777" w:rsidR="00CB0AA8" w:rsidRPr="00C3182F" w:rsidRDefault="00CB0AA8" w:rsidP="00FA2441">
      <w:pPr>
        <w:rPr>
          <w:rFonts w:ascii="Cambria" w:hAnsi="Cambria"/>
        </w:rPr>
      </w:pPr>
    </w:p>
    <w:p w14:paraId="54386FCD" w14:textId="77777777" w:rsidR="00CB0AA8" w:rsidRPr="00C3182F" w:rsidRDefault="00CB0AA8" w:rsidP="00FA2441">
      <w:pPr>
        <w:rPr>
          <w:rFonts w:ascii="Cambria" w:hAnsi="Cambria"/>
        </w:rPr>
      </w:pPr>
    </w:p>
    <w:p w14:paraId="14260143" w14:textId="77777777" w:rsidR="00CB0AA8" w:rsidRPr="00C3182F" w:rsidRDefault="00CB0AA8" w:rsidP="00FA2441">
      <w:pPr>
        <w:rPr>
          <w:rFonts w:ascii="Cambria" w:hAnsi="Cambria"/>
        </w:rPr>
      </w:pPr>
    </w:p>
    <w:p w14:paraId="110B2F80" w14:textId="77777777" w:rsidR="00CB0AA8" w:rsidRPr="00C3182F" w:rsidRDefault="00CB0AA8" w:rsidP="00FA2441">
      <w:pPr>
        <w:rPr>
          <w:rFonts w:ascii="Cambria" w:hAnsi="Cambria"/>
        </w:rPr>
      </w:pPr>
    </w:p>
    <w:p w14:paraId="7529F1E7" w14:textId="77777777" w:rsidR="00CB0AA8" w:rsidRPr="00C3182F" w:rsidRDefault="00CB0AA8" w:rsidP="00FA2441">
      <w:pPr>
        <w:rPr>
          <w:rFonts w:ascii="Cambria" w:hAnsi="Cambria"/>
        </w:rPr>
      </w:pPr>
    </w:p>
    <w:p w14:paraId="653211CB" w14:textId="77777777" w:rsidR="00CB0AA8" w:rsidRPr="00C3182F" w:rsidRDefault="00CB0AA8" w:rsidP="00FA2441">
      <w:pPr>
        <w:rPr>
          <w:rFonts w:ascii="Cambria" w:hAnsi="Cambria"/>
        </w:rPr>
      </w:pPr>
    </w:p>
    <w:p w14:paraId="47AFB488" w14:textId="77777777" w:rsidR="00CB0AA8" w:rsidRPr="00C3182F" w:rsidRDefault="00CB0AA8" w:rsidP="00FA2441">
      <w:pPr>
        <w:rPr>
          <w:rFonts w:ascii="Cambria" w:hAnsi="Cambria"/>
        </w:rPr>
        <w:sectPr w:rsidR="00CB0AA8" w:rsidRPr="00C3182F" w:rsidSect="00F055D7">
          <w:headerReference w:type="even" r:id="rId11"/>
          <w:headerReference w:type="default" r:id="rId12"/>
          <w:pgSz w:w="12240" w:h="15840"/>
          <w:pgMar w:top="1440" w:right="1440" w:bottom="1440" w:left="1440" w:header="720" w:footer="720" w:gutter="0"/>
          <w:cols w:space="720"/>
          <w:docGrid w:linePitch="360"/>
        </w:sectPr>
      </w:pPr>
    </w:p>
    <w:tbl>
      <w:tblPr>
        <w:tblW w:w="13056" w:type="dxa"/>
        <w:tblInd w:w="93" w:type="dxa"/>
        <w:tblLayout w:type="fixed"/>
        <w:tblLook w:val="04A0" w:firstRow="1" w:lastRow="0" w:firstColumn="1" w:lastColumn="0" w:noHBand="0" w:noVBand="1"/>
      </w:tblPr>
      <w:tblGrid>
        <w:gridCol w:w="659"/>
        <w:gridCol w:w="1141"/>
        <w:gridCol w:w="348"/>
        <w:gridCol w:w="779"/>
        <w:gridCol w:w="157"/>
        <w:gridCol w:w="563"/>
        <w:gridCol w:w="397"/>
        <w:gridCol w:w="303"/>
        <w:gridCol w:w="786"/>
        <w:gridCol w:w="254"/>
        <w:gridCol w:w="682"/>
        <w:gridCol w:w="526"/>
        <w:gridCol w:w="410"/>
        <w:gridCol w:w="443"/>
        <w:gridCol w:w="493"/>
        <w:gridCol w:w="287"/>
        <w:gridCol w:w="673"/>
        <w:gridCol w:w="7"/>
        <w:gridCol w:w="1040"/>
        <w:gridCol w:w="42"/>
        <w:gridCol w:w="936"/>
        <w:gridCol w:w="230"/>
        <w:gridCol w:w="706"/>
        <w:gridCol w:w="174"/>
        <w:gridCol w:w="849"/>
        <w:gridCol w:w="171"/>
      </w:tblGrid>
      <w:tr w:rsidR="00FC09F4" w:rsidRPr="00C3182F" w14:paraId="15EEC602" w14:textId="77777777" w:rsidTr="00FC09F4">
        <w:trPr>
          <w:gridAfter w:val="1"/>
          <w:wAfter w:w="171" w:type="dxa"/>
          <w:trHeight w:val="800"/>
        </w:trPr>
        <w:tc>
          <w:tcPr>
            <w:tcW w:w="12885" w:type="dxa"/>
            <w:gridSpan w:val="25"/>
            <w:tcBorders>
              <w:top w:val="nil"/>
              <w:left w:val="nil"/>
              <w:bottom w:val="nil"/>
              <w:right w:val="nil"/>
            </w:tcBorders>
            <w:shd w:val="clear" w:color="auto" w:fill="auto"/>
            <w:vAlign w:val="center"/>
            <w:hideMark/>
          </w:tcPr>
          <w:p w14:paraId="22BE65FB" w14:textId="77777777" w:rsidR="00FC09F4" w:rsidRPr="00C3182F" w:rsidRDefault="00FC09F4" w:rsidP="00B9115F">
            <w:pPr>
              <w:rPr>
                <w:rFonts w:ascii="Cambria" w:eastAsia="Times New Roman" w:hAnsi="Cambria" w:cs="Times New Roman"/>
                <w:color w:val="000000"/>
                <w:sz w:val="22"/>
                <w:szCs w:val="22"/>
              </w:rPr>
            </w:pPr>
            <w:r w:rsidRPr="00C3182F">
              <w:rPr>
                <w:rFonts w:ascii="Cambria" w:eastAsia="Times New Roman" w:hAnsi="Cambria" w:cs="Times New Roman"/>
                <w:color w:val="000000"/>
                <w:sz w:val="22"/>
                <w:szCs w:val="22"/>
              </w:rPr>
              <w:lastRenderedPageBreak/>
              <w:t>Table 1</w:t>
            </w:r>
          </w:p>
          <w:p w14:paraId="7D5B0C5F" w14:textId="77777777" w:rsidR="00FC09F4" w:rsidRPr="00C3182F" w:rsidRDefault="00FC09F4" w:rsidP="00B9115F">
            <w:pPr>
              <w:rPr>
                <w:rFonts w:ascii="Cambria" w:eastAsia="Times New Roman" w:hAnsi="Cambria" w:cs="Times New Roman"/>
                <w:color w:val="000000"/>
                <w:sz w:val="22"/>
                <w:szCs w:val="22"/>
              </w:rPr>
            </w:pPr>
            <w:r w:rsidRPr="00C3182F">
              <w:rPr>
                <w:rFonts w:ascii="Cambria" w:eastAsia="Times New Roman" w:hAnsi="Cambria" w:cs="Times New Roman"/>
                <w:color w:val="000000"/>
                <w:sz w:val="22"/>
                <w:szCs w:val="22"/>
              </w:rPr>
              <w:t xml:space="preserve"> </w:t>
            </w:r>
          </w:p>
          <w:p w14:paraId="28F68F93" w14:textId="77777777" w:rsidR="00FC09F4" w:rsidRPr="00C3182F" w:rsidRDefault="00FC09F4" w:rsidP="00B9115F">
            <w:pPr>
              <w:rPr>
                <w:rFonts w:ascii="Cambria" w:eastAsia="Times New Roman" w:hAnsi="Cambria" w:cs="Times New Roman"/>
                <w:i/>
                <w:color w:val="000000"/>
                <w:sz w:val="22"/>
                <w:szCs w:val="22"/>
              </w:rPr>
            </w:pPr>
            <w:r w:rsidRPr="00C3182F">
              <w:rPr>
                <w:rFonts w:ascii="Cambria" w:eastAsia="Times New Roman" w:hAnsi="Cambria" w:cs="Times New Roman"/>
                <w:i/>
                <w:color w:val="000000"/>
                <w:sz w:val="22"/>
                <w:szCs w:val="22"/>
              </w:rPr>
              <w:t>Mean differences in domain emphasis by genre. Positive numbers show over-representation and negative numbers under-representation</w:t>
            </w:r>
          </w:p>
        </w:tc>
      </w:tr>
      <w:tr w:rsidR="00FC09F4" w:rsidRPr="00C3182F" w14:paraId="2F6784F4" w14:textId="77777777" w:rsidTr="00FC09F4">
        <w:trPr>
          <w:gridAfter w:val="1"/>
          <w:wAfter w:w="171" w:type="dxa"/>
          <w:trHeight w:val="300"/>
        </w:trPr>
        <w:tc>
          <w:tcPr>
            <w:tcW w:w="659" w:type="dxa"/>
            <w:tcBorders>
              <w:top w:val="nil"/>
              <w:left w:val="nil"/>
              <w:bottom w:val="nil"/>
              <w:right w:val="nil"/>
            </w:tcBorders>
            <w:shd w:val="clear" w:color="auto" w:fill="auto"/>
            <w:noWrap/>
            <w:vAlign w:val="bottom"/>
            <w:hideMark/>
          </w:tcPr>
          <w:p w14:paraId="042EF8C5" w14:textId="77777777" w:rsidR="00FC09F4" w:rsidRPr="00C3182F" w:rsidRDefault="00FC09F4" w:rsidP="00B9115F">
            <w:pPr>
              <w:rPr>
                <w:rFonts w:ascii="Cambria" w:eastAsia="Times New Roman" w:hAnsi="Cambria" w:cs="Times New Roman"/>
                <w:color w:val="000000"/>
              </w:rPr>
            </w:pPr>
          </w:p>
        </w:tc>
        <w:tc>
          <w:tcPr>
            <w:tcW w:w="1489" w:type="dxa"/>
            <w:gridSpan w:val="2"/>
            <w:tcBorders>
              <w:top w:val="nil"/>
              <w:left w:val="nil"/>
              <w:bottom w:val="nil"/>
              <w:right w:val="nil"/>
            </w:tcBorders>
            <w:shd w:val="clear" w:color="auto" w:fill="auto"/>
            <w:noWrap/>
            <w:vAlign w:val="bottom"/>
            <w:hideMark/>
          </w:tcPr>
          <w:p w14:paraId="190A6055" w14:textId="77777777" w:rsidR="00FC09F4" w:rsidRPr="00C3182F" w:rsidRDefault="00FC09F4" w:rsidP="00B9115F">
            <w:pPr>
              <w:rPr>
                <w:rFonts w:ascii="Cambria" w:eastAsia="Times New Roman" w:hAnsi="Cambria" w:cs="Times New Roman"/>
                <w:color w:val="000000"/>
              </w:rPr>
            </w:pPr>
          </w:p>
        </w:tc>
        <w:tc>
          <w:tcPr>
            <w:tcW w:w="4857" w:type="dxa"/>
            <w:gridSpan w:val="10"/>
            <w:tcBorders>
              <w:top w:val="nil"/>
              <w:left w:val="nil"/>
              <w:bottom w:val="nil"/>
              <w:right w:val="nil"/>
            </w:tcBorders>
            <w:shd w:val="clear" w:color="auto" w:fill="auto"/>
            <w:noWrap/>
            <w:vAlign w:val="center"/>
            <w:hideMark/>
          </w:tcPr>
          <w:p w14:paraId="3E1E4A49" w14:textId="77777777" w:rsidR="00FC09F4" w:rsidRPr="00C3182F" w:rsidRDefault="00FC09F4" w:rsidP="00B9115F">
            <w:pPr>
              <w:jc w:val="center"/>
              <w:rPr>
                <w:rFonts w:ascii="Cambria" w:eastAsia="Times New Roman" w:hAnsi="Cambria" w:cs="Times New Roman"/>
                <w:color w:val="000000"/>
                <w:sz w:val="20"/>
                <w:szCs w:val="20"/>
                <w:u w:val="single"/>
              </w:rPr>
            </w:pPr>
            <w:r w:rsidRPr="00C3182F">
              <w:rPr>
                <w:rFonts w:ascii="Cambria" w:eastAsia="Times New Roman" w:hAnsi="Cambria" w:cs="Times New Roman"/>
                <w:color w:val="000000"/>
                <w:sz w:val="20"/>
                <w:szCs w:val="20"/>
                <w:u w:val="single"/>
              </w:rPr>
              <w:t>Vice</w:t>
            </w:r>
          </w:p>
        </w:tc>
        <w:tc>
          <w:tcPr>
            <w:tcW w:w="4857" w:type="dxa"/>
            <w:gridSpan w:val="10"/>
            <w:tcBorders>
              <w:top w:val="nil"/>
              <w:left w:val="nil"/>
              <w:bottom w:val="nil"/>
              <w:right w:val="nil"/>
            </w:tcBorders>
            <w:shd w:val="clear" w:color="auto" w:fill="auto"/>
            <w:noWrap/>
            <w:vAlign w:val="center"/>
            <w:hideMark/>
          </w:tcPr>
          <w:p w14:paraId="2B14AF35" w14:textId="77777777" w:rsidR="00FC09F4" w:rsidRPr="00C3182F" w:rsidRDefault="00FC09F4" w:rsidP="00B9115F">
            <w:pPr>
              <w:jc w:val="center"/>
              <w:rPr>
                <w:rFonts w:ascii="Cambria" w:eastAsia="Times New Roman" w:hAnsi="Cambria" w:cs="Times New Roman"/>
                <w:color w:val="000000"/>
                <w:sz w:val="20"/>
                <w:szCs w:val="20"/>
                <w:u w:val="single"/>
              </w:rPr>
            </w:pPr>
            <w:r w:rsidRPr="00C3182F">
              <w:rPr>
                <w:rFonts w:ascii="Cambria" w:eastAsia="Times New Roman" w:hAnsi="Cambria" w:cs="Times New Roman"/>
                <w:color w:val="000000"/>
                <w:sz w:val="20"/>
                <w:szCs w:val="20"/>
                <w:u w:val="single"/>
              </w:rPr>
              <w:t>Virtue</w:t>
            </w:r>
          </w:p>
        </w:tc>
        <w:tc>
          <w:tcPr>
            <w:tcW w:w="1023" w:type="dxa"/>
            <w:gridSpan w:val="2"/>
            <w:tcBorders>
              <w:top w:val="nil"/>
              <w:left w:val="nil"/>
              <w:bottom w:val="nil"/>
              <w:right w:val="nil"/>
            </w:tcBorders>
            <w:shd w:val="clear" w:color="auto" w:fill="auto"/>
            <w:noWrap/>
            <w:vAlign w:val="bottom"/>
            <w:hideMark/>
          </w:tcPr>
          <w:p w14:paraId="5392522E" w14:textId="77777777" w:rsidR="00FC09F4" w:rsidRPr="00C3182F" w:rsidRDefault="00FC09F4" w:rsidP="00B9115F">
            <w:pPr>
              <w:rPr>
                <w:rFonts w:ascii="Cambria" w:eastAsia="Times New Roman" w:hAnsi="Cambria" w:cs="Times New Roman"/>
                <w:color w:val="000000"/>
              </w:rPr>
            </w:pPr>
          </w:p>
        </w:tc>
      </w:tr>
      <w:tr w:rsidR="00FC09F4" w:rsidRPr="00C3182F" w14:paraId="5C6A7807" w14:textId="77777777" w:rsidTr="00FC09F4">
        <w:trPr>
          <w:gridAfter w:val="1"/>
          <w:wAfter w:w="171" w:type="dxa"/>
          <w:trHeight w:val="320"/>
        </w:trPr>
        <w:tc>
          <w:tcPr>
            <w:tcW w:w="659" w:type="dxa"/>
            <w:tcBorders>
              <w:top w:val="nil"/>
              <w:left w:val="nil"/>
              <w:bottom w:val="single" w:sz="8" w:space="0" w:color="auto"/>
              <w:right w:val="nil"/>
            </w:tcBorders>
            <w:shd w:val="clear" w:color="auto" w:fill="auto"/>
            <w:noWrap/>
            <w:vAlign w:val="center"/>
            <w:hideMark/>
          </w:tcPr>
          <w:p w14:paraId="3164611A" w14:textId="77777777" w:rsidR="00FC09F4" w:rsidRPr="00C3182F" w:rsidRDefault="00FC09F4" w:rsidP="00B9115F">
            <w:pPr>
              <w:jc w:val="center"/>
              <w:rPr>
                <w:rFonts w:ascii="Cambria" w:eastAsia="Times New Roman" w:hAnsi="Cambria" w:cs="Times New Roman"/>
                <w:i/>
                <w:iCs/>
                <w:color w:val="000000"/>
                <w:sz w:val="20"/>
                <w:szCs w:val="20"/>
              </w:rPr>
            </w:pPr>
            <w:r w:rsidRPr="00C3182F">
              <w:rPr>
                <w:rFonts w:ascii="Cambria" w:eastAsia="Times New Roman" w:hAnsi="Cambria" w:cs="Times New Roman"/>
                <w:i/>
                <w:iCs/>
                <w:color w:val="000000"/>
                <w:sz w:val="20"/>
                <w:szCs w:val="20"/>
              </w:rPr>
              <w:t>n</w:t>
            </w:r>
          </w:p>
        </w:tc>
        <w:tc>
          <w:tcPr>
            <w:tcW w:w="1489" w:type="dxa"/>
            <w:gridSpan w:val="2"/>
            <w:tcBorders>
              <w:top w:val="nil"/>
              <w:left w:val="nil"/>
              <w:bottom w:val="single" w:sz="8" w:space="0" w:color="auto"/>
              <w:right w:val="nil"/>
            </w:tcBorders>
            <w:shd w:val="clear" w:color="auto" w:fill="auto"/>
            <w:noWrap/>
            <w:vAlign w:val="center"/>
            <w:hideMark/>
          </w:tcPr>
          <w:p w14:paraId="72EE01D4" w14:textId="77777777" w:rsidR="00FC09F4" w:rsidRPr="00C3182F" w:rsidRDefault="00FC09F4" w:rsidP="00B9115F">
            <w:pPr>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Genre</w:t>
            </w:r>
          </w:p>
        </w:tc>
        <w:tc>
          <w:tcPr>
            <w:tcW w:w="936" w:type="dxa"/>
            <w:gridSpan w:val="2"/>
            <w:tcBorders>
              <w:top w:val="nil"/>
              <w:left w:val="nil"/>
              <w:bottom w:val="single" w:sz="8" w:space="0" w:color="auto"/>
              <w:right w:val="nil"/>
            </w:tcBorders>
            <w:shd w:val="clear" w:color="auto" w:fill="auto"/>
            <w:noWrap/>
            <w:vAlign w:val="center"/>
            <w:hideMark/>
          </w:tcPr>
          <w:p w14:paraId="2FC9049F" w14:textId="77777777" w:rsidR="00FC09F4" w:rsidRPr="00C3182F" w:rsidRDefault="00FC09F4" w:rsidP="00B9115F">
            <w:pPr>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Care</w:t>
            </w:r>
          </w:p>
        </w:tc>
        <w:tc>
          <w:tcPr>
            <w:tcW w:w="960" w:type="dxa"/>
            <w:gridSpan w:val="2"/>
            <w:tcBorders>
              <w:top w:val="nil"/>
              <w:left w:val="nil"/>
              <w:bottom w:val="single" w:sz="8" w:space="0" w:color="auto"/>
              <w:right w:val="nil"/>
            </w:tcBorders>
            <w:shd w:val="clear" w:color="auto" w:fill="auto"/>
            <w:noWrap/>
            <w:vAlign w:val="center"/>
            <w:hideMark/>
          </w:tcPr>
          <w:p w14:paraId="4DC32319" w14:textId="77777777" w:rsidR="00FC09F4" w:rsidRPr="00C3182F" w:rsidRDefault="00FC09F4" w:rsidP="00B9115F">
            <w:pPr>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Fairness</w:t>
            </w:r>
          </w:p>
        </w:tc>
        <w:tc>
          <w:tcPr>
            <w:tcW w:w="1089" w:type="dxa"/>
            <w:gridSpan w:val="2"/>
            <w:tcBorders>
              <w:top w:val="nil"/>
              <w:left w:val="nil"/>
              <w:bottom w:val="single" w:sz="8" w:space="0" w:color="auto"/>
              <w:right w:val="nil"/>
            </w:tcBorders>
            <w:shd w:val="clear" w:color="auto" w:fill="auto"/>
            <w:noWrap/>
            <w:vAlign w:val="center"/>
            <w:hideMark/>
          </w:tcPr>
          <w:p w14:paraId="52266008" w14:textId="77777777" w:rsidR="00FC09F4" w:rsidRPr="00C3182F" w:rsidRDefault="00FC09F4" w:rsidP="00B9115F">
            <w:pPr>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 xml:space="preserve">Authority </w:t>
            </w:r>
          </w:p>
        </w:tc>
        <w:tc>
          <w:tcPr>
            <w:tcW w:w="936" w:type="dxa"/>
            <w:gridSpan w:val="2"/>
            <w:tcBorders>
              <w:top w:val="nil"/>
              <w:left w:val="nil"/>
              <w:bottom w:val="single" w:sz="8" w:space="0" w:color="auto"/>
              <w:right w:val="nil"/>
            </w:tcBorders>
            <w:shd w:val="clear" w:color="auto" w:fill="auto"/>
            <w:noWrap/>
            <w:vAlign w:val="center"/>
            <w:hideMark/>
          </w:tcPr>
          <w:p w14:paraId="253EE69A" w14:textId="77777777" w:rsidR="00FC09F4" w:rsidRPr="00C3182F" w:rsidRDefault="00FC09F4" w:rsidP="00B9115F">
            <w:pPr>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Ingroup</w:t>
            </w:r>
          </w:p>
        </w:tc>
        <w:tc>
          <w:tcPr>
            <w:tcW w:w="936" w:type="dxa"/>
            <w:gridSpan w:val="2"/>
            <w:tcBorders>
              <w:top w:val="nil"/>
              <w:left w:val="nil"/>
              <w:bottom w:val="single" w:sz="8" w:space="0" w:color="auto"/>
              <w:right w:val="nil"/>
            </w:tcBorders>
            <w:shd w:val="clear" w:color="auto" w:fill="auto"/>
            <w:noWrap/>
            <w:vAlign w:val="center"/>
            <w:hideMark/>
          </w:tcPr>
          <w:p w14:paraId="792177A9" w14:textId="77777777" w:rsidR="00FC09F4" w:rsidRPr="00C3182F" w:rsidRDefault="00FC09F4" w:rsidP="00B9115F">
            <w:pPr>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Purity</w:t>
            </w:r>
          </w:p>
        </w:tc>
        <w:tc>
          <w:tcPr>
            <w:tcW w:w="936" w:type="dxa"/>
            <w:gridSpan w:val="2"/>
            <w:tcBorders>
              <w:top w:val="nil"/>
              <w:left w:val="nil"/>
              <w:bottom w:val="single" w:sz="8" w:space="0" w:color="auto"/>
              <w:right w:val="nil"/>
            </w:tcBorders>
            <w:shd w:val="clear" w:color="auto" w:fill="auto"/>
            <w:noWrap/>
            <w:vAlign w:val="center"/>
            <w:hideMark/>
          </w:tcPr>
          <w:p w14:paraId="13F886CF" w14:textId="77777777" w:rsidR="00FC09F4" w:rsidRPr="00C3182F" w:rsidRDefault="00FC09F4" w:rsidP="00B9115F">
            <w:pPr>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Care</w:t>
            </w:r>
          </w:p>
        </w:tc>
        <w:tc>
          <w:tcPr>
            <w:tcW w:w="960" w:type="dxa"/>
            <w:gridSpan w:val="2"/>
            <w:tcBorders>
              <w:top w:val="nil"/>
              <w:left w:val="nil"/>
              <w:bottom w:val="single" w:sz="8" w:space="0" w:color="auto"/>
              <w:right w:val="nil"/>
            </w:tcBorders>
            <w:shd w:val="clear" w:color="auto" w:fill="auto"/>
            <w:noWrap/>
            <w:vAlign w:val="center"/>
            <w:hideMark/>
          </w:tcPr>
          <w:p w14:paraId="405862C7" w14:textId="77777777" w:rsidR="00FC09F4" w:rsidRPr="00C3182F" w:rsidRDefault="00FC09F4" w:rsidP="00B9115F">
            <w:pPr>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Fairness</w:t>
            </w:r>
          </w:p>
        </w:tc>
        <w:tc>
          <w:tcPr>
            <w:tcW w:w="1089" w:type="dxa"/>
            <w:gridSpan w:val="3"/>
            <w:tcBorders>
              <w:top w:val="nil"/>
              <w:left w:val="nil"/>
              <w:bottom w:val="single" w:sz="8" w:space="0" w:color="auto"/>
              <w:right w:val="nil"/>
            </w:tcBorders>
            <w:shd w:val="clear" w:color="auto" w:fill="auto"/>
            <w:noWrap/>
            <w:vAlign w:val="center"/>
            <w:hideMark/>
          </w:tcPr>
          <w:p w14:paraId="19D2533F" w14:textId="77777777" w:rsidR="00FC09F4" w:rsidRPr="00C3182F" w:rsidRDefault="00FC09F4" w:rsidP="00B9115F">
            <w:pPr>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Authority</w:t>
            </w:r>
          </w:p>
        </w:tc>
        <w:tc>
          <w:tcPr>
            <w:tcW w:w="936" w:type="dxa"/>
            <w:tcBorders>
              <w:top w:val="nil"/>
              <w:left w:val="nil"/>
              <w:bottom w:val="single" w:sz="8" w:space="0" w:color="auto"/>
              <w:right w:val="nil"/>
            </w:tcBorders>
            <w:shd w:val="clear" w:color="auto" w:fill="auto"/>
            <w:noWrap/>
            <w:vAlign w:val="center"/>
            <w:hideMark/>
          </w:tcPr>
          <w:p w14:paraId="34D06164" w14:textId="77777777" w:rsidR="00FC09F4" w:rsidRPr="00C3182F" w:rsidRDefault="00FC09F4" w:rsidP="00B9115F">
            <w:pPr>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Ingroup</w:t>
            </w:r>
          </w:p>
        </w:tc>
        <w:tc>
          <w:tcPr>
            <w:tcW w:w="936" w:type="dxa"/>
            <w:gridSpan w:val="2"/>
            <w:tcBorders>
              <w:top w:val="nil"/>
              <w:left w:val="nil"/>
              <w:bottom w:val="single" w:sz="8" w:space="0" w:color="auto"/>
              <w:right w:val="nil"/>
            </w:tcBorders>
            <w:shd w:val="clear" w:color="auto" w:fill="auto"/>
            <w:noWrap/>
            <w:vAlign w:val="center"/>
            <w:hideMark/>
          </w:tcPr>
          <w:p w14:paraId="39351A70" w14:textId="77777777" w:rsidR="00FC09F4" w:rsidRPr="00C3182F" w:rsidRDefault="00FC09F4" w:rsidP="00B9115F">
            <w:pPr>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Purity</w:t>
            </w:r>
          </w:p>
        </w:tc>
        <w:tc>
          <w:tcPr>
            <w:tcW w:w="1023" w:type="dxa"/>
            <w:gridSpan w:val="2"/>
            <w:tcBorders>
              <w:top w:val="nil"/>
              <w:left w:val="nil"/>
              <w:bottom w:val="nil"/>
              <w:right w:val="nil"/>
            </w:tcBorders>
            <w:shd w:val="clear" w:color="auto" w:fill="auto"/>
            <w:noWrap/>
            <w:vAlign w:val="center"/>
            <w:hideMark/>
          </w:tcPr>
          <w:p w14:paraId="4543FDC0"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 xml:space="preserve">Gen. </w:t>
            </w:r>
            <w:r w:rsidRPr="00C3182F">
              <w:rPr>
                <w:rFonts w:ascii="Cambria" w:eastAsia="Times New Roman" w:hAnsi="Cambria" w:cs="Times New Roman"/>
                <w:color w:val="000000"/>
                <w:sz w:val="20"/>
                <w:szCs w:val="20"/>
                <w:u w:val="single"/>
              </w:rPr>
              <w:t>Morality</w:t>
            </w:r>
          </w:p>
        </w:tc>
      </w:tr>
      <w:tr w:rsidR="00FC09F4" w:rsidRPr="00C3182F" w14:paraId="1A6894E6" w14:textId="77777777" w:rsidTr="00FC09F4">
        <w:trPr>
          <w:gridAfter w:val="1"/>
          <w:wAfter w:w="171" w:type="dxa"/>
          <w:trHeight w:val="300"/>
        </w:trPr>
        <w:tc>
          <w:tcPr>
            <w:tcW w:w="659" w:type="dxa"/>
            <w:tcBorders>
              <w:top w:val="nil"/>
              <w:left w:val="nil"/>
              <w:bottom w:val="nil"/>
              <w:right w:val="nil"/>
            </w:tcBorders>
            <w:shd w:val="clear" w:color="auto" w:fill="auto"/>
            <w:noWrap/>
            <w:vAlign w:val="center"/>
            <w:hideMark/>
          </w:tcPr>
          <w:p w14:paraId="7B8B971B"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4683</w:t>
            </w:r>
          </w:p>
        </w:tc>
        <w:tc>
          <w:tcPr>
            <w:tcW w:w="1489" w:type="dxa"/>
            <w:gridSpan w:val="2"/>
            <w:tcBorders>
              <w:top w:val="nil"/>
              <w:left w:val="nil"/>
              <w:bottom w:val="nil"/>
              <w:right w:val="nil"/>
            </w:tcBorders>
            <w:shd w:val="clear" w:color="auto" w:fill="auto"/>
            <w:noWrap/>
            <w:vAlign w:val="center"/>
            <w:hideMark/>
          </w:tcPr>
          <w:p w14:paraId="3530DC99" w14:textId="77777777" w:rsidR="00FC09F4" w:rsidRPr="00C3182F" w:rsidRDefault="00FC09F4" w:rsidP="00B9115F">
            <w:pPr>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drama</w:t>
            </w:r>
          </w:p>
        </w:tc>
        <w:tc>
          <w:tcPr>
            <w:tcW w:w="936" w:type="dxa"/>
            <w:gridSpan w:val="2"/>
            <w:tcBorders>
              <w:top w:val="nil"/>
              <w:left w:val="nil"/>
              <w:bottom w:val="nil"/>
              <w:right w:val="nil"/>
            </w:tcBorders>
            <w:shd w:val="clear" w:color="auto" w:fill="auto"/>
            <w:noWrap/>
            <w:vAlign w:val="center"/>
            <w:hideMark/>
          </w:tcPr>
          <w:p w14:paraId="2E8BA1BD"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-.00030</w:t>
            </w:r>
          </w:p>
        </w:tc>
        <w:tc>
          <w:tcPr>
            <w:tcW w:w="960" w:type="dxa"/>
            <w:gridSpan w:val="2"/>
            <w:tcBorders>
              <w:top w:val="nil"/>
              <w:left w:val="nil"/>
              <w:bottom w:val="nil"/>
              <w:right w:val="nil"/>
            </w:tcBorders>
            <w:shd w:val="clear" w:color="auto" w:fill="auto"/>
            <w:noWrap/>
            <w:vAlign w:val="center"/>
            <w:hideMark/>
          </w:tcPr>
          <w:p w14:paraId="3DC8A66D"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+.00001</w:t>
            </w:r>
          </w:p>
        </w:tc>
        <w:tc>
          <w:tcPr>
            <w:tcW w:w="1089" w:type="dxa"/>
            <w:gridSpan w:val="2"/>
            <w:tcBorders>
              <w:top w:val="nil"/>
              <w:left w:val="nil"/>
              <w:bottom w:val="nil"/>
              <w:right w:val="nil"/>
            </w:tcBorders>
            <w:shd w:val="clear" w:color="auto" w:fill="auto"/>
            <w:noWrap/>
            <w:vAlign w:val="center"/>
            <w:hideMark/>
          </w:tcPr>
          <w:p w14:paraId="55A58A79"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+.00004</w:t>
            </w:r>
          </w:p>
        </w:tc>
        <w:tc>
          <w:tcPr>
            <w:tcW w:w="936" w:type="dxa"/>
            <w:gridSpan w:val="2"/>
            <w:tcBorders>
              <w:top w:val="nil"/>
              <w:left w:val="nil"/>
              <w:bottom w:val="nil"/>
              <w:right w:val="nil"/>
            </w:tcBorders>
            <w:shd w:val="clear" w:color="auto" w:fill="auto"/>
            <w:noWrap/>
            <w:vAlign w:val="center"/>
            <w:hideMark/>
          </w:tcPr>
          <w:p w14:paraId="4ABE2CDB"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+.00002</w:t>
            </w:r>
          </w:p>
        </w:tc>
        <w:tc>
          <w:tcPr>
            <w:tcW w:w="936" w:type="dxa"/>
            <w:gridSpan w:val="2"/>
            <w:tcBorders>
              <w:top w:val="nil"/>
              <w:left w:val="nil"/>
              <w:bottom w:val="nil"/>
              <w:right w:val="nil"/>
            </w:tcBorders>
            <w:shd w:val="clear" w:color="auto" w:fill="auto"/>
            <w:noWrap/>
            <w:vAlign w:val="center"/>
            <w:hideMark/>
          </w:tcPr>
          <w:p w14:paraId="7CCBB2C9"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+.00013</w:t>
            </w:r>
          </w:p>
        </w:tc>
        <w:tc>
          <w:tcPr>
            <w:tcW w:w="936" w:type="dxa"/>
            <w:gridSpan w:val="2"/>
            <w:tcBorders>
              <w:top w:val="nil"/>
              <w:left w:val="nil"/>
              <w:bottom w:val="nil"/>
              <w:right w:val="nil"/>
            </w:tcBorders>
            <w:shd w:val="clear" w:color="auto" w:fill="auto"/>
            <w:noWrap/>
            <w:vAlign w:val="center"/>
            <w:hideMark/>
          </w:tcPr>
          <w:p w14:paraId="2D96B212"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-.00005</w:t>
            </w:r>
          </w:p>
        </w:tc>
        <w:tc>
          <w:tcPr>
            <w:tcW w:w="960" w:type="dxa"/>
            <w:gridSpan w:val="2"/>
            <w:tcBorders>
              <w:top w:val="nil"/>
              <w:left w:val="nil"/>
              <w:bottom w:val="nil"/>
              <w:right w:val="nil"/>
            </w:tcBorders>
            <w:shd w:val="clear" w:color="auto" w:fill="auto"/>
            <w:noWrap/>
            <w:vAlign w:val="center"/>
            <w:hideMark/>
          </w:tcPr>
          <w:p w14:paraId="093A297E"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+.00001</w:t>
            </w:r>
          </w:p>
        </w:tc>
        <w:tc>
          <w:tcPr>
            <w:tcW w:w="1089" w:type="dxa"/>
            <w:gridSpan w:val="3"/>
            <w:tcBorders>
              <w:top w:val="nil"/>
              <w:left w:val="nil"/>
              <w:bottom w:val="nil"/>
              <w:right w:val="nil"/>
            </w:tcBorders>
            <w:shd w:val="clear" w:color="auto" w:fill="auto"/>
            <w:noWrap/>
            <w:vAlign w:val="center"/>
            <w:hideMark/>
          </w:tcPr>
          <w:p w14:paraId="17568F28"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+.00056</w:t>
            </w:r>
          </w:p>
        </w:tc>
        <w:tc>
          <w:tcPr>
            <w:tcW w:w="936" w:type="dxa"/>
            <w:tcBorders>
              <w:top w:val="nil"/>
              <w:left w:val="nil"/>
              <w:bottom w:val="nil"/>
              <w:right w:val="nil"/>
            </w:tcBorders>
            <w:shd w:val="clear" w:color="auto" w:fill="auto"/>
            <w:noWrap/>
            <w:vAlign w:val="center"/>
            <w:hideMark/>
          </w:tcPr>
          <w:p w14:paraId="6EBEB6D6"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+.00005</w:t>
            </w:r>
          </w:p>
        </w:tc>
        <w:tc>
          <w:tcPr>
            <w:tcW w:w="936" w:type="dxa"/>
            <w:gridSpan w:val="2"/>
            <w:tcBorders>
              <w:top w:val="nil"/>
              <w:left w:val="nil"/>
              <w:bottom w:val="nil"/>
              <w:right w:val="nil"/>
            </w:tcBorders>
            <w:shd w:val="clear" w:color="auto" w:fill="auto"/>
            <w:noWrap/>
            <w:vAlign w:val="center"/>
            <w:hideMark/>
          </w:tcPr>
          <w:p w14:paraId="2579309F"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+.00005</w:t>
            </w:r>
          </w:p>
        </w:tc>
        <w:tc>
          <w:tcPr>
            <w:tcW w:w="1023" w:type="dxa"/>
            <w:gridSpan w:val="2"/>
            <w:tcBorders>
              <w:top w:val="nil"/>
              <w:left w:val="nil"/>
              <w:bottom w:val="nil"/>
              <w:right w:val="nil"/>
            </w:tcBorders>
            <w:shd w:val="clear" w:color="auto" w:fill="auto"/>
            <w:noWrap/>
            <w:vAlign w:val="center"/>
            <w:hideMark/>
          </w:tcPr>
          <w:p w14:paraId="354B076C"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+.00031</w:t>
            </w:r>
          </w:p>
        </w:tc>
      </w:tr>
      <w:tr w:rsidR="00FC09F4" w:rsidRPr="00C3182F" w14:paraId="1D2A945A" w14:textId="77777777" w:rsidTr="00FC09F4">
        <w:trPr>
          <w:gridAfter w:val="1"/>
          <w:wAfter w:w="171" w:type="dxa"/>
          <w:trHeight w:val="300"/>
        </w:trPr>
        <w:tc>
          <w:tcPr>
            <w:tcW w:w="659" w:type="dxa"/>
            <w:tcBorders>
              <w:top w:val="nil"/>
              <w:left w:val="nil"/>
              <w:bottom w:val="nil"/>
              <w:right w:val="nil"/>
            </w:tcBorders>
            <w:shd w:val="clear" w:color="auto" w:fill="auto"/>
            <w:noWrap/>
            <w:vAlign w:val="center"/>
            <w:hideMark/>
          </w:tcPr>
          <w:p w14:paraId="39250D27"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3940</w:t>
            </w:r>
          </w:p>
        </w:tc>
        <w:tc>
          <w:tcPr>
            <w:tcW w:w="1489" w:type="dxa"/>
            <w:gridSpan w:val="2"/>
            <w:tcBorders>
              <w:top w:val="nil"/>
              <w:left w:val="nil"/>
              <w:bottom w:val="nil"/>
              <w:right w:val="nil"/>
            </w:tcBorders>
            <w:shd w:val="clear" w:color="auto" w:fill="auto"/>
            <w:noWrap/>
            <w:vAlign w:val="center"/>
            <w:hideMark/>
          </w:tcPr>
          <w:p w14:paraId="5D766396" w14:textId="77777777" w:rsidR="00FC09F4" w:rsidRPr="00C3182F" w:rsidRDefault="00FC09F4" w:rsidP="00B9115F">
            <w:pPr>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comedy</w:t>
            </w:r>
          </w:p>
        </w:tc>
        <w:tc>
          <w:tcPr>
            <w:tcW w:w="936" w:type="dxa"/>
            <w:gridSpan w:val="2"/>
            <w:tcBorders>
              <w:top w:val="nil"/>
              <w:left w:val="nil"/>
              <w:bottom w:val="nil"/>
              <w:right w:val="nil"/>
            </w:tcBorders>
            <w:shd w:val="clear" w:color="auto" w:fill="auto"/>
            <w:noWrap/>
            <w:vAlign w:val="center"/>
            <w:hideMark/>
          </w:tcPr>
          <w:p w14:paraId="21D76A34"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-.00102</w:t>
            </w:r>
          </w:p>
        </w:tc>
        <w:tc>
          <w:tcPr>
            <w:tcW w:w="960" w:type="dxa"/>
            <w:gridSpan w:val="2"/>
            <w:tcBorders>
              <w:top w:val="nil"/>
              <w:left w:val="nil"/>
              <w:bottom w:val="nil"/>
              <w:right w:val="nil"/>
            </w:tcBorders>
            <w:shd w:val="clear" w:color="auto" w:fill="auto"/>
            <w:noWrap/>
            <w:vAlign w:val="center"/>
            <w:hideMark/>
          </w:tcPr>
          <w:p w14:paraId="60121844" w14:textId="77777777" w:rsidR="00FC09F4" w:rsidRPr="00C3182F" w:rsidRDefault="00FC09F4" w:rsidP="00B9115F">
            <w:pPr>
              <w:jc w:val="right"/>
              <w:rPr>
                <w:rFonts w:ascii="Cambria" w:eastAsia="Times New Roman" w:hAnsi="Cambria" w:cs="Times New Roman"/>
                <w:color w:val="000000"/>
                <w:sz w:val="20"/>
                <w:szCs w:val="20"/>
              </w:rPr>
            </w:pPr>
            <w:proofErr w:type="spellStart"/>
            <w:r w:rsidRPr="00C3182F">
              <w:rPr>
                <w:rFonts w:ascii="Cambria" w:eastAsia="Times New Roman" w:hAnsi="Cambria" w:cs="Times New Roman"/>
                <w:color w:val="000000"/>
                <w:sz w:val="20"/>
                <w:szCs w:val="20"/>
              </w:rPr>
              <w:t>n.s</w:t>
            </w:r>
            <w:proofErr w:type="spellEnd"/>
            <w:r w:rsidRPr="00C3182F">
              <w:rPr>
                <w:rFonts w:ascii="Cambria" w:eastAsia="Times New Roman" w:hAnsi="Cambria" w:cs="Times New Roman"/>
                <w:color w:val="000000"/>
                <w:sz w:val="20"/>
                <w:szCs w:val="20"/>
              </w:rPr>
              <w:t>.</w:t>
            </w:r>
          </w:p>
        </w:tc>
        <w:tc>
          <w:tcPr>
            <w:tcW w:w="1089" w:type="dxa"/>
            <w:gridSpan w:val="2"/>
            <w:tcBorders>
              <w:top w:val="nil"/>
              <w:left w:val="nil"/>
              <w:bottom w:val="nil"/>
              <w:right w:val="nil"/>
            </w:tcBorders>
            <w:shd w:val="clear" w:color="auto" w:fill="auto"/>
            <w:noWrap/>
            <w:vAlign w:val="center"/>
            <w:hideMark/>
          </w:tcPr>
          <w:p w14:paraId="3139DE91"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-.0001</w:t>
            </w:r>
          </w:p>
        </w:tc>
        <w:tc>
          <w:tcPr>
            <w:tcW w:w="936" w:type="dxa"/>
            <w:gridSpan w:val="2"/>
            <w:tcBorders>
              <w:top w:val="nil"/>
              <w:left w:val="nil"/>
              <w:bottom w:val="nil"/>
              <w:right w:val="nil"/>
            </w:tcBorders>
            <w:shd w:val="clear" w:color="auto" w:fill="auto"/>
            <w:noWrap/>
            <w:vAlign w:val="center"/>
            <w:hideMark/>
          </w:tcPr>
          <w:p w14:paraId="141C2FCE"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-.00017</w:t>
            </w:r>
          </w:p>
        </w:tc>
        <w:tc>
          <w:tcPr>
            <w:tcW w:w="936" w:type="dxa"/>
            <w:gridSpan w:val="2"/>
            <w:tcBorders>
              <w:top w:val="nil"/>
              <w:left w:val="nil"/>
              <w:bottom w:val="nil"/>
              <w:right w:val="nil"/>
            </w:tcBorders>
            <w:shd w:val="clear" w:color="auto" w:fill="auto"/>
            <w:noWrap/>
            <w:vAlign w:val="center"/>
            <w:hideMark/>
          </w:tcPr>
          <w:p w14:paraId="18629E1F" w14:textId="77777777" w:rsidR="00FC09F4" w:rsidRPr="00C3182F" w:rsidRDefault="00FC09F4" w:rsidP="00B9115F">
            <w:pPr>
              <w:jc w:val="right"/>
              <w:rPr>
                <w:rFonts w:ascii="Cambria" w:eastAsia="Times New Roman" w:hAnsi="Cambria" w:cs="Times New Roman"/>
                <w:color w:val="000000"/>
                <w:sz w:val="20"/>
                <w:szCs w:val="20"/>
              </w:rPr>
            </w:pPr>
            <w:proofErr w:type="spellStart"/>
            <w:r w:rsidRPr="00C3182F">
              <w:rPr>
                <w:rFonts w:ascii="Cambria" w:eastAsia="Times New Roman" w:hAnsi="Cambria" w:cs="Times New Roman"/>
                <w:color w:val="000000"/>
                <w:sz w:val="20"/>
                <w:szCs w:val="20"/>
              </w:rPr>
              <w:t>n.s</w:t>
            </w:r>
            <w:proofErr w:type="spellEnd"/>
            <w:r w:rsidRPr="00C3182F">
              <w:rPr>
                <w:rFonts w:ascii="Cambria" w:eastAsia="Times New Roman" w:hAnsi="Cambria" w:cs="Times New Roman"/>
                <w:color w:val="000000"/>
                <w:sz w:val="20"/>
                <w:szCs w:val="20"/>
              </w:rPr>
              <w:t>.</w:t>
            </w:r>
          </w:p>
        </w:tc>
        <w:tc>
          <w:tcPr>
            <w:tcW w:w="936" w:type="dxa"/>
            <w:gridSpan w:val="2"/>
            <w:tcBorders>
              <w:top w:val="nil"/>
              <w:left w:val="nil"/>
              <w:bottom w:val="nil"/>
              <w:right w:val="nil"/>
            </w:tcBorders>
            <w:shd w:val="clear" w:color="auto" w:fill="auto"/>
            <w:noWrap/>
            <w:vAlign w:val="center"/>
            <w:hideMark/>
          </w:tcPr>
          <w:p w14:paraId="1A58CC27"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-.00034</w:t>
            </w:r>
          </w:p>
        </w:tc>
        <w:tc>
          <w:tcPr>
            <w:tcW w:w="960" w:type="dxa"/>
            <w:gridSpan w:val="2"/>
            <w:tcBorders>
              <w:top w:val="nil"/>
              <w:left w:val="nil"/>
              <w:bottom w:val="nil"/>
              <w:right w:val="nil"/>
            </w:tcBorders>
            <w:shd w:val="clear" w:color="auto" w:fill="auto"/>
            <w:noWrap/>
            <w:vAlign w:val="center"/>
            <w:hideMark/>
          </w:tcPr>
          <w:p w14:paraId="5B9CB32E" w14:textId="77777777" w:rsidR="00FC09F4" w:rsidRPr="00C3182F" w:rsidRDefault="00FC09F4" w:rsidP="00B9115F">
            <w:pPr>
              <w:jc w:val="right"/>
              <w:rPr>
                <w:rFonts w:ascii="Cambria" w:eastAsia="Times New Roman" w:hAnsi="Cambria" w:cs="Times New Roman"/>
                <w:color w:val="000000"/>
                <w:sz w:val="20"/>
                <w:szCs w:val="20"/>
              </w:rPr>
            </w:pPr>
            <w:proofErr w:type="spellStart"/>
            <w:r w:rsidRPr="00C3182F">
              <w:rPr>
                <w:rFonts w:ascii="Cambria" w:eastAsia="Times New Roman" w:hAnsi="Cambria" w:cs="Times New Roman"/>
                <w:color w:val="000000"/>
                <w:sz w:val="20"/>
                <w:szCs w:val="20"/>
              </w:rPr>
              <w:t>n.s</w:t>
            </w:r>
            <w:proofErr w:type="spellEnd"/>
            <w:r w:rsidRPr="00C3182F">
              <w:rPr>
                <w:rFonts w:ascii="Cambria" w:eastAsia="Times New Roman" w:hAnsi="Cambria" w:cs="Times New Roman"/>
                <w:color w:val="000000"/>
                <w:sz w:val="20"/>
                <w:szCs w:val="20"/>
              </w:rPr>
              <w:t>.</w:t>
            </w:r>
          </w:p>
        </w:tc>
        <w:tc>
          <w:tcPr>
            <w:tcW w:w="1089" w:type="dxa"/>
            <w:gridSpan w:val="3"/>
            <w:tcBorders>
              <w:top w:val="nil"/>
              <w:left w:val="nil"/>
              <w:bottom w:val="nil"/>
              <w:right w:val="nil"/>
            </w:tcBorders>
            <w:shd w:val="clear" w:color="auto" w:fill="auto"/>
            <w:noWrap/>
            <w:vAlign w:val="center"/>
            <w:hideMark/>
          </w:tcPr>
          <w:p w14:paraId="2592E2B3"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-.00063</w:t>
            </w:r>
          </w:p>
        </w:tc>
        <w:tc>
          <w:tcPr>
            <w:tcW w:w="936" w:type="dxa"/>
            <w:tcBorders>
              <w:top w:val="nil"/>
              <w:left w:val="nil"/>
              <w:bottom w:val="nil"/>
              <w:right w:val="nil"/>
            </w:tcBorders>
            <w:shd w:val="clear" w:color="auto" w:fill="auto"/>
            <w:noWrap/>
            <w:vAlign w:val="center"/>
            <w:hideMark/>
          </w:tcPr>
          <w:p w14:paraId="0F0FB197"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-.00017</w:t>
            </w:r>
          </w:p>
        </w:tc>
        <w:tc>
          <w:tcPr>
            <w:tcW w:w="936" w:type="dxa"/>
            <w:gridSpan w:val="2"/>
            <w:tcBorders>
              <w:top w:val="nil"/>
              <w:left w:val="nil"/>
              <w:bottom w:val="nil"/>
              <w:right w:val="nil"/>
            </w:tcBorders>
            <w:shd w:val="clear" w:color="auto" w:fill="auto"/>
            <w:noWrap/>
            <w:vAlign w:val="center"/>
            <w:hideMark/>
          </w:tcPr>
          <w:p w14:paraId="681CA90C"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-.00005</w:t>
            </w:r>
          </w:p>
        </w:tc>
        <w:tc>
          <w:tcPr>
            <w:tcW w:w="1023" w:type="dxa"/>
            <w:gridSpan w:val="2"/>
            <w:tcBorders>
              <w:top w:val="nil"/>
              <w:left w:val="nil"/>
              <w:bottom w:val="nil"/>
              <w:right w:val="nil"/>
            </w:tcBorders>
            <w:shd w:val="clear" w:color="auto" w:fill="auto"/>
            <w:noWrap/>
            <w:vAlign w:val="center"/>
            <w:hideMark/>
          </w:tcPr>
          <w:p w14:paraId="2E8E1E3B"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+.00048</w:t>
            </w:r>
          </w:p>
        </w:tc>
      </w:tr>
      <w:tr w:rsidR="00FC09F4" w:rsidRPr="00C3182F" w14:paraId="3B3D15DC" w14:textId="77777777" w:rsidTr="00FC09F4">
        <w:trPr>
          <w:gridAfter w:val="1"/>
          <w:wAfter w:w="171" w:type="dxa"/>
          <w:trHeight w:val="300"/>
        </w:trPr>
        <w:tc>
          <w:tcPr>
            <w:tcW w:w="659" w:type="dxa"/>
            <w:tcBorders>
              <w:top w:val="nil"/>
              <w:left w:val="nil"/>
              <w:bottom w:val="nil"/>
              <w:right w:val="nil"/>
            </w:tcBorders>
            <w:shd w:val="clear" w:color="auto" w:fill="auto"/>
            <w:noWrap/>
            <w:vAlign w:val="center"/>
            <w:hideMark/>
          </w:tcPr>
          <w:p w14:paraId="058A0F26"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1767</w:t>
            </w:r>
          </w:p>
        </w:tc>
        <w:tc>
          <w:tcPr>
            <w:tcW w:w="1489" w:type="dxa"/>
            <w:gridSpan w:val="2"/>
            <w:tcBorders>
              <w:top w:val="nil"/>
              <w:left w:val="nil"/>
              <w:bottom w:val="nil"/>
              <w:right w:val="nil"/>
            </w:tcBorders>
            <w:shd w:val="clear" w:color="auto" w:fill="auto"/>
            <w:noWrap/>
            <w:vAlign w:val="center"/>
            <w:hideMark/>
          </w:tcPr>
          <w:p w14:paraId="1C73DF1A" w14:textId="77777777" w:rsidR="00FC09F4" w:rsidRPr="00C3182F" w:rsidRDefault="00FC09F4" w:rsidP="00B9115F">
            <w:pPr>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romance</w:t>
            </w:r>
          </w:p>
        </w:tc>
        <w:tc>
          <w:tcPr>
            <w:tcW w:w="936" w:type="dxa"/>
            <w:gridSpan w:val="2"/>
            <w:tcBorders>
              <w:top w:val="nil"/>
              <w:left w:val="nil"/>
              <w:bottom w:val="nil"/>
              <w:right w:val="nil"/>
            </w:tcBorders>
            <w:shd w:val="clear" w:color="auto" w:fill="auto"/>
            <w:noWrap/>
            <w:vAlign w:val="center"/>
            <w:hideMark/>
          </w:tcPr>
          <w:p w14:paraId="2442A810"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-.00096</w:t>
            </w:r>
          </w:p>
        </w:tc>
        <w:tc>
          <w:tcPr>
            <w:tcW w:w="960" w:type="dxa"/>
            <w:gridSpan w:val="2"/>
            <w:tcBorders>
              <w:top w:val="nil"/>
              <w:left w:val="nil"/>
              <w:bottom w:val="nil"/>
              <w:right w:val="nil"/>
            </w:tcBorders>
            <w:shd w:val="clear" w:color="auto" w:fill="auto"/>
            <w:noWrap/>
            <w:vAlign w:val="center"/>
            <w:hideMark/>
          </w:tcPr>
          <w:p w14:paraId="2C362975" w14:textId="77777777" w:rsidR="00FC09F4" w:rsidRPr="00C3182F" w:rsidRDefault="00FC09F4" w:rsidP="00B9115F">
            <w:pPr>
              <w:jc w:val="right"/>
              <w:rPr>
                <w:rFonts w:ascii="Cambria" w:eastAsia="Times New Roman" w:hAnsi="Cambria" w:cs="Times New Roman"/>
                <w:color w:val="000000"/>
                <w:sz w:val="20"/>
                <w:szCs w:val="20"/>
              </w:rPr>
            </w:pPr>
            <w:proofErr w:type="spellStart"/>
            <w:r w:rsidRPr="00C3182F">
              <w:rPr>
                <w:rFonts w:ascii="Cambria" w:eastAsia="Times New Roman" w:hAnsi="Cambria" w:cs="Times New Roman"/>
                <w:color w:val="000000"/>
                <w:sz w:val="20"/>
                <w:szCs w:val="20"/>
              </w:rPr>
              <w:t>n.s</w:t>
            </w:r>
            <w:proofErr w:type="spellEnd"/>
            <w:r w:rsidRPr="00C3182F">
              <w:rPr>
                <w:rFonts w:ascii="Cambria" w:eastAsia="Times New Roman" w:hAnsi="Cambria" w:cs="Times New Roman"/>
                <w:color w:val="000000"/>
                <w:sz w:val="20"/>
                <w:szCs w:val="20"/>
              </w:rPr>
              <w:t>.</w:t>
            </w:r>
          </w:p>
        </w:tc>
        <w:tc>
          <w:tcPr>
            <w:tcW w:w="1089" w:type="dxa"/>
            <w:gridSpan w:val="2"/>
            <w:tcBorders>
              <w:top w:val="nil"/>
              <w:left w:val="nil"/>
              <w:bottom w:val="nil"/>
              <w:right w:val="nil"/>
            </w:tcBorders>
            <w:shd w:val="clear" w:color="auto" w:fill="auto"/>
            <w:noWrap/>
            <w:vAlign w:val="center"/>
            <w:hideMark/>
          </w:tcPr>
          <w:p w14:paraId="34E13776"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-.00007</w:t>
            </w:r>
          </w:p>
        </w:tc>
        <w:tc>
          <w:tcPr>
            <w:tcW w:w="936" w:type="dxa"/>
            <w:gridSpan w:val="2"/>
            <w:tcBorders>
              <w:top w:val="nil"/>
              <w:left w:val="nil"/>
              <w:bottom w:val="nil"/>
              <w:right w:val="nil"/>
            </w:tcBorders>
            <w:shd w:val="clear" w:color="auto" w:fill="auto"/>
            <w:noWrap/>
            <w:vAlign w:val="center"/>
            <w:hideMark/>
          </w:tcPr>
          <w:p w14:paraId="3F19680F"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-.00011</w:t>
            </w:r>
          </w:p>
        </w:tc>
        <w:tc>
          <w:tcPr>
            <w:tcW w:w="936" w:type="dxa"/>
            <w:gridSpan w:val="2"/>
            <w:tcBorders>
              <w:top w:val="nil"/>
              <w:left w:val="nil"/>
              <w:bottom w:val="nil"/>
              <w:right w:val="nil"/>
            </w:tcBorders>
            <w:shd w:val="clear" w:color="auto" w:fill="auto"/>
            <w:noWrap/>
            <w:vAlign w:val="center"/>
            <w:hideMark/>
          </w:tcPr>
          <w:p w14:paraId="4CB9D826"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-.00004</w:t>
            </w:r>
          </w:p>
        </w:tc>
        <w:tc>
          <w:tcPr>
            <w:tcW w:w="936" w:type="dxa"/>
            <w:gridSpan w:val="2"/>
            <w:tcBorders>
              <w:top w:val="nil"/>
              <w:left w:val="nil"/>
              <w:bottom w:val="nil"/>
              <w:right w:val="nil"/>
            </w:tcBorders>
            <w:shd w:val="clear" w:color="auto" w:fill="auto"/>
            <w:noWrap/>
            <w:vAlign w:val="center"/>
            <w:hideMark/>
          </w:tcPr>
          <w:p w14:paraId="10A5F556"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-.00030</w:t>
            </w:r>
          </w:p>
        </w:tc>
        <w:tc>
          <w:tcPr>
            <w:tcW w:w="960" w:type="dxa"/>
            <w:gridSpan w:val="2"/>
            <w:tcBorders>
              <w:top w:val="nil"/>
              <w:left w:val="nil"/>
              <w:bottom w:val="nil"/>
              <w:right w:val="nil"/>
            </w:tcBorders>
            <w:shd w:val="clear" w:color="auto" w:fill="auto"/>
            <w:noWrap/>
            <w:vAlign w:val="center"/>
            <w:hideMark/>
          </w:tcPr>
          <w:p w14:paraId="49C19B50" w14:textId="77777777" w:rsidR="00FC09F4" w:rsidRPr="00C3182F" w:rsidRDefault="00FC09F4" w:rsidP="00B9115F">
            <w:pPr>
              <w:jc w:val="right"/>
              <w:rPr>
                <w:rFonts w:ascii="Cambria" w:eastAsia="Times New Roman" w:hAnsi="Cambria" w:cs="Times New Roman"/>
                <w:color w:val="000000"/>
                <w:sz w:val="20"/>
                <w:szCs w:val="20"/>
              </w:rPr>
            </w:pPr>
            <w:proofErr w:type="spellStart"/>
            <w:r w:rsidRPr="00C3182F">
              <w:rPr>
                <w:rFonts w:ascii="Cambria" w:eastAsia="Times New Roman" w:hAnsi="Cambria" w:cs="Times New Roman"/>
                <w:color w:val="000000"/>
                <w:sz w:val="20"/>
                <w:szCs w:val="20"/>
              </w:rPr>
              <w:t>n.s</w:t>
            </w:r>
            <w:proofErr w:type="spellEnd"/>
            <w:r w:rsidRPr="00C3182F">
              <w:rPr>
                <w:rFonts w:ascii="Cambria" w:eastAsia="Times New Roman" w:hAnsi="Cambria" w:cs="Times New Roman"/>
                <w:color w:val="000000"/>
                <w:sz w:val="20"/>
                <w:szCs w:val="20"/>
              </w:rPr>
              <w:t>.</w:t>
            </w:r>
          </w:p>
        </w:tc>
        <w:tc>
          <w:tcPr>
            <w:tcW w:w="1089" w:type="dxa"/>
            <w:gridSpan w:val="3"/>
            <w:tcBorders>
              <w:top w:val="nil"/>
              <w:left w:val="nil"/>
              <w:bottom w:val="nil"/>
              <w:right w:val="nil"/>
            </w:tcBorders>
            <w:shd w:val="clear" w:color="auto" w:fill="auto"/>
            <w:noWrap/>
            <w:vAlign w:val="center"/>
            <w:hideMark/>
          </w:tcPr>
          <w:p w14:paraId="2370394F"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-.00012</w:t>
            </w:r>
          </w:p>
        </w:tc>
        <w:tc>
          <w:tcPr>
            <w:tcW w:w="936" w:type="dxa"/>
            <w:tcBorders>
              <w:top w:val="nil"/>
              <w:left w:val="nil"/>
              <w:bottom w:val="nil"/>
              <w:right w:val="nil"/>
            </w:tcBorders>
            <w:shd w:val="clear" w:color="auto" w:fill="auto"/>
            <w:noWrap/>
            <w:vAlign w:val="center"/>
            <w:hideMark/>
          </w:tcPr>
          <w:p w14:paraId="23535F19"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-.00011</w:t>
            </w:r>
          </w:p>
        </w:tc>
        <w:tc>
          <w:tcPr>
            <w:tcW w:w="936" w:type="dxa"/>
            <w:gridSpan w:val="2"/>
            <w:tcBorders>
              <w:top w:val="nil"/>
              <w:left w:val="nil"/>
              <w:bottom w:val="nil"/>
              <w:right w:val="nil"/>
            </w:tcBorders>
            <w:shd w:val="clear" w:color="auto" w:fill="auto"/>
            <w:noWrap/>
            <w:vAlign w:val="center"/>
            <w:hideMark/>
          </w:tcPr>
          <w:p w14:paraId="5073FBED"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-.00008</w:t>
            </w:r>
          </w:p>
        </w:tc>
        <w:tc>
          <w:tcPr>
            <w:tcW w:w="1023" w:type="dxa"/>
            <w:gridSpan w:val="2"/>
            <w:tcBorders>
              <w:top w:val="nil"/>
              <w:left w:val="nil"/>
              <w:bottom w:val="nil"/>
              <w:right w:val="nil"/>
            </w:tcBorders>
            <w:shd w:val="clear" w:color="auto" w:fill="auto"/>
            <w:noWrap/>
            <w:vAlign w:val="center"/>
            <w:hideMark/>
          </w:tcPr>
          <w:p w14:paraId="0C9495A2"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+.00047</w:t>
            </w:r>
          </w:p>
        </w:tc>
      </w:tr>
      <w:tr w:rsidR="00FC09F4" w:rsidRPr="00C3182F" w14:paraId="4EDD9DA0" w14:textId="77777777" w:rsidTr="00FC09F4">
        <w:trPr>
          <w:gridAfter w:val="1"/>
          <w:wAfter w:w="171" w:type="dxa"/>
          <w:trHeight w:val="300"/>
        </w:trPr>
        <w:tc>
          <w:tcPr>
            <w:tcW w:w="659" w:type="dxa"/>
            <w:tcBorders>
              <w:top w:val="nil"/>
              <w:left w:val="nil"/>
              <w:bottom w:val="nil"/>
              <w:right w:val="nil"/>
            </w:tcBorders>
            <w:shd w:val="clear" w:color="auto" w:fill="auto"/>
            <w:noWrap/>
            <w:vAlign w:val="center"/>
            <w:hideMark/>
          </w:tcPr>
          <w:p w14:paraId="317C60A1"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1559</w:t>
            </w:r>
          </w:p>
        </w:tc>
        <w:tc>
          <w:tcPr>
            <w:tcW w:w="1489" w:type="dxa"/>
            <w:gridSpan w:val="2"/>
            <w:tcBorders>
              <w:top w:val="nil"/>
              <w:left w:val="nil"/>
              <w:bottom w:val="nil"/>
              <w:right w:val="nil"/>
            </w:tcBorders>
            <w:shd w:val="clear" w:color="auto" w:fill="auto"/>
            <w:noWrap/>
            <w:vAlign w:val="center"/>
            <w:hideMark/>
          </w:tcPr>
          <w:p w14:paraId="0B93D3D0" w14:textId="77777777" w:rsidR="00FC09F4" w:rsidRPr="00C3182F" w:rsidRDefault="00FC09F4" w:rsidP="00B9115F">
            <w:pPr>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crime</w:t>
            </w:r>
          </w:p>
        </w:tc>
        <w:tc>
          <w:tcPr>
            <w:tcW w:w="936" w:type="dxa"/>
            <w:gridSpan w:val="2"/>
            <w:tcBorders>
              <w:top w:val="nil"/>
              <w:left w:val="nil"/>
              <w:bottom w:val="nil"/>
              <w:right w:val="nil"/>
            </w:tcBorders>
            <w:shd w:val="clear" w:color="auto" w:fill="auto"/>
            <w:noWrap/>
            <w:vAlign w:val="center"/>
            <w:hideMark/>
          </w:tcPr>
          <w:p w14:paraId="41318570"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+.00036</w:t>
            </w:r>
          </w:p>
        </w:tc>
        <w:tc>
          <w:tcPr>
            <w:tcW w:w="960" w:type="dxa"/>
            <w:gridSpan w:val="2"/>
            <w:tcBorders>
              <w:top w:val="nil"/>
              <w:left w:val="nil"/>
              <w:bottom w:val="nil"/>
              <w:right w:val="nil"/>
            </w:tcBorders>
            <w:shd w:val="clear" w:color="auto" w:fill="auto"/>
            <w:noWrap/>
            <w:vAlign w:val="center"/>
            <w:hideMark/>
          </w:tcPr>
          <w:p w14:paraId="23D90057" w14:textId="77777777" w:rsidR="00FC09F4" w:rsidRPr="00C3182F" w:rsidRDefault="00FC09F4" w:rsidP="00B9115F">
            <w:pPr>
              <w:jc w:val="right"/>
              <w:rPr>
                <w:rFonts w:ascii="Cambria" w:eastAsia="Times New Roman" w:hAnsi="Cambria" w:cs="Times New Roman"/>
                <w:color w:val="000000"/>
                <w:sz w:val="20"/>
                <w:szCs w:val="20"/>
              </w:rPr>
            </w:pPr>
            <w:proofErr w:type="spellStart"/>
            <w:r w:rsidRPr="00C3182F">
              <w:rPr>
                <w:rFonts w:ascii="Cambria" w:eastAsia="Times New Roman" w:hAnsi="Cambria" w:cs="Times New Roman"/>
                <w:color w:val="000000"/>
                <w:sz w:val="20"/>
                <w:szCs w:val="20"/>
              </w:rPr>
              <w:t>n.s</w:t>
            </w:r>
            <w:proofErr w:type="spellEnd"/>
            <w:r w:rsidRPr="00C3182F">
              <w:rPr>
                <w:rFonts w:ascii="Cambria" w:eastAsia="Times New Roman" w:hAnsi="Cambria" w:cs="Times New Roman"/>
                <w:color w:val="000000"/>
                <w:sz w:val="20"/>
                <w:szCs w:val="20"/>
              </w:rPr>
              <w:t>.</w:t>
            </w:r>
          </w:p>
        </w:tc>
        <w:tc>
          <w:tcPr>
            <w:tcW w:w="1089" w:type="dxa"/>
            <w:gridSpan w:val="2"/>
            <w:tcBorders>
              <w:top w:val="nil"/>
              <w:left w:val="nil"/>
              <w:bottom w:val="nil"/>
              <w:right w:val="nil"/>
            </w:tcBorders>
            <w:shd w:val="clear" w:color="auto" w:fill="auto"/>
            <w:noWrap/>
            <w:vAlign w:val="center"/>
            <w:hideMark/>
          </w:tcPr>
          <w:p w14:paraId="56EEDD99"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-.00003</w:t>
            </w:r>
          </w:p>
        </w:tc>
        <w:tc>
          <w:tcPr>
            <w:tcW w:w="936" w:type="dxa"/>
            <w:gridSpan w:val="2"/>
            <w:tcBorders>
              <w:top w:val="nil"/>
              <w:left w:val="nil"/>
              <w:bottom w:val="nil"/>
              <w:right w:val="nil"/>
            </w:tcBorders>
            <w:shd w:val="clear" w:color="auto" w:fill="auto"/>
            <w:noWrap/>
            <w:vAlign w:val="center"/>
            <w:hideMark/>
          </w:tcPr>
          <w:p w14:paraId="24B8282D"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-.00009</w:t>
            </w:r>
          </w:p>
        </w:tc>
        <w:tc>
          <w:tcPr>
            <w:tcW w:w="936" w:type="dxa"/>
            <w:gridSpan w:val="2"/>
            <w:tcBorders>
              <w:top w:val="nil"/>
              <w:left w:val="nil"/>
              <w:bottom w:val="nil"/>
              <w:right w:val="nil"/>
            </w:tcBorders>
            <w:shd w:val="clear" w:color="auto" w:fill="auto"/>
            <w:noWrap/>
            <w:vAlign w:val="center"/>
            <w:hideMark/>
          </w:tcPr>
          <w:p w14:paraId="47EA07E9"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-.00008</w:t>
            </w:r>
          </w:p>
        </w:tc>
        <w:tc>
          <w:tcPr>
            <w:tcW w:w="936" w:type="dxa"/>
            <w:gridSpan w:val="2"/>
            <w:tcBorders>
              <w:top w:val="nil"/>
              <w:left w:val="nil"/>
              <w:bottom w:val="nil"/>
              <w:right w:val="nil"/>
            </w:tcBorders>
            <w:shd w:val="clear" w:color="auto" w:fill="auto"/>
            <w:noWrap/>
            <w:vAlign w:val="center"/>
            <w:hideMark/>
          </w:tcPr>
          <w:p w14:paraId="783E4D02"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+.00014</w:t>
            </w:r>
          </w:p>
        </w:tc>
        <w:tc>
          <w:tcPr>
            <w:tcW w:w="960" w:type="dxa"/>
            <w:gridSpan w:val="2"/>
            <w:tcBorders>
              <w:top w:val="nil"/>
              <w:left w:val="nil"/>
              <w:bottom w:val="nil"/>
              <w:right w:val="nil"/>
            </w:tcBorders>
            <w:shd w:val="clear" w:color="auto" w:fill="auto"/>
            <w:noWrap/>
            <w:vAlign w:val="center"/>
            <w:hideMark/>
          </w:tcPr>
          <w:p w14:paraId="091D3DFD" w14:textId="77777777" w:rsidR="00FC09F4" w:rsidRPr="00C3182F" w:rsidRDefault="00FC09F4" w:rsidP="00B9115F">
            <w:pPr>
              <w:jc w:val="right"/>
              <w:rPr>
                <w:rFonts w:ascii="Cambria" w:eastAsia="Times New Roman" w:hAnsi="Cambria" w:cs="Times New Roman"/>
                <w:color w:val="000000"/>
                <w:sz w:val="20"/>
                <w:szCs w:val="20"/>
              </w:rPr>
            </w:pPr>
            <w:proofErr w:type="spellStart"/>
            <w:r w:rsidRPr="00C3182F">
              <w:rPr>
                <w:rFonts w:ascii="Cambria" w:eastAsia="Times New Roman" w:hAnsi="Cambria" w:cs="Times New Roman"/>
                <w:color w:val="000000"/>
                <w:sz w:val="20"/>
                <w:szCs w:val="20"/>
              </w:rPr>
              <w:t>n.s</w:t>
            </w:r>
            <w:proofErr w:type="spellEnd"/>
            <w:r w:rsidRPr="00C3182F">
              <w:rPr>
                <w:rFonts w:ascii="Cambria" w:eastAsia="Times New Roman" w:hAnsi="Cambria" w:cs="Times New Roman"/>
                <w:color w:val="000000"/>
                <w:sz w:val="20"/>
                <w:szCs w:val="20"/>
              </w:rPr>
              <w:t>.</w:t>
            </w:r>
          </w:p>
        </w:tc>
        <w:tc>
          <w:tcPr>
            <w:tcW w:w="1089" w:type="dxa"/>
            <w:gridSpan w:val="3"/>
            <w:tcBorders>
              <w:top w:val="nil"/>
              <w:left w:val="nil"/>
              <w:bottom w:val="nil"/>
              <w:right w:val="nil"/>
            </w:tcBorders>
            <w:shd w:val="clear" w:color="auto" w:fill="auto"/>
            <w:noWrap/>
            <w:vAlign w:val="center"/>
            <w:hideMark/>
          </w:tcPr>
          <w:p w14:paraId="41DFDAEB"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-.00047</w:t>
            </w:r>
          </w:p>
        </w:tc>
        <w:tc>
          <w:tcPr>
            <w:tcW w:w="936" w:type="dxa"/>
            <w:tcBorders>
              <w:top w:val="nil"/>
              <w:left w:val="nil"/>
              <w:bottom w:val="nil"/>
              <w:right w:val="nil"/>
            </w:tcBorders>
            <w:shd w:val="clear" w:color="auto" w:fill="auto"/>
            <w:noWrap/>
            <w:vAlign w:val="center"/>
            <w:hideMark/>
          </w:tcPr>
          <w:p w14:paraId="43DE3234"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-.00019</w:t>
            </w:r>
          </w:p>
        </w:tc>
        <w:tc>
          <w:tcPr>
            <w:tcW w:w="936" w:type="dxa"/>
            <w:gridSpan w:val="2"/>
            <w:tcBorders>
              <w:top w:val="nil"/>
              <w:left w:val="nil"/>
              <w:bottom w:val="nil"/>
              <w:right w:val="nil"/>
            </w:tcBorders>
            <w:shd w:val="clear" w:color="auto" w:fill="auto"/>
            <w:noWrap/>
            <w:vAlign w:val="center"/>
            <w:hideMark/>
          </w:tcPr>
          <w:p w14:paraId="3E38BDA5" w14:textId="77777777" w:rsidR="00FC09F4" w:rsidRPr="00C3182F" w:rsidRDefault="00FC09F4" w:rsidP="00B9115F">
            <w:pPr>
              <w:jc w:val="right"/>
              <w:rPr>
                <w:rFonts w:ascii="Cambria" w:eastAsia="Times New Roman" w:hAnsi="Cambria" w:cs="Times New Roman"/>
                <w:color w:val="000000"/>
                <w:sz w:val="20"/>
                <w:szCs w:val="20"/>
              </w:rPr>
            </w:pPr>
            <w:proofErr w:type="spellStart"/>
            <w:r w:rsidRPr="00C3182F">
              <w:rPr>
                <w:rFonts w:ascii="Cambria" w:eastAsia="Times New Roman" w:hAnsi="Cambria" w:cs="Times New Roman"/>
                <w:color w:val="000000"/>
                <w:sz w:val="20"/>
                <w:szCs w:val="20"/>
              </w:rPr>
              <w:t>n.s</w:t>
            </w:r>
            <w:proofErr w:type="spellEnd"/>
            <w:r w:rsidRPr="00C3182F">
              <w:rPr>
                <w:rFonts w:ascii="Cambria" w:eastAsia="Times New Roman" w:hAnsi="Cambria" w:cs="Times New Roman"/>
                <w:color w:val="000000"/>
                <w:sz w:val="20"/>
                <w:szCs w:val="20"/>
              </w:rPr>
              <w:t>.</w:t>
            </w:r>
          </w:p>
        </w:tc>
        <w:tc>
          <w:tcPr>
            <w:tcW w:w="1023" w:type="dxa"/>
            <w:gridSpan w:val="2"/>
            <w:tcBorders>
              <w:top w:val="nil"/>
              <w:left w:val="nil"/>
              <w:bottom w:val="nil"/>
              <w:right w:val="nil"/>
            </w:tcBorders>
            <w:shd w:val="clear" w:color="auto" w:fill="auto"/>
            <w:noWrap/>
            <w:vAlign w:val="center"/>
            <w:hideMark/>
          </w:tcPr>
          <w:p w14:paraId="21D04B18" w14:textId="77777777" w:rsidR="00FC09F4" w:rsidRPr="00C3182F" w:rsidRDefault="00FC09F4" w:rsidP="00B9115F">
            <w:pPr>
              <w:jc w:val="right"/>
              <w:rPr>
                <w:rFonts w:ascii="Cambria" w:eastAsia="Times New Roman" w:hAnsi="Cambria" w:cs="Times New Roman"/>
                <w:color w:val="000000"/>
                <w:sz w:val="20"/>
                <w:szCs w:val="20"/>
              </w:rPr>
            </w:pPr>
            <w:proofErr w:type="spellStart"/>
            <w:r w:rsidRPr="00C3182F">
              <w:rPr>
                <w:rFonts w:ascii="Cambria" w:eastAsia="Times New Roman" w:hAnsi="Cambria" w:cs="Times New Roman"/>
                <w:color w:val="000000"/>
                <w:sz w:val="20"/>
                <w:szCs w:val="20"/>
              </w:rPr>
              <w:t>n.s</w:t>
            </w:r>
            <w:proofErr w:type="spellEnd"/>
            <w:r w:rsidRPr="00C3182F">
              <w:rPr>
                <w:rFonts w:ascii="Cambria" w:eastAsia="Times New Roman" w:hAnsi="Cambria" w:cs="Times New Roman"/>
                <w:color w:val="000000"/>
                <w:sz w:val="20"/>
                <w:szCs w:val="20"/>
              </w:rPr>
              <w:t>.</w:t>
            </w:r>
          </w:p>
        </w:tc>
      </w:tr>
      <w:tr w:rsidR="00FC09F4" w:rsidRPr="00C3182F" w14:paraId="495F6ED3" w14:textId="77777777" w:rsidTr="00FC09F4">
        <w:trPr>
          <w:gridAfter w:val="1"/>
          <w:wAfter w:w="171" w:type="dxa"/>
          <w:trHeight w:val="300"/>
        </w:trPr>
        <w:tc>
          <w:tcPr>
            <w:tcW w:w="659" w:type="dxa"/>
            <w:tcBorders>
              <w:top w:val="nil"/>
              <w:left w:val="nil"/>
              <w:bottom w:val="nil"/>
              <w:right w:val="nil"/>
            </w:tcBorders>
            <w:shd w:val="clear" w:color="auto" w:fill="auto"/>
            <w:noWrap/>
            <w:vAlign w:val="center"/>
            <w:hideMark/>
          </w:tcPr>
          <w:p w14:paraId="26F4EF06"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1552</w:t>
            </w:r>
          </w:p>
        </w:tc>
        <w:tc>
          <w:tcPr>
            <w:tcW w:w="1489" w:type="dxa"/>
            <w:gridSpan w:val="2"/>
            <w:tcBorders>
              <w:top w:val="nil"/>
              <w:left w:val="nil"/>
              <w:bottom w:val="nil"/>
              <w:right w:val="nil"/>
            </w:tcBorders>
            <w:shd w:val="clear" w:color="auto" w:fill="auto"/>
            <w:noWrap/>
            <w:vAlign w:val="center"/>
            <w:hideMark/>
          </w:tcPr>
          <w:p w14:paraId="1D82823D" w14:textId="77777777" w:rsidR="00FC09F4" w:rsidRPr="00C3182F" w:rsidRDefault="00FC09F4" w:rsidP="00B9115F">
            <w:pPr>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action</w:t>
            </w:r>
          </w:p>
        </w:tc>
        <w:tc>
          <w:tcPr>
            <w:tcW w:w="936" w:type="dxa"/>
            <w:gridSpan w:val="2"/>
            <w:tcBorders>
              <w:top w:val="nil"/>
              <w:left w:val="nil"/>
              <w:bottom w:val="nil"/>
              <w:right w:val="nil"/>
            </w:tcBorders>
            <w:shd w:val="clear" w:color="auto" w:fill="auto"/>
            <w:noWrap/>
            <w:vAlign w:val="center"/>
            <w:hideMark/>
          </w:tcPr>
          <w:p w14:paraId="32CB1575"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+.00204</w:t>
            </w:r>
          </w:p>
        </w:tc>
        <w:tc>
          <w:tcPr>
            <w:tcW w:w="960" w:type="dxa"/>
            <w:gridSpan w:val="2"/>
            <w:tcBorders>
              <w:top w:val="nil"/>
              <w:left w:val="nil"/>
              <w:bottom w:val="nil"/>
              <w:right w:val="nil"/>
            </w:tcBorders>
            <w:shd w:val="clear" w:color="auto" w:fill="auto"/>
            <w:noWrap/>
            <w:vAlign w:val="center"/>
            <w:hideMark/>
          </w:tcPr>
          <w:p w14:paraId="3403054B"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-.00001</w:t>
            </w:r>
          </w:p>
        </w:tc>
        <w:tc>
          <w:tcPr>
            <w:tcW w:w="1089" w:type="dxa"/>
            <w:gridSpan w:val="2"/>
            <w:tcBorders>
              <w:top w:val="nil"/>
              <w:left w:val="nil"/>
              <w:bottom w:val="nil"/>
              <w:right w:val="nil"/>
            </w:tcBorders>
            <w:shd w:val="clear" w:color="auto" w:fill="auto"/>
            <w:noWrap/>
            <w:vAlign w:val="center"/>
            <w:hideMark/>
          </w:tcPr>
          <w:p w14:paraId="72EED546"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+.00017</w:t>
            </w:r>
          </w:p>
        </w:tc>
        <w:tc>
          <w:tcPr>
            <w:tcW w:w="936" w:type="dxa"/>
            <w:gridSpan w:val="2"/>
            <w:tcBorders>
              <w:top w:val="nil"/>
              <w:left w:val="nil"/>
              <w:bottom w:val="nil"/>
              <w:right w:val="nil"/>
            </w:tcBorders>
            <w:shd w:val="clear" w:color="auto" w:fill="auto"/>
            <w:noWrap/>
            <w:vAlign w:val="center"/>
            <w:hideMark/>
          </w:tcPr>
          <w:p w14:paraId="4F78E620"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+.00031</w:t>
            </w:r>
          </w:p>
        </w:tc>
        <w:tc>
          <w:tcPr>
            <w:tcW w:w="936" w:type="dxa"/>
            <w:gridSpan w:val="2"/>
            <w:tcBorders>
              <w:top w:val="nil"/>
              <w:left w:val="nil"/>
              <w:bottom w:val="nil"/>
              <w:right w:val="nil"/>
            </w:tcBorders>
            <w:shd w:val="clear" w:color="auto" w:fill="auto"/>
            <w:noWrap/>
            <w:vAlign w:val="center"/>
            <w:hideMark/>
          </w:tcPr>
          <w:p w14:paraId="6C2131AA"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-.00020</w:t>
            </w:r>
          </w:p>
        </w:tc>
        <w:tc>
          <w:tcPr>
            <w:tcW w:w="936" w:type="dxa"/>
            <w:gridSpan w:val="2"/>
            <w:tcBorders>
              <w:top w:val="nil"/>
              <w:left w:val="nil"/>
              <w:bottom w:val="nil"/>
              <w:right w:val="nil"/>
            </w:tcBorders>
            <w:shd w:val="clear" w:color="auto" w:fill="auto"/>
            <w:noWrap/>
            <w:vAlign w:val="center"/>
            <w:hideMark/>
          </w:tcPr>
          <w:p w14:paraId="507B3101"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+.00064</w:t>
            </w:r>
          </w:p>
        </w:tc>
        <w:tc>
          <w:tcPr>
            <w:tcW w:w="960" w:type="dxa"/>
            <w:gridSpan w:val="2"/>
            <w:tcBorders>
              <w:top w:val="nil"/>
              <w:left w:val="nil"/>
              <w:bottom w:val="nil"/>
              <w:right w:val="nil"/>
            </w:tcBorders>
            <w:shd w:val="clear" w:color="auto" w:fill="auto"/>
            <w:noWrap/>
            <w:vAlign w:val="center"/>
            <w:hideMark/>
          </w:tcPr>
          <w:p w14:paraId="2113E315"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-.00002</w:t>
            </w:r>
          </w:p>
        </w:tc>
        <w:tc>
          <w:tcPr>
            <w:tcW w:w="1089" w:type="dxa"/>
            <w:gridSpan w:val="3"/>
            <w:tcBorders>
              <w:top w:val="nil"/>
              <w:left w:val="nil"/>
              <w:bottom w:val="nil"/>
              <w:right w:val="nil"/>
            </w:tcBorders>
            <w:shd w:val="clear" w:color="auto" w:fill="auto"/>
            <w:noWrap/>
            <w:vAlign w:val="center"/>
            <w:hideMark/>
          </w:tcPr>
          <w:p w14:paraId="12FB6FCD" w14:textId="77777777" w:rsidR="00FC09F4" w:rsidRPr="00C3182F" w:rsidRDefault="00FC09F4" w:rsidP="00B9115F">
            <w:pPr>
              <w:jc w:val="right"/>
              <w:rPr>
                <w:rFonts w:ascii="Cambria" w:eastAsia="Times New Roman" w:hAnsi="Cambria" w:cs="Times New Roman"/>
                <w:color w:val="000000"/>
                <w:sz w:val="20"/>
                <w:szCs w:val="20"/>
              </w:rPr>
            </w:pPr>
            <w:proofErr w:type="spellStart"/>
            <w:r w:rsidRPr="00C3182F">
              <w:rPr>
                <w:rFonts w:ascii="Cambria" w:eastAsia="Times New Roman" w:hAnsi="Cambria" w:cs="Times New Roman"/>
                <w:color w:val="000000"/>
                <w:sz w:val="20"/>
                <w:szCs w:val="20"/>
              </w:rPr>
              <w:t>n.s</w:t>
            </w:r>
            <w:proofErr w:type="spellEnd"/>
            <w:r w:rsidRPr="00C3182F">
              <w:rPr>
                <w:rFonts w:ascii="Cambria" w:eastAsia="Times New Roman" w:hAnsi="Cambria" w:cs="Times New Roman"/>
                <w:color w:val="000000"/>
                <w:sz w:val="20"/>
                <w:szCs w:val="20"/>
              </w:rPr>
              <w:t>.</w:t>
            </w:r>
          </w:p>
        </w:tc>
        <w:tc>
          <w:tcPr>
            <w:tcW w:w="936" w:type="dxa"/>
            <w:tcBorders>
              <w:top w:val="nil"/>
              <w:left w:val="nil"/>
              <w:bottom w:val="nil"/>
              <w:right w:val="nil"/>
            </w:tcBorders>
            <w:shd w:val="clear" w:color="auto" w:fill="auto"/>
            <w:noWrap/>
            <w:vAlign w:val="center"/>
            <w:hideMark/>
          </w:tcPr>
          <w:p w14:paraId="52FCD6C6"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-.00001</w:t>
            </w:r>
          </w:p>
        </w:tc>
        <w:tc>
          <w:tcPr>
            <w:tcW w:w="936" w:type="dxa"/>
            <w:gridSpan w:val="2"/>
            <w:tcBorders>
              <w:top w:val="nil"/>
              <w:left w:val="nil"/>
              <w:bottom w:val="nil"/>
              <w:right w:val="nil"/>
            </w:tcBorders>
            <w:shd w:val="clear" w:color="auto" w:fill="auto"/>
            <w:noWrap/>
            <w:vAlign w:val="center"/>
            <w:hideMark/>
          </w:tcPr>
          <w:p w14:paraId="48C858D3"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-.00010</w:t>
            </w:r>
          </w:p>
        </w:tc>
        <w:tc>
          <w:tcPr>
            <w:tcW w:w="1023" w:type="dxa"/>
            <w:gridSpan w:val="2"/>
            <w:tcBorders>
              <w:top w:val="nil"/>
              <w:left w:val="nil"/>
              <w:bottom w:val="nil"/>
              <w:right w:val="nil"/>
            </w:tcBorders>
            <w:shd w:val="clear" w:color="auto" w:fill="auto"/>
            <w:noWrap/>
            <w:vAlign w:val="center"/>
            <w:hideMark/>
          </w:tcPr>
          <w:p w14:paraId="490469E6"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-.00022</w:t>
            </w:r>
          </w:p>
        </w:tc>
      </w:tr>
      <w:tr w:rsidR="00FC09F4" w:rsidRPr="00C3182F" w14:paraId="4E9AE630" w14:textId="77777777" w:rsidTr="00FC09F4">
        <w:trPr>
          <w:gridAfter w:val="1"/>
          <w:wAfter w:w="171" w:type="dxa"/>
          <w:trHeight w:val="300"/>
        </w:trPr>
        <w:tc>
          <w:tcPr>
            <w:tcW w:w="659" w:type="dxa"/>
            <w:tcBorders>
              <w:top w:val="nil"/>
              <w:left w:val="nil"/>
              <w:bottom w:val="nil"/>
              <w:right w:val="nil"/>
            </w:tcBorders>
            <w:shd w:val="clear" w:color="auto" w:fill="auto"/>
            <w:noWrap/>
            <w:vAlign w:val="center"/>
            <w:hideMark/>
          </w:tcPr>
          <w:p w14:paraId="6D2B7F6C"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1478</w:t>
            </w:r>
          </w:p>
        </w:tc>
        <w:tc>
          <w:tcPr>
            <w:tcW w:w="1489" w:type="dxa"/>
            <w:gridSpan w:val="2"/>
            <w:tcBorders>
              <w:top w:val="nil"/>
              <w:left w:val="nil"/>
              <w:bottom w:val="nil"/>
              <w:right w:val="nil"/>
            </w:tcBorders>
            <w:shd w:val="clear" w:color="auto" w:fill="auto"/>
            <w:noWrap/>
            <w:vAlign w:val="center"/>
            <w:hideMark/>
          </w:tcPr>
          <w:p w14:paraId="38C44C38" w14:textId="77777777" w:rsidR="00FC09F4" w:rsidRPr="00C3182F" w:rsidRDefault="00FC09F4" w:rsidP="00B9115F">
            <w:pPr>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thriller</w:t>
            </w:r>
          </w:p>
        </w:tc>
        <w:tc>
          <w:tcPr>
            <w:tcW w:w="936" w:type="dxa"/>
            <w:gridSpan w:val="2"/>
            <w:tcBorders>
              <w:top w:val="nil"/>
              <w:left w:val="nil"/>
              <w:bottom w:val="nil"/>
              <w:right w:val="nil"/>
            </w:tcBorders>
            <w:shd w:val="clear" w:color="auto" w:fill="auto"/>
            <w:noWrap/>
            <w:vAlign w:val="center"/>
            <w:hideMark/>
          </w:tcPr>
          <w:p w14:paraId="5DACCF18"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+.00044</w:t>
            </w:r>
          </w:p>
        </w:tc>
        <w:tc>
          <w:tcPr>
            <w:tcW w:w="960" w:type="dxa"/>
            <w:gridSpan w:val="2"/>
            <w:tcBorders>
              <w:top w:val="nil"/>
              <w:left w:val="nil"/>
              <w:bottom w:val="nil"/>
              <w:right w:val="nil"/>
            </w:tcBorders>
            <w:shd w:val="clear" w:color="auto" w:fill="auto"/>
            <w:noWrap/>
            <w:vAlign w:val="center"/>
            <w:hideMark/>
          </w:tcPr>
          <w:p w14:paraId="4991A1E3"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-.00002</w:t>
            </w:r>
          </w:p>
        </w:tc>
        <w:tc>
          <w:tcPr>
            <w:tcW w:w="1089" w:type="dxa"/>
            <w:gridSpan w:val="2"/>
            <w:tcBorders>
              <w:top w:val="nil"/>
              <w:left w:val="nil"/>
              <w:bottom w:val="nil"/>
              <w:right w:val="nil"/>
            </w:tcBorders>
            <w:shd w:val="clear" w:color="auto" w:fill="auto"/>
            <w:noWrap/>
            <w:vAlign w:val="center"/>
            <w:hideMark/>
          </w:tcPr>
          <w:p w14:paraId="72FC56F5"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-.00005</w:t>
            </w:r>
          </w:p>
        </w:tc>
        <w:tc>
          <w:tcPr>
            <w:tcW w:w="936" w:type="dxa"/>
            <w:gridSpan w:val="2"/>
            <w:tcBorders>
              <w:top w:val="nil"/>
              <w:left w:val="nil"/>
              <w:bottom w:val="nil"/>
              <w:right w:val="nil"/>
            </w:tcBorders>
            <w:shd w:val="clear" w:color="auto" w:fill="auto"/>
            <w:noWrap/>
            <w:vAlign w:val="center"/>
            <w:hideMark/>
          </w:tcPr>
          <w:p w14:paraId="55A0D882"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-.00002</w:t>
            </w:r>
          </w:p>
        </w:tc>
        <w:tc>
          <w:tcPr>
            <w:tcW w:w="936" w:type="dxa"/>
            <w:gridSpan w:val="2"/>
            <w:tcBorders>
              <w:top w:val="nil"/>
              <w:left w:val="nil"/>
              <w:bottom w:val="nil"/>
              <w:right w:val="nil"/>
            </w:tcBorders>
            <w:shd w:val="clear" w:color="auto" w:fill="auto"/>
            <w:noWrap/>
            <w:vAlign w:val="center"/>
            <w:hideMark/>
          </w:tcPr>
          <w:p w14:paraId="169ED576"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-.00006</w:t>
            </w:r>
          </w:p>
        </w:tc>
        <w:tc>
          <w:tcPr>
            <w:tcW w:w="936" w:type="dxa"/>
            <w:gridSpan w:val="2"/>
            <w:tcBorders>
              <w:top w:val="nil"/>
              <w:left w:val="nil"/>
              <w:bottom w:val="nil"/>
              <w:right w:val="nil"/>
            </w:tcBorders>
            <w:shd w:val="clear" w:color="auto" w:fill="auto"/>
            <w:noWrap/>
            <w:vAlign w:val="center"/>
            <w:hideMark/>
          </w:tcPr>
          <w:p w14:paraId="666FC85C"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+.00019</w:t>
            </w:r>
          </w:p>
        </w:tc>
        <w:tc>
          <w:tcPr>
            <w:tcW w:w="960" w:type="dxa"/>
            <w:gridSpan w:val="2"/>
            <w:tcBorders>
              <w:top w:val="nil"/>
              <w:left w:val="nil"/>
              <w:bottom w:val="nil"/>
              <w:right w:val="nil"/>
            </w:tcBorders>
            <w:shd w:val="clear" w:color="auto" w:fill="auto"/>
            <w:noWrap/>
            <w:vAlign w:val="center"/>
            <w:hideMark/>
          </w:tcPr>
          <w:p w14:paraId="69666FF9"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-.00005</w:t>
            </w:r>
          </w:p>
        </w:tc>
        <w:tc>
          <w:tcPr>
            <w:tcW w:w="1089" w:type="dxa"/>
            <w:gridSpan w:val="3"/>
            <w:tcBorders>
              <w:top w:val="nil"/>
              <w:left w:val="nil"/>
              <w:bottom w:val="nil"/>
              <w:right w:val="nil"/>
            </w:tcBorders>
            <w:shd w:val="clear" w:color="auto" w:fill="auto"/>
            <w:noWrap/>
            <w:vAlign w:val="center"/>
            <w:hideMark/>
          </w:tcPr>
          <w:p w14:paraId="19E29BA5"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-.00053</w:t>
            </w:r>
          </w:p>
        </w:tc>
        <w:tc>
          <w:tcPr>
            <w:tcW w:w="936" w:type="dxa"/>
            <w:tcBorders>
              <w:top w:val="nil"/>
              <w:left w:val="nil"/>
              <w:bottom w:val="nil"/>
              <w:right w:val="nil"/>
            </w:tcBorders>
            <w:shd w:val="clear" w:color="auto" w:fill="auto"/>
            <w:noWrap/>
            <w:vAlign w:val="center"/>
            <w:hideMark/>
          </w:tcPr>
          <w:p w14:paraId="2579C9E8"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-.00017</w:t>
            </w:r>
          </w:p>
        </w:tc>
        <w:tc>
          <w:tcPr>
            <w:tcW w:w="936" w:type="dxa"/>
            <w:gridSpan w:val="2"/>
            <w:tcBorders>
              <w:top w:val="nil"/>
              <w:left w:val="nil"/>
              <w:bottom w:val="nil"/>
              <w:right w:val="nil"/>
            </w:tcBorders>
            <w:shd w:val="clear" w:color="auto" w:fill="auto"/>
            <w:noWrap/>
            <w:vAlign w:val="center"/>
            <w:hideMark/>
          </w:tcPr>
          <w:p w14:paraId="4C438F44"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-.00007</w:t>
            </w:r>
          </w:p>
        </w:tc>
        <w:tc>
          <w:tcPr>
            <w:tcW w:w="1023" w:type="dxa"/>
            <w:gridSpan w:val="2"/>
            <w:tcBorders>
              <w:top w:val="nil"/>
              <w:left w:val="nil"/>
              <w:bottom w:val="nil"/>
              <w:right w:val="nil"/>
            </w:tcBorders>
            <w:shd w:val="clear" w:color="auto" w:fill="auto"/>
            <w:noWrap/>
            <w:vAlign w:val="center"/>
            <w:hideMark/>
          </w:tcPr>
          <w:p w14:paraId="56DBF034"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-.00022</w:t>
            </w:r>
          </w:p>
        </w:tc>
      </w:tr>
      <w:tr w:rsidR="00FC09F4" w:rsidRPr="00C3182F" w14:paraId="4319008D" w14:textId="77777777" w:rsidTr="00FC09F4">
        <w:trPr>
          <w:gridAfter w:val="1"/>
          <w:wAfter w:w="171" w:type="dxa"/>
          <w:trHeight w:val="300"/>
        </w:trPr>
        <w:tc>
          <w:tcPr>
            <w:tcW w:w="659" w:type="dxa"/>
            <w:tcBorders>
              <w:top w:val="nil"/>
              <w:left w:val="nil"/>
              <w:bottom w:val="nil"/>
              <w:right w:val="nil"/>
            </w:tcBorders>
            <w:shd w:val="clear" w:color="auto" w:fill="auto"/>
            <w:noWrap/>
            <w:vAlign w:val="center"/>
            <w:hideMark/>
          </w:tcPr>
          <w:p w14:paraId="277D9D79"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1173</w:t>
            </w:r>
          </w:p>
        </w:tc>
        <w:tc>
          <w:tcPr>
            <w:tcW w:w="1489" w:type="dxa"/>
            <w:gridSpan w:val="2"/>
            <w:tcBorders>
              <w:top w:val="nil"/>
              <w:left w:val="nil"/>
              <w:bottom w:val="nil"/>
              <w:right w:val="nil"/>
            </w:tcBorders>
            <w:shd w:val="clear" w:color="auto" w:fill="auto"/>
            <w:noWrap/>
            <w:vAlign w:val="center"/>
            <w:hideMark/>
          </w:tcPr>
          <w:p w14:paraId="190F033A" w14:textId="77777777" w:rsidR="00FC09F4" w:rsidRPr="00C3182F" w:rsidRDefault="00FC09F4" w:rsidP="00B9115F">
            <w:pPr>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adventure</w:t>
            </w:r>
          </w:p>
        </w:tc>
        <w:tc>
          <w:tcPr>
            <w:tcW w:w="936" w:type="dxa"/>
            <w:gridSpan w:val="2"/>
            <w:tcBorders>
              <w:top w:val="nil"/>
              <w:left w:val="nil"/>
              <w:bottom w:val="nil"/>
              <w:right w:val="nil"/>
            </w:tcBorders>
            <w:shd w:val="clear" w:color="auto" w:fill="auto"/>
            <w:noWrap/>
            <w:vAlign w:val="center"/>
            <w:hideMark/>
          </w:tcPr>
          <w:p w14:paraId="6FFB7A7F"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+.00083</w:t>
            </w:r>
          </w:p>
        </w:tc>
        <w:tc>
          <w:tcPr>
            <w:tcW w:w="960" w:type="dxa"/>
            <w:gridSpan w:val="2"/>
            <w:tcBorders>
              <w:top w:val="nil"/>
              <w:left w:val="nil"/>
              <w:bottom w:val="nil"/>
              <w:right w:val="nil"/>
            </w:tcBorders>
            <w:shd w:val="clear" w:color="auto" w:fill="auto"/>
            <w:noWrap/>
            <w:vAlign w:val="center"/>
            <w:hideMark/>
          </w:tcPr>
          <w:p w14:paraId="1D973D58"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-.00001</w:t>
            </w:r>
          </w:p>
        </w:tc>
        <w:tc>
          <w:tcPr>
            <w:tcW w:w="1089" w:type="dxa"/>
            <w:gridSpan w:val="2"/>
            <w:tcBorders>
              <w:top w:val="nil"/>
              <w:left w:val="nil"/>
              <w:bottom w:val="nil"/>
              <w:right w:val="nil"/>
            </w:tcBorders>
            <w:shd w:val="clear" w:color="auto" w:fill="auto"/>
            <w:noWrap/>
            <w:vAlign w:val="center"/>
            <w:hideMark/>
          </w:tcPr>
          <w:p w14:paraId="4E191F53"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+.00014</w:t>
            </w:r>
          </w:p>
        </w:tc>
        <w:tc>
          <w:tcPr>
            <w:tcW w:w="936" w:type="dxa"/>
            <w:gridSpan w:val="2"/>
            <w:tcBorders>
              <w:top w:val="nil"/>
              <w:left w:val="nil"/>
              <w:bottom w:val="nil"/>
              <w:right w:val="nil"/>
            </w:tcBorders>
            <w:shd w:val="clear" w:color="auto" w:fill="auto"/>
            <w:noWrap/>
            <w:vAlign w:val="center"/>
            <w:hideMark/>
          </w:tcPr>
          <w:p w14:paraId="34D3A27F"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+.00023</w:t>
            </w:r>
          </w:p>
        </w:tc>
        <w:tc>
          <w:tcPr>
            <w:tcW w:w="936" w:type="dxa"/>
            <w:gridSpan w:val="2"/>
            <w:tcBorders>
              <w:top w:val="nil"/>
              <w:left w:val="nil"/>
              <w:bottom w:val="nil"/>
              <w:right w:val="nil"/>
            </w:tcBorders>
            <w:shd w:val="clear" w:color="auto" w:fill="auto"/>
            <w:noWrap/>
            <w:vAlign w:val="center"/>
            <w:hideMark/>
          </w:tcPr>
          <w:p w14:paraId="360DB8D4"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-.00019</w:t>
            </w:r>
          </w:p>
        </w:tc>
        <w:tc>
          <w:tcPr>
            <w:tcW w:w="936" w:type="dxa"/>
            <w:gridSpan w:val="2"/>
            <w:tcBorders>
              <w:top w:val="nil"/>
              <w:left w:val="nil"/>
              <w:bottom w:val="nil"/>
              <w:right w:val="nil"/>
            </w:tcBorders>
            <w:shd w:val="clear" w:color="auto" w:fill="auto"/>
            <w:noWrap/>
            <w:vAlign w:val="center"/>
            <w:hideMark/>
          </w:tcPr>
          <w:p w14:paraId="47787CEC"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+.00045</w:t>
            </w:r>
          </w:p>
        </w:tc>
        <w:tc>
          <w:tcPr>
            <w:tcW w:w="960" w:type="dxa"/>
            <w:gridSpan w:val="2"/>
            <w:tcBorders>
              <w:top w:val="nil"/>
              <w:left w:val="nil"/>
              <w:bottom w:val="nil"/>
              <w:right w:val="nil"/>
            </w:tcBorders>
            <w:shd w:val="clear" w:color="auto" w:fill="auto"/>
            <w:noWrap/>
            <w:vAlign w:val="center"/>
            <w:hideMark/>
          </w:tcPr>
          <w:p w14:paraId="745D56C1" w14:textId="77777777" w:rsidR="00FC09F4" w:rsidRPr="00C3182F" w:rsidRDefault="00FC09F4" w:rsidP="00B9115F">
            <w:pPr>
              <w:jc w:val="right"/>
              <w:rPr>
                <w:rFonts w:ascii="Cambria" w:eastAsia="Times New Roman" w:hAnsi="Cambria" w:cs="Times New Roman"/>
                <w:color w:val="000000"/>
                <w:sz w:val="20"/>
                <w:szCs w:val="20"/>
              </w:rPr>
            </w:pPr>
            <w:proofErr w:type="spellStart"/>
            <w:r w:rsidRPr="00C3182F">
              <w:rPr>
                <w:rFonts w:ascii="Cambria" w:eastAsia="Times New Roman" w:hAnsi="Cambria" w:cs="Times New Roman"/>
                <w:color w:val="000000"/>
                <w:sz w:val="20"/>
                <w:szCs w:val="20"/>
              </w:rPr>
              <w:t>n.s</w:t>
            </w:r>
            <w:proofErr w:type="spellEnd"/>
            <w:r w:rsidRPr="00C3182F">
              <w:rPr>
                <w:rFonts w:ascii="Cambria" w:eastAsia="Times New Roman" w:hAnsi="Cambria" w:cs="Times New Roman"/>
                <w:color w:val="000000"/>
                <w:sz w:val="20"/>
                <w:szCs w:val="20"/>
              </w:rPr>
              <w:t>.</w:t>
            </w:r>
          </w:p>
        </w:tc>
        <w:tc>
          <w:tcPr>
            <w:tcW w:w="1089" w:type="dxa"/>
            <w:gridSpan w:val="3"/>
            <w:tcBorders>
              <w:top w:val="nil"/>
              <w:left w:val="nil"/>
              <w:bottom w:val="nil"/>
              <w:right w:val="nil"/>
            </w:tcBorders>
            <w:shd w:val="clear" w:color="auto" w:fill="auto"/>
            <w:noWrap/>
            <w:vAlign w:val="center"/>
            <w:hideMark/>
          </w:tcPr>
          <w:p w14:paraId="3BD60EF8"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+.00039</w:t>
            </w:r>
          </w:p>
        </w:tc>
        <w:tc>
          <w:tcPr>
            <w:tcW w:w="936" w:type="dxa"/>
            <w:tcBorders>
              <w:top w:val="nil"/>
              <w:left w:val="nil"/>
              <w:bottom w:val="nil"/>
              <w:right w:val="nil"/>
            </w:tcBorders>
            <w:shd w:val="clear" w:color="auto" w:fill="auto"/>
            <w:noWrap/>
            <w:vAlign w:val="center"/>
            <w:hideMark/>
          </w:tcPr>
          <w:p w14:paraId="1E090674"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-.00014</w:t>
            </w:r>
          </w:p>
        </w:tc>
        <w:tc>
          <w:tcPr>
            <w:tcW w:w="936" w:type="dxa"/>
            <w:gridSpan w:val="2"/>
            <w:tcBorders>
              <w:top w:val="nil"/>
              <w:left w:val="nil"/>
              <w:bottom w:val="nil"/>
              <w:right w:val="nil"/>
            </w:tcBorders>
            <w:shd w:val="clear" w:color="auto" w:fill="auto"/>
            <w:noWrap/>
            <w:vAlign w:val="center"/>
            <w:hideMark/>
          </w:tcPr>
          <w:p w14:paraId="5B49591F"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-.00005</w:t>
            </w:r>
          </w:p>
        </w:tc>
        <w:tc>
          <w:tcPr>
            <w:tcW w:w="1023" w:type="dxa"/>
            <w:gridSpan w:val="2"/>
            <w:tcBorders>
              <w:top w:val="nil"/>
              <w:left w:val="nil"/>
              <w:bottom w:val="nil"/>
              <w:right w:val="nil"/>
            </w:tcBorders>
            <w:shd w:val="clear" w:color="auto" w:fill="auto"/>
            <w:noWrap/>
            <w:vAlign w:val="center"/>
            <w:hideMark/>
          </w:tcPr>
          <w:p w14:paraId="27ECD0F5"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-.00021</w:t>
            </w:r>
          </w:p>
        </w:tc>
      </w:tr>
      <w:tr w:rsidR="00FC09F4" w:rsidRPr="00C3182F" w14:paraId="4AA32565" w14:textId="77777777" w:rsidTr="00FC09F4">
        <w:trPr>
          <w:gridAfter w:val="1"/>
          <w:wAfter w:w="171" w:type="dxa"/>
          <w:trHeight w:val="300"/>
        </w:trPr>
        <w:tc>
          <w:tcPr>
            <w:tcW w:w="659" w:type="dxa"/>
            <w:tcBorders>
              <w:top w:val="nil"/>
              <w:left w:val="nil"/>
              <w:bottom w:val="nil"/>
              <w:right w:val="nil"/>
            </w:tcBorders>
            <w:shd w:val="clear" w:color="auto" w:fill="auto"/>
            <w:noWrap/>
            <w:vAlign w:val="center"/>
            <w:hideMark/>
          </w:tcPr>
          <w:p w14:paraId="3136E7E2"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1113</w:t>
            </w:r>
          </w:p>
        </w:tc>
        <w:tc>
          <w:tcPr>
            <w:tcW w:w="1489" w:type="dxa"/>
            <w:gridSpan w:val="2"/>
            <w:tcBorders>
              <w:top w:val="nil"/>
              <w:left w:val="nil"/>
              <w:bottom w:val="nil"/>
              <w:right w:val="nil"/>
            </w:tcBorders>
            <w:shd w:val="clear" w:color="auto" w:fill="auto"/>
            <w:noWrap/>
            <w:vAlign w:val="center"/>
            <w:hideMark/>
          </w:tcPr>
          <w:p w14:paraId="226A8798" w14:textId="77777777" w:rsidR="00FC09F4" w:rsidRPr="00C3182F" w:rsidRDefault="00FC09F4" w:rsidP="00B9115F">
            <w:pPr>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horror</w:t>
            </w:r>
          </w:p>
        </w:tc>
        <w:tc>
          <w:tcPr>
            <w:tcW w:w="936" w:type="dxa"/>
            <w:gridSpan w:val="2"/>
            <w:tcBorders>
              <w:top w:val="nil"/>
              <w:left w:val="nil"/>
              <w:bottom w:val="nil"/>
              <w:right w:val="nil"/>
            </w:tcBorders>
            <w:shd w:val="clear" w:color="auto" w:fill="auto"/>
            <w:noWrap/>
            <w:vAlign w:val="center"/>
            <w:hideMark/>
          </w:tcPr>
          <w:p w14:paraId="6BE0986D"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+.00075</w:t>
            </w:r>
          </w:p>
        </w:tc>
        <w:tc>
          <w:tcPr>
            <w:tcW w:w="960" w:type="dxa"/>
            <w:gridSpan w:val="2"/>
            <w:tcBorders>
              <w:top w:val="nil"/>
              <w:left w:val="nil"/>
              <w:bottom w:val="nil"/>
              <w:right w:val="nil"/>
            </w:tcBorders>
            <w:shd w:val="clear" w:color="auto" w:fill="auto"/>
            <w:noWrap/>
            <w:vAlign w:val="center"/>
            <w:hideMark/>
          </w:tcPr>
          <w:p w14:paraId="22446F02"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-.00003</w:t>
            </w:r>
          </w:p>
        </w:tc>
        <w:tc>
          <w:tcPr>
            <w:tcW w:w="1089" w:type="dxa"/>
            <w:gridSpan w:val="2"/>
            <w:tcBorders>
              <w:top w:val="nil"/>
              <w:left w:val="nil"/>
              <w:bottom w:val="nil"/>
              <w:right w:val="nil"/>
            </w:tcBorders>
            <w:shd w:val="clear" w:color="auto" w:fill="auto"/>
            <w:noWrap/>
            <w:vAlign w:val="center"/>
            <w:hideMark/>
          </w:tcPr>
          <w:p w14:paraId="3663584C"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-.00011</w:t>
            </w:r>
          </w:p>
        </w:tc>
        <w:tc>
          <w:tcPr>
            <w:tcW w:w="936" w:type="dxa"/>
            <w:gridSpan w:val="2"/>
            <w:tcBorders>
              <w:top w:val="nil"/>
              <w:left w:val="nil"/>
              <w:bottom w:val="nil"/>
              <w:right w:val="nil"/>
            </w:tcBorders>
            <w:shd w:val="clear" w:color="auto" w:fill="auto"/>
            <w:noWrap/>
            <w:vAlign w:val="center"/>
            <w:hideMark/>
          </w:tcPr>
          <w:p w14:paraId="1C3F3AC5"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-.00014</w:t>
            </w:r>
          </w:p>
        </w:tc>
        <w:tc>
          <w:tcPr>
            <w:tcW w:w="936" w:type="dxa"/>
            <w:gridSpan w:val="2"/>
            <w:tcBorders>
              <w:top w:val="nil"/>
              <w:left w:val="nil"/>
              <w:bottom w:val="nil"/>
              <w:right w:val="nil"/>
            </w:tcBorders>
            <w:shd w:val="clear" w:color="auto" w:fill="auto"/>
            <w:noWrap/>
            <w:vAlign w:val="center"/>
            <w:hideMark/>
          </w:tcPr>
          <w:p w14:paraId="40BE6544"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+.00016</w:t>
            </w:r>
          </w:p>
        </w:tc>
        <w:tc>
          <w:tcPr>
            <w:tcW w:w="936" w:type="dxa"/>
            <w:gridSpan w:val="2"/>
            <w:tcBorders>
              <w:top w:val="nil"/>
              <w:left w:val="nil"/>
              <w:bottom w:val="nil"/>
              <w:right w:val="nil"/>
            </w:tcBorders>
            <w:shd w:val="clear" w:color="auto" w:fill="auto"/>
            <w:noWrap/>
            <w:vAlign w:val="center"/>
            <w:hideMark/>
          </w:tcPr>
          <w:p w14:paraId="633FC967" w14:textId="77777777" w:rsidR="00FC09F4" w:rsidRPr="00C3182F" w:rsidRDefault="00FC09F4" w:rsidP="00B9115F">
            <w:pPr>
              <w:jc w:val="right"/>
              <w:rPr>
                <w:rFonts w:ascii="Cambria" w:eastAsia="Times New Roman" w:hAnsi="Cambria" w:cs="Times New Roman"/>
                <w:color w:val="000000"/>
                <w:sz w:val="20"/>
                <w:szCs w:val="20"/>
              </w:rPr>
            </w:pPr>
            <w:proofErr w:type="spellStart"/>
            <w:r w:rsidRPr="00C3182F">
              <w:rPr>
                <w:rFonts w:ascii="Cambria" w:eastAsia="Times New Roman" w:hAnsi="Cambria" w:cs="Times New Roman"/>
                <w:color w:val="000000"/>
                <w:sz w:val="20"/>
                <w:szCs w:val="20"/>
              </w:rPr>
              <w:t>n.s</w:t>
            </w:r>
            <w:proofErr w:type="spellEnd"/>
            <w:r w:rsidRPr="00C3182F">
              <w:rPr>
                <w:rFonts w:ascii="Cambria" w:eastAsia="Times New Roman" w:hAnsi="Cambria" w:cs="Times New Roman"/>
                <w:color w:val="000000"/>
                <w:sz w:val="20"/>
                <w:szCs w:val="20"/>
              </w:rPr>
              <w:t>.</w:t>
            </w:r>
          </w:p>
        </w:tc>
        <w:tc>
          <w:tcPr>
            <w:tcW w:w="960" w:type="dxa"/>
            <w:gridSpan w:val="2"/>
            <w:tcBorders>
              <w:top w:val="nil"/>
              <w:left w:val="nil"/>
              <w:bottom w:val="nil"/>
              <w:right w:val="nil"/>
            </w:tcBorders>
            <w:shd w:val="clear" w:color="auto" w:fill="auto"/>
            <w:noWrap/>
            <w:vAlign w:val="center"/>
            <w:hideMark/>
          </w:tcPr>
          <w:p w14:paraId="211E5D3F"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-.00014</w:t>
            </w:r>
          </w:p>
        </w:tc>
        <w:tc>
          <w:tcPr>
            <w:tcW w:w="1089" w:type="dxa"/>
            <w:gridSpan w:val="3"/>
            <w:tcBorders>
              <w:top w:val="nil"/>
              <w:left w:val="nil"/>
              <w:bottom w:val="nil"/>
              <w:right w:val="nil"/>
            </w:tcBorders>
            <w:shd w:val="clear" w:color="auto" w:fill="auto"/>
            <w:noWrap/>
            <w:vAlign w:val="center"/>
            <w:hideMark/>
          </w:tcPr>
          <w:p w14:paraId="24EBF1C9"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-.00059</w:t>
            </w:r>
          </w:p>
        </w:tc>
        <w:tc>
          <w:tcPr>
            <w:tcW w:w="936" w:type="dxa"/>
            <w:tcBorders>
              <w:top w:val="nil"/>
              <w:left w:val="nil"/>
              <w:bottom w:val="nil"/>
              <w:right w:val="nil"/>
            </w:tcBorders>
            <w:shd w:val="clear" w:color="auto" w:fill="auto"/>
            <w:noWrap/>
            <w:vAlign w:val="center"/>
            <w:hideMark/>
          </w:tcPr>
          <w:p w14:paraId="0AA772D5"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-.00032</w:t>
            </w:r>
          </w:p>
        </w:tc>
        <w:tc>
          <w:tcPr>
            <w:tcW w:w="936" w:type="dxa"/>
            <w:gridSpan w:val="2"/>
            <w:tcBorders>
              <w:top w:val="nil"/>
              <w:left w:val="nil"/>
              <w:bottom w:val="nil"/>
              <w:right w:val="nil"/>
            </w:tcBorders>
            <w:shd w:val="clear" w:color="auto" w:fill="auto"/>
            <w:noWrap/>
            <w:vAlign w:val="center"/>
            <w:hideMark/>
          </w:tcPr>
          <w:p w14:paraId="54ECFB71" w14:textId="77777777" w:rsidR="00FC09F4" w:rsidRPr="00C3182F" w:rsidRDefault="00FC09F4" w:rsidP="00B9115F">
            <w:pPr>
              <w:jc w:val="right"/>
              <w:rPr>
                <w:rFonts w:ascii="Cambria" w:eastAsia="Times New Roman" w:hAnsi="Cambria" w:cs="Times New Roman"/>
                <w:color w:val="000000"/>
                <w:sz w:val="20"/>
                <w:szCs w:val="20"/>
              </w:rPr>
            </w:pPr>
            <w:proofErr w:type="spellStart"/>
            <w:r w:rsidRPr="00C3182F">
              <w:rPr>
                <w:rFonts w:ascii="Cambria" w:eastAsia="Times New Roman" w:hAnsi="Cambria" w:cs="Times New Roman"/>
                <w:color w:val="000000"/>
                <w:sz w:val="20"/>
                <w:szCs w:val="20"/>
              </w:rPr>
              <w:t>n.s</w:t>
            </w:r>
            <w:proofErr w:type="spellEnd"/>
            <w:r w:rsidRPr="00C3182F">
              <w:rPr>
                <w:rFonts w:ascii="Cambria" w:eastAsia="Times New Roman" w:hAnsi="Cambria" w:cs="Times New Roman"/>
                <w:color w:val="000000"/>
                <w:sz w:val="20"/>
                <w:szCs w:val="20"/>
              </w:rPr>
              <w:t>.</w:t>
            </w:r>
          </w:p>
        </w:tc>
        <w:tc>
          <w:tcPr>
            <w:tcW w:w="1023" w:type="dxa"/>
            <w:gridSpan w:val="2"/>
            <w:tcBorders>
              <w:top w:val="nil"/>
              <w:left w:val="nil"/>
              <w:bottom w:val="nil"/>
              <w:right w:val="nil"/>
            </w:tcBorders>
            <w:shd w:val="clear" w:color="auto" w:fill="auto"/>
            <w:noWrap/>
            <w:vAlign w:val="center"/>
            <w:hideMark/>
          </w:tcPr>
          <w:p w14:paraId="22770262"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-.00027</w:t>
            </w:r>
          </w:p>
        </w:tc>
      </w:tr>
      <w:tr w:rsidR="00FC09F4" w:rsidRPr="00C3182F" w14:paraId="13F293C6" w14:textId="77777777" w:rsidTr="00FC09F4">
        <w:trPr>
          <w:gridAfter w:val="1"/>
          <w:wAfter w:w="171" w:type="dxa"/>
          <w:trHeight w:val="300"/>
        </w:trPr>
        <w:tc>
          <w:tcPr>
            <w:tcW w:w="659" w:type="dxa"/>
            <w:tcBorders>
              <w:top w:val="nil"/>
              <w:left w:val="nil"/>
              <w:bottom w:val="nil"/>
              <w:right w:val="nil"/>
            </w:tcBorders>
            <w:shd w:val="clear" w:color="auto" w:fill="auto"/>
            <w:noWrap/>
            <w:vAlign w:val="center"/>
            <w:hideMark/>
          </w:tcPr>
          <w:p w14:paraId="6FDE6B94"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914</w:t>
            </w:r>
          </w:p>
        </w:tc>
        <w:tc>
          <w:tcPr>
            <w:tcW w:w="1489" w:type="dxa"/>
            <w:gridSpan w:val="2"/>
            <w:tcBorders>
              <w:top w:val="nil"/>
              <w:left w:val="nil"/>
              <w:bottom w:val="nil"/>
              <w:right w:val="nil"/>
            </w:tcBorders>
            <w:shd w:val="clear" w:color="auto" w:fill="auto"/>
            <w:noWrap/>
            <w:vAlign w:val="center"/>
            <w:hideMark/>
          </w:tcPr>
          <w:p w14:paraId="42D20F71" w14:textId="77777777" w:rsidR="00FC09F4" w:rsidRPr="00C3182F" w:rsidRDefault="00FC09F4" w:rsidP="00B9115F">
            <w:pPr>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documentary</w:t>
            </w:r>
          </w:p>
        </w:tc>
        <w:tc>
          <w:tcPr>
            <w:tcW w:w="936" w:type="dxa"/>
            <w:gridSpan w:val="2"/>
            <w:tcBorders>
              <w:top w:val="nil"/>
              <w:left w:val="nil"/>
              <w:bottom w:val="nil"/>
              <w:right w:val="nil"/>
            </w:tcBorders>
            <w:shd w:val="clear" w:color="auto" w:fill="auto"/>
            <w:noWrap/>
            <w:vAlign w:val="center"/>
            <w:hideMark/>
          </w:tcPr>
          <w:p w14:paraId="0FA73380" w14:textId="77777777" w:rsidR="00FC09F4" w:rsidRPr="00C3182F" w:rsidRDefault="00FC09F4" w:rsidP="00B9115F">
            <w:pPr>
              <w:jc w:val="right"/>
              <w:rPr>
                <w:rFonts w:ascii="Cambria" w:eastAsia="Times New Roman" w:hAnsi="Cambria" w:cs="Times New Roman"/>
                <w:color w:val="000000"/>
                <w:sz w:val="20"/>
                <w:szCs w:val="20"/>
              </w:rPr>
            </w:pPr>
            <w:proofErr w:type="spellStart"/>
            <w:r w:rsidRPr="00C3182F">
              <w:rPr>
                <w:rFonts w:ascii="Cambria" w:eastAsia="Times New Roman" w:hAnsi="Cambria" w:cs="Times New Roman"/>
                <w:color w:val="000000"/>
                <w:sz w:val="20"/>
                <w:szCs w:val="20"/>
              </w:rPr>
              <w:t>n.s</w:t>
            </w:r>
            <w:proofErr w:type="spellEnd"/>
            <w:r w:rsidRPr="00C3182F">
              <w:rPr>
                <w:rFonts w:ascii="Cambria" w:eastAsia="Times New Roman" w:hAnsi="Cambria" w:cs="Times New Roman"/>
                <w:color w:val="000000"/>
                <w:sz w:val="20"/>
                <w:szCs w:val="20"/>
              </w:rPr>
              <w:t>.</w:t>
            </w:r>
          </w:p>
        </w:tc>
        <w:tc>
          <w:tcPr>
            <w:tcW w:w="960" w:type="dxa"/>
            <w:gridSpan w:val="2"/>
            <w:tcBorders>
              <w:top w:val="nil"/>
              <w:left w:val="nil"/>
              <w:bottom w:val="nil"/>
              <w:right w:val="nil"/>
            </w:tcBorders>
            <w:shd w:val="clear" w:color="auto" w:fill="auto"/>
            <w:noWrap/>
            <w:vAlign w:val="center"/>
            <w:hideMark/>
          </w:tcPr>
          <w:p w14:paraId="1C6F79FD"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+.00003</w:t>
            </w:r>
          </w:p>
        </w:tc>
        <w:tc>
          <w:tcPr>
            <w:tcW w:w="1089" w:type="dxa"/>
            <w:gridSpan w:val="2"/>
            <w:tcBorders>
              <w:top w:val="nil"/>
              <w:left w:val="nil"/>
              <w:bottom w:val="nil"/>
              <w:right w:val="nil"/>
            </w:tcBorders>
            <w:shd w:val="clear" w:color="auto" w:fill="auto"/>
            <w:noWrap/>
            <w:vAlign w:val="center"/>
            <w:hideMark/>
          </w:tcPr>
          <w:p w14:paraId="7BA79322" w14:textId="77777777" w:rsidR="00FC09F4" w:rsidRPr="00C3182F" w:rsidRDefault="00FC09F4" w:rsidP="00B9115F">
            <w:pPr>
              <w:jc w:val="right"/>
              <w:rPr>
                <w:rFonts w:ascii="Cambria" w:eastAsia="Times New Roman" w:hAnsi="Cambria" w:cs="Times New Roman"/>
                <w:color w:val="000000"/>
                <w:sz w:val="20"/>
                <w:szCs w:val="20"/>
              </w:rPr>
            </w:pPr>
            <w:proofErr w:type="spellStart"/>
            <w:r w:rsidRPr="00C3182F">
              <w:rPr>
                <w:rFonts w:ascii="Cambria" w:eastAsia="Times New Roman" w:hAnsi="Cambria" w:cs="Times New Roman"/>
                <w:color w:val="000000"/>
                <w:sz w:val="20"/>
                <w:szCs w:val="20"/>
              </w:rPr>
              <w:t>n.s</w:t>
            </w:r>
            <w:proofErr w:type="spellEnd"/>
            <w:r w:rsidRPr="00C3182F">
              <w:rPr>
                <w:rFonts w:ascii="Cambria" w:eastAsia="Times New Roman" w:hAnsi="Cambria" w:cs="Times New Roman"/>
                <w:color w:val="000000"/>
                <w:sz w:val="20"/>
                <w:szCs w:val="20"/>
              </w:rPr>
              <w:t>.</w:t>
            </w:r>
          </w:p>
        </w:tc>
        <w:tc>
          <w:tcPr>
            <w:tcW w:w="936" w:type="dxa"/>
            <w:gridSpan w:val="2"/>
            <w:tcBorders>
              <w:top w:val="nil"/>
              <w:left w:val="nil"/>
              <w:bottom w:val="nil"/>
              <w:right w:val="nil"/>
            </w:tcBorders>
            <w:shd w:val="clear" w:color="auto" w:fill="auto"/>
            <w:noWrap/>
            <w:vAlign w:val="center"/>
            <w:hideMark/>
          </w:tcPr>
          <w:p w14:paraId="66C47057"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+.00008</w:t>
            </w:r>
          </w:p>
        </w:tc>
        <w:tc>
          <w:tcPr>
            <w:tcW w:w="936" w:type="dxa"/>
            <w:gridSpan w:val="2"/>
            <w:tcBorders>
              <w:top w:val="nil"/>
              <w:left w:val="nil"/>
              <w:bottom w:val="nil"/>
              <w:right w:val="nil"/>
            </w:tcBorders>
            <w:shd w:val="clear" w:color="auto" w:fill="auto"/>
            <w:noWrap/>
            <w:vAlign w:val="center"/>
            <w:hideMark/>
          </w:tcPr>
          <w:p w14:paraId="1916B683"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-.00022</w:t>
            </w:r>
          </w:p>
        </w:tc>
        <w:tc>
          <w:tcPr>
            <w:tcW w:w="936" w:type="dxa"/>
            <w:gridSpan w:val="2"/>
            <w:tcBorders>
              <w:top w:val="nil"/>
              <w:left w:val="nil"/>
              <w:bottom w:val="nil"/>
              <w:right w:val="nil"/>
            </w:tcBorders>
            <w:shd w:val="clear" w:color="auto" w:fill="auto"/>
            <w:noWrap/>
            <w:vAlign w:val="center"/>
            <w:hideMark/>
          </w:tcPr>
          <w:p w14:paraId="17649190"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-.0001</w:t>
            </w:r>
          </w:p>
        </w:tc>
        <w:tc>
          <w:tcPr>
            <w:tcW w:w="960" w:type="dxa"/>
            <w:gridSpan w:val="2"/>
            <w:tcBorders>
              <w:top w:val="nil"/>
              <w:left w:val="nil"/>
              <w:bottom w:val="nil"/>
              <w:right w:val="nil"/>
            </w:tcBorders>
            <w:shd w:val="clear" w:color="auto" w:fill="auto"/>
            <w:noWrap/>
            <w:vAlign w:val="center"/>
            <w:hideMark/>
          </w:tcPr>
          <w:p w14:paraId="08311037"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+.00011</w:t>
            </w:r>
          </w:p>
        </w:tc>
        <w:tc>
          <w:tcPr>
            <w:tcW w:w="1089" w:type="dxa"/>
            <w:gridSpan w:val="3"/>
            <w:tcBorders>
              <w:top w:val="nil"/>
              <w:left w:val="nil"/>
              <w:bottom w:val="nil"/>
              <w:right w:val="nil"/>
            </w:tcBorders>
            <w:shd w:val="clear" w:color="auto" w:fill="auto"/>
            <w:noWrap/>
            <w:vAlign w:val="center"/>
            <w:hideMark/>
          </w:tcPr>
          <w:p w14:paraId="5D47CBB8"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-.00023</w:t>
            </w:r>
          </w:p>
        </w:tc>
        <w:tc>
          <w:tcPr>
            <w:tcW w:w="936" w:type="dxa"/>
            <w:tcBorders>
              <w:top w:val="nil"/>
              <w:left w:val="nil"/>
              <w:bottom w:val="nil"/>
              <w:right w:val="nil"/>
            </w:tcBorders>
            <w:shd w:val="clear" w:color="auto" w:fill="auto"/>
            <w:noWrap/>
            <w:vAlign w:val="center"/>
            <w:hideMark/>
          </w:tcPr>
          <w:p w14:paraId="265F4576"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+.00075</w:t>
            </w:r>
          </w:p>
        </w:tc>
        <w:tc>
          <w:tcPr>
            <w:tcW w:w="936" w:type="dxa"/>
            <w:gridSpan w:val="2"/>
            <w:tcBorders>
              <w:top w:val="nil"/>
              <w:left w:val="nil"/>
              <w:bottom w:val="nil"/>
              <w:right w:val="nil"/>
            </w:tcBorders>
            <w:shd w:val="clear" w:color="auto" w:fill="auto"/>
            <w:noWrap/>
            <w:vAlign w:val="center"/>
            <w:hideMark/>
          </w:tcPr>
          <w:p w14:paraId="2FF87DC2"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+.00006</w:t>
            </w:r>
          </w:p>
        </w:tc>
        <w:tc>
          <w:tcPr>
            <w:tcW w:w="1023" w:type="dxa"/>
            <w:gridSpan w:val="2"/>
            <w:tcBorders>
              <w:top w:val="nil"/>
              <w:left w:val="nil"/>
              <w:bottom w:val="nil"/>
              <w:right w:val="nil"/>
            </w:tcBorders>
            <w:shd w:val="clear" w:color="auto" w:fill="auto"/>
            <w:noWrap/>
            <w:vAlign w:val="center"/>
            <w:hideMark/>
          </w:tcPr>
          <w:p w14:paraId="6AFD56A9"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-.00126</w:t>
            </w:r>
          </w:p>
        </w:tc>
      </w:tr>
      <w:tr w:rsidR="00FC09F4" w:rsidRPr="00C3182F" w14:paraId="6445A9DB" w14:textId="77777777" w:rsidTr="00FC09F4">
        <w:trPr>
          <w:gridAfter w:val="1"/>
          <w:wAfter w:w="171" w:type="dxa"/>
          <w:trHeight w:val="300"/>
        </w:trPr>
        <w:tc>
          <w:tcPr>
            <w:tcW w:w="659" w:type="dxa"/>
            <w:tcBorders>
              <w:top w:val="nil"/>
              <w:left w:val="nil"/>
              <w:bottom w:val="nil"/>
              <w:right w:val="nil"/>
            </w:tcBorders>
            <w:shd w:val="clear" w:color="auto" w:fill="auto"/>
            <w:noWrap/>
            <w:vAlign w:val="center"/>
            <w:hideMark/>
          </w:tcPr>
          <w:p w14:paraId="5C1BC881"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874</w:t>
            </w:r>
          </w:p>
        </w:tc>
        <w:tc>
          <w:tcPr>
            <w:tcW w:w="1489" w:type="dxa"/>
            <w:gridSpan w:val="2"/>
            <w:tcBorders>
              <w:top w:val="nil"/>
              <w:left w:val="nil"/>
              <w:bottom w:val="nil"/>
              <w:right w:val="nil"/>
            </w:tcBorders>
            <w:shd w:val="clear" w:color="auto" w:fill="auto"/>
            <w:noWrap/>
            <w:vAlign w:val="center"/>
            <w:hideMark/>
          </w:tcPr>
          <w:p w14:paraId="30E7D1D5" w14:textId="77777777" w:rsidR="00FC09F4" w:rsidRPr="00C3182F" w:rsidRDefault="00FC09F4" w:rsidP="00B9115F">
            <w:pPr>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family</w:t>
            </w:r>
          </w:p>
        </w:tc>
        <w:tc>
          <w:tcPr>
            <w:tcW w:w="936" w:type="dxa"/>
            <w:gridSpan w:val="2"/>
            <w:tcBorders>
              <w:top w:val="nil"/>
              <w:left w:val="nil"/>
              <w:bottom w:val="nil"/>
              <w:right w:val="nil"/>
            </w:tcBorders>
            <w:shd w:val="clear" w:color="auto" w:fill="auto"/>
            <w:noWrap/>
            <w:vAlign w:val="center"/>
            <w:hideMark/>
          </w:tcPr>
          <w:p w14:paraId="4869B178"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-.00091</w:t>
            </w:r>
          </w:p>
        </w:tc>
        <w:tc>
          <w:tcPr>
            <w:tcW w:w="960" w:type="dxa"/>
            <w:gridSpan w:val="2"/>
            <w:tcBorders>
              <w:top w:val="nil"/>
              <w:left w:val="nil"/>
              <w:bottom w:val="nil"/>
              <w:right w:val="nil"/>
            </w:tcBorders>
            <w:shd w:val="clear" w:color="auto" w:fill="auto"/>
            <w:noWrap/>
            <w:vAlign w:val="center"/>
            <w:hideMark/>
          </w:tcPr>
          <w:p w14:paraId="19CA2150" w14:textId="77777777" w:rsidR="00FC09F4" w:rsidRPr="00C3182F" w:rsidRDefault="00FC09F4" w:rsidP="00B9115F">
            <w:pPr>
              <w:jc w:val="right"/>
              <w:rPr>
                <w:rFonts w:ascii="Cambria" w:eastAsia="Times New Roman" w:hAnsi="Cambria" w:cs="Times New Roman"/>
                <w:color w:val="000000"/>
                <w:sz w:val="20"/>
                <w:szCs w:val="20"/>
              </w:rPr>
            </w:pPr>
            <w:proofErr w:type="spellStart"/>
            <w:r w:rsidRPr="00C3182F">
              <w:rPr>
                <w:rFonts w:ascii="Cambria" w:eastAsia="Times New Roman" w:hAnsi="Cambria" w:cs="Times New Roman"/>
                <w:color w:val="000000"/>
                <w:sz w:val="20"/>
                <w:szCs w:val="20"/>
              </w:rPr>
              <w:t>n.s</w:t>
            </w:r>
            <w:proofErr w:type="spellEnd"/>
            <w:r w:rsidRPr="00C3182F">
              <w:rPr>
                <w:rFonts w:ascii="Cambria" w:eastAsia="Times New Roman" w:hAnsi="Cambria" w:cs="Times New Roman"/>
                <w:color w:val="000000"/>
                <w:sz w:val="20"/>
                <w:szCs w:val="20"/>
              </w:rPr>
              <w:t>.</w:t>
            </w:r>
          </w:p>
        </w:tc>
        <w:tc>
          <w:tcPr>
            <w:tcW w:w="1089" w:type="dxa"/>
            <w:gridSpan w:val="2"/>
            <w:tcBorders>
              <w:top w:val="nil"/>
              <w:left w:val="nil"/>
              <w:bottom w:val="nil"/>
              <w:right w:val="nil"/>
            </w:tcBorders>
            <w:shd w:val="clear" w:color="auto" w:fill="auto"/>
            <w:noWrap/>
            <w:vAlign w:val="center"/>
            <w:hideMark/>
          </w:tcPr>
          <w:p w14:paraId="7A6CAFEF"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-.00006</w:t>
            </w:r>
          </w:p>
        </w:tc>
        <w:tc>
          <w:tcPr>
            <w:tcW w:w="936" w:type="dxa"/>
            <w:gridSpan w:val="2"/>
            <w:tcBorders>
              <w:top w:val="nil"/>
              <w:left w:val="nil"/>
              <w:bottom w:val="nil"/>
              <w:right w:val="nil"/>
            </w:tcBorders>
            <w:shd w:val="clear" w:color="auto" w:fill="auto"/>
            <w:noWrap/>
            <w:vAlign w:val="center"/>
            <w:hideMark/>
          </w:tcPr>
          <w:p w14:paraId="36A654AB"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-.00014</w:t>
            </w:r>
          </w:p>
        </w:tc>
        <w:tc>
          <w:tcPr>
            <w:tcW w:w="936" w:type="dxa"/>
            <w:gridSpan w:val="2"/>
            <w:tcBorders>
              <w:top w:val="nil"/>
              <w:left w:val="nil"/>
              <w:bottom w:val="nil"/>
              <w:right w:val="nil"/>
            </w:tcBorders>
            <w:shd w:val="clear" w:color="auto" w:fill="auto"/>
            <w:noWrap/>
            <w:vAlign w:val="center"/>
            <w:hideMark/>
          </w:tcPr>
          <w:p w14:paraId="260AECE1"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-.00019</w:t>
            </w:r>
          </w:p>
        </w:tc>
        <w:tc>
          <w:tcPr>
            <w:tcW w:w="936" w:type="dxa"/>
            <w:gridSpan w:val="2"/>
            <w:tcBorders>
              <w:top w:val="nil"/>
              <w:left w:val="nil"/>
              <w:bottom w:val="nil"/>
              <w:right w:val="nil"/>
            </w:tcBorders>
            <w:shd w:val="clear" w:color="auto" w:fill="auto"/>
            <w:noWrap/>
            <w:vAlign w:val="center"/>
            <w:hideMark/>
          </w:tcPr>
          <w:p w14:paraId="0C2E3587"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-.00021</w:t>
            </w:r>
          </w:p>
        </w:tc>
        <w:tc>
          <w:tcPr>
            <w:tcW w:w="960" w:type="dxa"/>
            <w:gridSpan w:val="2"/>
            <w:tcBorders>
              <w:top w:val="nil"/>
              <w:left w:val="nil"/>
              <w:bottom w:val="nil"/>
              <w:right w:val="nil"/>
            </w:tcBorders>
            <w:shd w:val="clear" w:color="auto" w:fill="auto"/>
            <w:noWrap/>
            <w:vAlign w:val="center"/>
            <w:hideMark/>
          </w:tcPr>
          <w:p w14:paraId="63C841F3" w14:textId="77777777" w:rsidR="00FC09F4" w:rsidRPr="00C3182F" w:rsidRDefault="00FC09F4" w:rsidP="00B9115F">
            <w:pPr>
              <w:jc w:val="right"/>
              <w:rPr>
                <w:rFonts w:ascii="Cambria" w:eastAsia="Times New Roman" w:hAnsi="Cambria" w:cs="Times New Roman"/>
                <w:color w:val="000000"/>
                <w:sz w:val="20"/>
                <w:szCs w:val="20"/>
              </w:rPr>
            </w:pPr>
            <w:proofErr w:type="spellStart"/>
            <w:r w:rsidRPr="00C3182F">
              <w:rPr>
                <w:rFonts w:ascii="Cambria" w:eastAsia="Times New Roman" w:hAnsi="Cambria" w:cs="Times New Roman"/>
                <w:color w:val="000000"/>
                <w:sz w:val="20"/>
                <w:szCs w:val="20"/>
              </w:rPr>
              <w:t>n.s</w:t>
            </w:r>
            <w:proofErr w:type="spellEnd"/>
            <w:r w:rsidRPr="00C3182F">
              <w:rPr>
                <w:rFonts w:ascii="Cambria" w:eastAsia="Times New Roman" w:hAnsi="Cambria" w:cs="Times New Roman"/>
                <w:color w:val="000000"/>
                <w:sz w:val="20"/>
                <w:szCs w:val="20"/>
              </w:rPr>
              <w:t>.</w:t>
            </w:r>
          </w:p>
        </w:tc>
        <w:tc>
          <w:tcPr>
            <w:tcW w:w="1089" w:type="dxa"/>
            <w:gridSpan w:val="3"/>
            <w:tcBorders>
              <w:top w:val="nil"/>
              <w:left w:val="nil"/>
              <w:bottom w:val="nil"/>
              <w:right w:val="nil"/>
            </w:tcBorders>
            <w:shd w:val="clear" w:color="auto" w:fill="auto"/>
            <w:noWrap/>
            <w:vAlign w:val="center"/>
            <w:hideMark/>
          </w:tcPr>
          <w:p w14:paraId="1496F32D"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-.00017</w:t>
            </w:r>
          </w:p>
        </w:tc>
        <w:tc>
          <w:tcPr>
            <w:tcW w:w="936" w:type="dxa"/>
            <w:tcBorders>
              <w:top w:val="nil"/>
              <w:left w:val="nil"/>
              <w:bottom w:val="nil"/>
              <w:right w:val="nil"/>
            </w:tcBorders>
            <w:shd w:val="clear" w:color="auto" w:fill="auto"/>
            <w:noWrap/>
            <w:vAlign w:val="center"/>
            <w:hideMark/>
          </w:tcPr>
          <w:p w14:paraId="7DFBCE66"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-.00026</w:t>
            </w:r>
          </w:p>
        </w:tc>
        <w:tc>
          <w:tcPr>
            <w:tcW w:w="936" w:type="dxa"/>
            <w:gridSpan w:val="2"/>
            <w:tcBorders>
              <w:top w:val="nil"/>
              <w:left w:val="nil"/>
              <w:bottom w:val="nil"/>
              <w:right w:val="nil"/>
            </w:tcBorders>
            <w:shd w:val="clear" w:color="auto" w:fill="auto"/>
            <w:noWrap/>
            <w:vAlign w:val="center"/>
            <w:hideMark/>
          </w:tcPr>
          <w:p w14:paraId="402A2314"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-.00012</w:t>
            </w:r>
          </w:p>
        </w:tc>
        <w:tc>
          <w:tcPr>
            <w:tcW w:w="1023" w:type="dxa"/>
            <w:gridSpan w:val="2"/>
            <w:tcBorders>
              <w:top w:val="nil"/>
              <w:left w:val="nil"/>
              <w:bottom w:val="nil"/>
              <w:right w:val="nil"/>
            </w:tcBorders>
            <w:shd w:val="clear" w:color="auto" w:fill="auto"/>
            <w:noWrap/>
            <w:vAlign w:val="center"/>
            <w:hideMark/>
          </w:tcPr>
          <w:p w14:paraId="2B909234" w14:textId="77777777" w:rsidR="00FC09F4" w:rsidRPr="00C3182F" w:rsidRDefault="00FC09F4" w:rsidP="00B9115F">
            <w:pPr>
              <w:jc w:val="right"/>
              <w:rPr>
                <w:rFonts w:ascii="Cambria" w:eastAsia="Times New Roman" w:hAnsi="Cambria" w:cs="Times New Roman"/>
                <w:color w:val="000000"/>
                <w:sz w:val="20"/>
                <w:szCs w:val="20"/>
              </w:rPr>
            </w:pPr>
            <w:proofErr w:type="spellStart"/>
            <w:r w:rsidRPr="00C3182F">
              <w:rPr>
                <w:rFonts w:ascii="Cambria" w:eastAsia="Times New Roman" w:hAnsi="Cambria" w:cs="Times New Roman"/>
                <w:color w:val="000000"/>
                <w:sz w:val="20"/>
                <w:szCs w:val="20"/>
              </w:rPr>
              <w:t>n.s</w:t>
            </w:r>
            <w:proofErr w:type="spellEnd"/>
            <w:r w:rsidRPr="00C3182F">
              <w:rPr>
                <w:rFonts w:ascii="Cambria" w:eastAsia="Times New Roman" w:hAnsi="Cambria" w:cs="Times New Roman"/>
                <w:color w:val="000000"/>
                <w:sz w:val="20"/>
                <w:szCs w:val="20"/>
              </w:rPr>
              <w:t>.</w:t>
            </w:r>
          </w:p>
        </w:tc>
      </w:tr>
      <w:tr w:rsidR="00FC09F4" w:rsidRPr="00C3182F" w14:paraId="35BA65E1" w14:textId="77777777" w:rsidTr="00FC09F4">
        <w:trPr>
          <w:gridAfter w:val="1"/>
          <w:wAfter w:w="171" w:type="dxa"/>
          <w:trHeight w:val="300"/>
        </w:trPr>
        <w:tc>
          <w:tcPr>
            <w:tcW w:w="659" w:type="dxa"/>
            <w:tcBorders>
              <w:top w:val="nil"/>
              <w:left w:val="nil"/>
              <w:bottom w:val="nil"/>
              <w:right w:val="nil"/>
            </w:tcBorders>
            <w:shd w:val="clear" w:color="auto" w:fill="auto"/>
            <w:noWrap/>
            <w:vAlign w:val="center"/>
            <w:hideMark/>
          </w:tcPr>
          <w:p w14:paraId="5F923603"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653</w:t>
            </w:r>
          </w:p>
        </w:tc>
        <w:tc>
          <w:tcPr>
            <w:tcW w:w="1489" w:type="dxa"/>
            <w:gridSpan w:val="2"/>
            <w:tcBorders>
              <w:top w:val="nil"/>
              <w:left w:val="nil"/>
              <w:bottom w:val="nil"/>
              <w:right w:val="nil"/>
            </w:tcBorders>
            <w:shd w:val="clear" w:color="auto" w:fill="auto"/>
            <w:noWrap/>
            <w:vAlign w:val="center"/>
            <w:hideMark/>
          </w:tcPr>
          <w:p w14:paraId="072EE9CF" w14:textId="77777777" w:rsidR="00FC09F4" w:rsidRPr="00C3182F" w:rsidRDefault="00FC09F4" w:rsidP="00B9115F">
            <w:pPr>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mystery</w:t>
            </w:r>
          </w:p>
        </w:tc>
        <w:tc>
          <w:tcPr>
            <w:tcW w:w="936" w:type="dxa"/>
            <w:gridSpan w:val="2"/>
            <w:tcBorders>
              <w:top w:val="nil"/>
              <w:left w:val="nil"/>
              <w:bottom w:val="nil"/>
              <w:right w:val="nil"/>
            </w:tcBorders>
            <w:shd w:val="clear" w:color="auto" w:fill="auto"/>
            <w:noWrap/>
            <w:vAlign w:val="center"/>
            <w:hideMark/>
          </w:tcPr>
          <w:p w14:paraId="2DCC6013"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+.00019</w:t>
            </w:r>
          </w:p>
        </w:tc>
        <w:tc>
          <w:tcPr>
            <w:tcW w:w="960" w:type="dxa"/>
            <w:gridSpan w:val="2"/>
            <w:tcBorders>
              <w:top w:val="nil"/>
              <w:left w:val="nil"/>
              <w:bottom w:val="nil"/>
              <w:right w:val="nil"/>
            </w:tcBorders>
            <w:shd w:val="clear" w:color="auto" w:fill="auto"/>
            <w:noWrap/>
            <w:vAlign w:val="center"/>
            <w:hideMark/>
          </w:tcPr>
          <w:p w14:paraId="148E8362"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-.00001</w:t>
            </w:r>
          </w:p>
        </w:tc>
        <w:tc>
          <w:tcPr>
            <w:tcW w:w="1089" w:type="dxa"/>
            <w:gridSpan w:val="2"/>
            <w:tcBorders>
              <w:top w:val="nil"/>
              <w:left w:val="nil"/>
              <w:bottom w:val="nil"/>
              <w:right w:val="nil"/>
            </w:tcBorders>
            <w:shd w:val="clear" w:color="auto" w:fill="auto"/>
            <w:noWrap/>
            <w:vAlign w:val="center"/>
            <w:hideMark/>
          </w:tcPr>
          <w:p w14:paraId="3A530F35"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-.00008</w:t>
            </w:r>
          </w:p>
        </w:tc>
        <w:tc>
          <w:tcPr>
            <w:tcW w:w="936" w:type="dxa"/>
            <w:gridSpan w:val="2"/>
            <w:tcBorders>
              <w:top w:val="nil"/>
              <w:left w:val="nil"/>
              <w:bottom w:val="nil"/>
              <w:right w:val="nil"/>
            </w:tcBorders>
            <w:shd w:val="clear" w:color="auto" w:fill="auto"/>
            <w:noWrap/>
            <w:vAlign w:val="center"/>
            <w:hideMark/>
          </w:tcPr>
          <w:p w14:paraId="1F7B3E78"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-.00010</w:t>
            </w:r>
          </w:p>
        </w:tc>
        <w:tc>
          <w:tcPr>
            <w:tcW w:w="936" w:type="dxa"/>
            <w:gridSpan w:val="2"/>
            <w:tcBorders>
              <w:top w:val="nil"/>
              <w:left w:val="nil"/>
              <w:bottom w:val="nil"/>
              <w:right w:val="nil"/>
            </w:tcBorders>
            <w:shd w:val="clear" w:color="auto" w:fill="auto"/>
            <w:noWrap/>
            <w:vAlign w:val="center"/>
            <w:hideMark/>
          </w:tcPr>
          <w:p w14:paraId="56184FBE"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-.00006</w:t>
            </w:r>
          </w:p>
        </w:tc>
        <w:tc>
          <w:tcPr>
            <w:tcW w:w="936" w:type="dxa"/>
            <w:gridSpan w:val="2"/>
            <w:tcBorders>
              <w:top w:val="nil"/>
              <w:left w:val="nil"/>
              <w:bottom w:val="nil"/>
              <w:right w:val="nil"/>
            </w:tcBorders>
            <w:shd w:val="clear" w:color="auto" w:fill="auto"/>
            <w:noWrap/>
            <w:vAlign w:val="center"/>
            <w:hideMark/>
          </w:tcPr>
          <w:p w14:paraId="7DB8172B"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-.00011</w:t>
            </w:r>
          </w:p>
        </w:tc>
        <w:tc>
          <w:tcPr>
            <w:tcW w:w="960" w:type="dxa"/>
            <w:gridSpan w:val="2"/>
            <w:tcBorders>
              <w:top w:val="nil"/>
              <w:left w:val="nil"/>
              <w:bottom w:val="nil"/>
              <w:right w:val="nil"/>
            </w:tcBorders>
            <w:shd w:val="clear" w:color="auto" w:fill="auto"/>
            <w:noWrap/>
            <w:vAlign w:val="center"/>
            <w:hideMark/>
          </w:tcPr>
          <w:p w14:paraId="1A5DC316"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-.00005</w:t>
            </w:r>
          </w:p>
        </w:tc>
        <w:tc>
          <w:tcPr>
            <w:tcW w:w="1089" w:type="dxa"/>
            <w:gridSpan w:val="3"/>
            <w:tcBorders>
              <w:top w:val="nil"/>
              <w:left w:val="nil"/>
              <w:bottom w:val="nil"/>
              <w:right w:val="nil"/>
            </w:tcBorders>
            <w:shd w:val="clear" w:color="auto" w:fill="auto"/>
            <w:noWrap/>
            <w:vAlign w:val="center"/>
            <w:hideMark/>
          </w:tcPr>
          <w:p w14:paraId="1A11DD37"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-.00045</w:t>
            </w:r>
          </w:p>
        </w:tc>
        <w:tc>
          <w:tcPr>
            <w:tcW w:w="936" w:type="dxa"/>
            <w:tcBorders>
              <w:top w:val="nil"/>
              <w:left w:val="nil"/>
              <w:bottom w:val="nil"/>
              <w:right w:val="nil"/>
            </w:tcBorders>
            <w:shd w:val="clear" w:color="auto" w:fill="auto"/>
            <w:noWrap/>
            <w:vAlign w:val="center"/>
            <w:hideMark/>
          </w:tcPr>
          <w:p w14:paraId="3A603FA0"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-.00027</w:t>
            </w:r>
          </w:p>
        </w:tc>
        <w:tc>
          <w:tcPr>
            <w:tcW w:w="936" w:type="dxa"/>
            <w:gridSpan w:val="2"/>
            <w:tcBorders>
              <w:top w:val="nil"/>
              <w:left w:val="nil"/>
              <w:bottom w:val="nil"/>
              <w:right w:val="nil"/>
            </w:tcBorders>
            <w:shd w:val="clear" w:color="auto" w:fill="auto"/>
            <w:noWrap/>
            <w:vAlign w:val="center"/>
            <w:hideMark/>
          </w:tcPr>
          <w:p w14:paraId="1975C341" w14:textId="77777777" w:rsidR="00FC09F4" w:rsidRPr="00C3182F" w:rsidRDefault="00FC09F4" w:rsidP="00B9115F">
            <w:pPr>
              <w:jc w:val="right"/>
              <w:rPr>
                <w:rFonts w:ascii="Cambria" w:eastAsia="Times New Roman" w:hAnsi="Cambria" w:cs="Times New Roman"/>
                <w:color w:val="000000"/>
                <w:sz w:val="20"/>
                <w:szCs w:val="20"/>
              </w:rPr>
            </w:pPr>
            <w:proofErr w:type="spellStart"/>
            <w:r w:rsidRPr="00C3182F">
              <w:rPr>
                <w:rFonts w:ascii="Cambria" w:eastAsia="Times New Roman" w:hAnsi="Cambria" w:cs="Times New Roman"/>
                <w:color w:val="000000"/>
                <w:sz w:val="20"/>
                <w:szCs w:val="20"/>
              </w:rPr>
              <w:t>n.s</w:t>
            </w:r>
            <w:proofErr w:type="spellEnd"/>
            <w:r w:rsidRPr="00C3182F">
              <w:rPr>
                <w:rFonts w:ascii="Cambria" w:eastAsia="Times New Roman" w:hAnsi="Cambria" w:cs="Times New Roman"/>
                <w:color w:val="000000"/>
                <w:sz w:val="20"/>
                <w:szCs w:val="20"/>
              </w:rPr>
              <w:t>.</w:t>
            </w:r>
          </w:p>
        </w:tc>
        <w:tc>
          <w:tcPr>
            <w:tcW w:w="1023" w:type="dxa"/>
            <w:gridSpan w:val="2"/>
            <w:tcBorders>
              <w:top w:val="nil"/>
              <w:left w:val="nil"/>
              <w:bottom w:val="nil"/>
              <w:right w:val="nil"/>
            </w:tcBorders>
            <w:shd w:val="clear" w:color="auto" w:fill="auto"/>
            <w:noWrap/>
            <w:vAlign w:val="center"/>
            <w:hideMark/>
          </w:tcPr>
          <w:p w14:paraId="55D05E31"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-.00040</w:t>
            </w:r>
          </w:p>
        </w:tc>
      </w:tr>
      <w:tr w:rsidR="00FC09F4" w:rsidRPr="00C3182F" w14:paraId="4FBECBC3" w14:textId="77777777" w:rsidTr="00FC09F4">
        <w:trPr>
          <w:gridAfter w:val="1"/>
          <w:wAfter w:w="171" w:type="dxa"/>
          <w:trHeight w:val="300"/>
        </w:trPr>
        <w:tc>
          <w:tcPr>
            <w:tcW w:w="659" w:type="dxa"/>
            <w:tcBorders>
              <w:top w:val="nil"/>
              <w:left w:val="nil"/>
              <w:bottom w:val="nil"/>
              <w:right w:val="nil"/>
            </w:tcBorders>
            <w:shd w:val="clear" w:color="auto" w:fill="auto"/>
            <w:noWrap/>
            <w:vAlign w:val="center"/>
            <w:hideMark/>
          </w:tcPr>
          <w:p w14:paraId="4AE327AD"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646</w:t>
            </w:r>
          </w:p>
        </w:tc>
        <w:tc>
          <w:tcPr>
            <w:tcW w:w="1489" w:type="dxa"/>
            <w:gridSpan w:val="2"/>
            <w:tcBorders>
              <w:top w:val="nil"/>
              <w:left w:val="nil"/>
              <w:bottom w:val="nil"/>
              <w:right w:val="nil"/>
            </w:tcBorders>
            <w:shd w:val="clear" w:color="auto" w:fill="auto"/>
            <w:noWrap/>
            <w:vAlign w:val="center"/>
            <w:hideMark/>
          </w:tcPr>
          <w:p w14:paraId="077607DF" w14:textId="77777777" w:rsidR="00FC09F4" w:rsidRPr="00C3182F" w:rsidRDefault="00FC09F4" w:rsidP="00B9115F">
            <w:pPr>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animation</w:t>
            </w:r>
          </w:p>
        </w:tc>
        <w:tc>
          <w:tcPr>
            <w:tcW w:w="936" w:type="dxa"/>
            <w:gridSpan w:val="2"/>
            <w:tcBorders>
              <w:top w:val="nil"/>
              <w:left w:val="nil"/>
              <w:bottom w:val="nil"/>
              <w:right w:val="nil"/>
            </w:tcBorders>
            <w:shd w:val="clear" w:color="auto" w:fill="auto"/>
            <w:noWrap/>
            <w:vAlign w:val="center"/>
            <w:hideMark/>
          </w:tcPr>
          <w:p w14:paraId="56189854" w14:textId="77777777" w:rsidR="00FC09F4" w:rsidRPr="00C3182F" w:rsidRDefault="00FC09F4" w:rsidP="00B9115F">
            <w:pPr>
              <w:jc w:val="right"/>
              <w:rPr>
                <w:rFonts w:ascii="Cambria" w:eastAsia="Times New Roman" w:hAnsi="Cambria" w:cs="Times New Roman"/>
                <w:color w:val="000000"/>
                <w:sz w:val="20"/>
                <w:szCs w:val="20"/>
              </w:rPr>
            </w:pPr>
            <w:proofErr w:type="spellStart"/>
            <w:r w:rsidRPr="00C3182F">
              <w:rPr>
                <w:rFonts w:ascii="Cambria" w:eastAsia="Times New Roman" w:hAnsi="Cambria" w:cs="Times New Roman"/>
                <w:color w:val="000000"/>
                <w:sz w:val="20"/>
                <w:szCs w:val="20"/>
              </w:rPr>
              <w:t>n.s</w:t>
            </w:r>
            <w:proofErr w:type="spellEnd"/>
            <w:r w:rsidRPr="00C3182F">
              <w:rPr>
                <w:rFonts w:ascii="Cambria" w:eastAsia="Times New Roman" w:hAnsi="Cambria" w:cs="Times New Roman"/>
                <w:color w:val="000000"/>
                <w:sz w:val="20"/>
                <w:szCs w:val="20"/>
              </w:rPr>
              <w:t>.</w:t>
            </w:r>
          </w:p>
        </w:tc>
        <w:tc>
          <w:tcPr>
            <w:tcW w:w="960" w:type="dxa"/>
            <w:gridSpan w:val="2"/>
            <w:tcBorders>
              <w:top w:val="nil"/>
              <w:left w:val="nil"/>
              <w:bottom w:val="nil"/>
              <w:right w:val="nil"/>
            </w:tcBorders>
            <w:shd w:val="clear" w:color="auto" w:fill="auto"/>
            <w:noWrap/>
            <w:vAlign w:val="center"/>
            <w:hideMark/>
          </w:tcPr>
          <w:p w14:paraId="0898AFB4" w14:textId="77777777" w:rsidR="00FC09F4" w:rsidRPr="00C3182F" w:rsidRDefault="00FC09F4" w:rsidP="00B9115F">
            <w:pPr>
              <w:jc w:val="right"/>
              <w:rPr>
                <w:rFonts w:ascii="Cambria" w:eastAsia="Times New Roman" w:hAnsi="Cambria" w:cs="Times New Roman"/>
                <w:color w:val="000000"/>
                <w:sz w:val="20"/>
                <w:szCs w:val="20"/>
              </w:rPr>
            </w:pPr>
            <w:proofErr w:type="spellStart"/>
            <w:r w:rsidRPr="00C3182F">
              <w:rPr>
                <w:rFonts w:ascii="Cambria" w:eastAsia="Times New Roman" w:hAnsi="Cambria" w:cs="Times New Roman"/>
                <w:color w:val="000000"/>
                <w:sz w:val="20"/>
                <w:szCs w:val="20"/>
              </w:rPr>
              <w:t>n.s</w:t>
            </w:r>
            <w:proofErr w:type="spellEnd"/>
            <w:r w:rsidRPr="00C3182F">
              <w:rPr>
                <w:rFonts w:ascii="Cambria" w:eastAsia="Times New Roman" w:hAnsi="Cambria" w:cs="Times New Roman"/>
                <w:color w:val="000000"/>
                <w:sz w:val="20"/>
                <w:szCs w:val="20"/>
              </w:rPr>
              <w:t>.</w:t>
            </w:r>
          </w:p>
        </w:tc>
        <w:tc>
          <w:tcPr>
            <w:tcW w:w="1089" w:type="dxa"/>
            <w:gridSpan w:val="2"/>
            <w:tcBorders>
              <w:top w:val="nil"/>
              <w:left w:val="nil"/>
              <w:bottom w:val="nil"/>
              <w:right w:val="nil"/>
            </w:tcBorders>
            <w:shd w:val="clear" w:color="auto" w:fill="auto"/>
            <w:noWrap/>
            <w:vAlign w:val="center"/>
            <w:hideMark/>
          </w:tcPr>
          <w:p w14:paraId="6499300E" w14:textId="77777777" w:rsidR="00FC09F4" w:rsidRPr="00C3182F" w:rsidRDefault="00FC09F4" w:rsidP="00B9115F">
            <w:pPr>
              <w:jc w:val="right"/>
              <w:rPr>
                <w:rFonts w:ascii="Cambria" w:eastAsia="Times New Roman" w:hAnsi="Cambria" w:cs="Times New Roman"/>
                <w:color w:val="000000"/>
                <w:sz w:val="20"/>
                <w:szCs w:val="20"/>
              </w:rPr>
            </w:pPr>
            <w:proofErr w:type="spellStart"/>
            <w:r w:rsidRPr="00C3182F">
              <w:rPr>
                <w:rFonts w:ascii="Cambria" w:eastAsia="Times New Roman" w:hAnsi="Cambria" w:cs="Times New Roman"/>
                <w:color w:val="000000"/>
                <w:sz w:val="20"/>
                <w:szCs w:val="20"/>
              </w:rPr>
              <w:t>n.s</w:t>
            </w:r>
            <w:proofErr w:type="spellEnd"/>
            <w:r w:rsidRPr="00C3182F">
              <w:rPr>
                <w:rFonts w:ascii="Cambria" w:eastAsia="Times New Roman" w:hAnsi="Cambria" w:cs="Times New Roman"/>
                <w:color w:val="000000"/>
                <w:sz w:val="20"/>
                <w:szCs w:val="20"/>
              </w:rPr>
              <w:t>.</w:t>
            </w:r>
          </w:p>
        </w:tc>
        <w:tc>
          <w:tcPr>
            <w:tcW w:w="936" w:type="dxa"/>
            <w:gridSpan w:val="2"/>
            <w:tcBorders>
              <w:top w:val="nil"/>
              <w:left w:val="nil"/>
              <w:bottom w:val="nil"/>
              <w:right w:val="nil"/>
            </w:tcBorders>
            <w:shd w:val="clear" w:color="auto" w:fill="auto"/>
            <w:noWrap/>
            <w:vAlign w:val="center"/>
            <w:hideMark/>
          </w:tcPr>
          <w:p w14:paraId="63D5749B" w14:textId="77777777" w:rsidR="00FC09F4" w:rsidRPr="00C3182F" w:rsidRDefault="00FC09F4" w:rsidP="00B9115F">
            <w:pPr>
              <w:jc w:val="right"/>
              <w:rPr>
                <w:rFonts w:ascii="Cambria" w:eastAsia="Times New Roman" w:hAnsi="Cambria" w:cs="Times New Roman"/>
                <w:color w:val="000000"/>
                <w:sz w:val="20"/>
                <w:szCs w:val="20"/>
              </w:rPr>
            </w:pPr>
            <w:proofErr w:type="spellStart"/>
            <w:r w:rsidRPr="00C3182F">
              <w:rPr>
                <w:rFonts w:ascii="Cambria" w:eastAsia="Times New Roman" w:hAnsi="Cambria" w:cs="Times New Roman"/>
                <w:color w:val="000000"/>
                <w:sz w:val="20"/>
                <w:szCs w:val="20"/>
              </w:rPr>
              <w:t>n.s</w:t>
            </w:r>
            <w:proofErr w:type="spellEnd"/>
            <w:r w:rsidRPr="00C3182F">
              <w:rPr>
                <w:rFonts w:ascii="Cambria" w:eastAsia="Times New Roman" w:hAnsi="Cambria" w:cs="Times New Roman"/>
                <w:color w:val="000000"/>
                <w:sz w:val="20"/>
                <w:szCs w:val="20"/>
              </w:rPr>
              <w:t>.</w:t>
            </w:r>
          </w:p>
        </w:tc>
        <w:tc>
          <w:tcPr>
            <w:tcW w:w="936" w:type="dxa"/>
            <w:gridSpan w:val="2"/>
            <w:tcBorders>
              <w:top w:val="nil"/>
              <w:left w:val="nil"/>
              <w:bottom w:val="nil"/>
              <w:right w:val="nil"/>
            </w:tcBorders>
            <w:shd w:val="clear" w:color="auto" w:fill="auto"/>
            <w:noWrap/>
            <w:vAlign w:val="center"/>
            <w:hideMark/>
          </w:tcPr>
          <w:p w14:paraId="0EE75140"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-.00013</w:t>
            </w:r>
          </w:p>
        </w:tc>
        <w:tc>
          <w:tcPr>
            <w:tcW w:w="936" w:type="dxa"/>
            <w:gridSpan w:val="2"/>
            <w:tcBorders>
              <w:top w:val="nil"/>
              <w:left w:val="nil"/>
              <w:bottom w:val="nil"/>
              <w:right w:val="nil"/>
            </w:tcBorders>
            <w:shd w:val="clear" w:color="auto" w:fill="auto"/>
            <w:noWrap/>
            <w:vAlign w:val="center"/>
            <w:hideMark/>
          </w:tcPr>
          <w:p w14:paraId="5B24D027" w14:textId="77777777" w:rsidR="00FC09F4" w:rsidRPr="00C3182F" w:rsidRDefault="00FC09F4" w:rsidP="00B9115F">
            <w:pPr>
              <w:jc w:val="right"/>
              <w:rPr>
                <w:rFonts w:ascii="Cambria" w:eastAsia="Times New Roman" w:hAnsi="Cambria" w:cs="Times New Roman"/>
                <w:color w:val="000000"/>
                <w:sz w:val="20"/>
                <w:szCs w:val="20"/>
              </w:rPr>
            </w:pPr>
            <w:proofErr w:type="spellStart"/>
            <w:r w:rsidRPr="00C3182F">
              <w:rPr>
                <w:rFonts w:ascii="Cambria" w:eastAsia="Times New Roman" w:hAnsi="Cambria" w:cs="Times New Roman"/>
                <w:color w:val="000000"/>
                <w:sz w:val="20"/>
                <w:szCs w:val="20"/>
              </w:rPr>
              <w:t>n.s</w:t>
            </w:r>
            <w:proofErr w:type="spellEnd"/>
            <w:r w:rsidRPr="00C3182F">
              <w:rPr>
                <w:rFonts w:ascii="Cambria" w:eastAsia="Times New Roman" w:hAnsi="Cambria" w:cs="Times New Roman"/>
                <w:color w:val="000000"/>
                <w:sz w:val="20"/>
                <w:szCs w:val="20"/>
              </w:rPr>
              <w:t>.</w:t>
            </w:r>
          </w:p>
        </w:tc>
        <w:tc>
          <w:tcPr>
            <w:tcW w:w="960" w:type="dxa"/>
            <w:gridSpan w:val="2"/>
            <w:tcBorders>
              <w:top w:val="nil"/>
              <w:left w:val="nil"/>
              <w:bottom w:val="nil"/>
              <w:right w:val="nil"/>
            </w:tcBorders>
            <w:shd w:val="clear" w:color="auto" w:fill="auto"/>
            <w:noWrap/>
            <w:vAlign w:val="center"/>
            <w:hideMark/>
          </w:tcPr>
          <w:p w14:paraId="2E524215" w14:textId="77777777" w:rsidR="00FC09F4" w:rsidRPr="00C3182F" w:rsidRDefault="00FC09F4" w:rsidP="00B9115F">
            <w:pPr>
              <w:jc w:val="right"/>
              <w:rPr>
                <w:rFonts w:ascii="Cambria" w:eastAsia="Times New Roman" w:hAnsi="Cambria" w:cs="Times New Roman"/>
                <w:color w:val="000000"/>
                <w:sz w:val="20"/>
                <w:szCs w:val="20"/>
              </w:rPr>
            </w:pPr>
            <w:proofErr w:type="spellStart"/>
            <w:r w:rsidRPr="00C3182F">
              <w:rPr>
                <w:rFonts w:ascii="Cambria" w:eastAsia="Times New Roman" w:hAnsi="Cambria" w:cs="Times New Roman"/>
                <w:color w:val="000000"/>
                <w:sz w:val="20"/>
                <w:szCs w:val="20"/>
              </w:rPr>
              <w:t>n.s</w:t>
            </w:r>
            <w:proofErr w:type="spellEnd"/>
            <w:r w:rsidRPr="00C3182F">
              <w:rPr>
                <w:rFonts w:ascii="Cambria" w:eastAsia="Times New Roman" w:hAnsi="Cambria" w:cs="Times New Roman"/>
                <w:color w:val="000000"/>
                <w:sz w:val="20"/>
                <w:szCs w:val="20"/>
              </w:rPr>
              <w:t>.</w:t>
            </w:r>
          </w:p>
        </w:tc>
        <w:tc>
          <w:tcPr>
            <w:tcW w:w="1089" w:type="dxa"/>
            <w:gridSpan w:val="3"/>
            <w:tcBorders>
              <w:top w:val="nil"/>
              <w:left w:val="nil"/>
              <w:bottom w:val="nil"/>
              <w:right w:val="nil"/>
            </w:tcBorders>
            <w:shd w:val="clear" w:color="auto" w:fill="auto"/>
            <w:noWrap/>
            <w:vAlign w:val="center"/>
            <w:hideMark/>
          </w:tcPr>
          <w:p w14:paraId="24BDF845"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-.00053</w:t>
            </w:r>
          </w:p>
        </w:tc>
        <w:tc>
          <w:tcPr>
            <w:tcW w:w="936" w:type="dxa"/>
            <w:tcBorders>
              <w:top w:val="nil"/>
              <w:left w:val="nil"/>
              <w:bottom w:val="nil"/>
              <w:right w:val="nil"/>
            </w:tcBorders>
            <w:shd w:val="clear" w:color="auto" w:fill="auto"/>
            <w:noWrap/>
            <w:vAlign w:val="center"/>
            <w:hideMark/>
          </w:tcPr>
          <w:p w14:paraId="26EA4456"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-.00028</w:t>
            </w:r>
          </w:p>
        </w:tc>
        <w:tc>
          <w:tcPr>
            <w:tcW w:w="936" w:type="dxa"/>
            <w:gridSpan w:val="2"/>
            <w:tcBorders>
              <w:top w:val="nil"/>
              <w:left w:val="nil"/>
              <w:bottom w:val="nil"/>
              <w:right w:val="nil"/>
            </w:tcBorders>
            <w:shd w:val="clear" w:color="auto" w:fill="auto"/>
            <w:noWrap/>
            <w:vAlign w:val="center"/>
            <w:hideMark/>
          </w:tcPr>
          <w:p w14:paraId="044C65D9"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-.00016</w:t>
            </w:r>
          </w:p>
        </w:tc>
        <w:tc>
          <w:tcPr>
            <w:tcW w:w="1023" w:type="dxa"/>
            <w:gridSpan w:val="2"/>
            <w:tcBorders>
              <w:top w:val="nil"/>
              <w:left w:val="nil"/>
              <w:bottom w:val="nil"/>
              <w:right w:val="nil"/>
            </w:tcBorders>
            <w:shd w:val="clear" w:color="auto" w:fill="auto"/>
            <w:noWrap/>
            <w:vAlign w:val="center"/>
            <w:hideMark/>
          </w:tcPr>
          <w:p w14:paraId="01EBD7B4"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-.00043</w:t>
            </w:r>
          </w:p>
        </w:tc>
      </w:tr>
      <w:tr w:rsidR="00FC09F4" w:rsidRPr="00C3182F" w14:paraId="0D2515C8" w14:textId="77777777" w:rsidTr="00FC09F4">
        <w:trPr>
          <w:gridAfter w:val="1"/>
          <w:wAfter w:w="171" w:type="dxa"/>
          <w:trHeight w:val="300"/>
        </w:trPr>
        <w:tc>
          <w:tcPr>
            <w:tcW w:w="659" w:type="dxa"/>
            <w:tcBorders>
              <w:top w:val="nil"/>
              <w:left w:val="nil"/>
              <w:bottom w:val="nil"/>
              <w:right w:val="nil"/>
            </w:tcBorders>
            <w:shd w:val="clear" w:color="auto" w:fill="auto"/>
            <w:noWrap/>
            <w:vAlign w:val="center"/>
            <w:hideMark/>
          </w:tcPr>
          <w:p w14:paraId="659BDA99"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534</w:t>
            </w:r>
          </w:p>
        </w:tc>
        <w:tc>
          <w:tcPr>
            <w:tcW w:w="1489" w:type="dxa"/>
            <w:gridSpan w:val="2"/>
            <w:tcBorders>
              <w:top w:val="nil"/>
              <w:left w:val="nil"/>
              <w:bottom w:val="nil"/>
              <w:right w:val="nil"/>
            </w:tcBorders>
            <w:shd w:val="clear" w:color="auto" w:fill="auto"/>
            <w:noWrap/>
            <w:vAlign w:val="center"/>
            <w:hideMark/>
          </w:tcPr>
          <w:p w14:paraId="271DF97F" w14:textId="77777777" w:rsidR="00FC09F4" w:rsidRPr="00C3182F" w:rsidRDefault="00FC09F4" w:rsidP="00B9115F">
            <w:pPr>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short</w:t>
            </w:r>
          </w:p>
        </w:tc>
        <w:tc>
          <w:tcPr>
            <w:tcW w:w="936" w:type="dxa"/>
            <w:gridSpan w:val="2"/>
            <w:tcBorders>
              <w:top w:val="nil"/>
              <w:left w:val="nil"/>
              <w:bottom w:val="nil"/>
              <w:right w:val="nil"/>
            </w:tcBorders>
            <w:shd w:val="clear" w:color="auto" w:fill="auto"/>
            <w:noWrap/>
            <w:vAlign w:val="center"/>
            <w:hideMark/>
          </w:tcPr>
          <w:p w14:paraId="43F955C7" w14:textId="77777777" w:rsidR="00FC09F4" w:rsidRPr="00C3182F" w:rsidRDefault="00FC09F4" w:rsidP="00B9115F">
            <w:pPr>
              <w:jc w:val="right"/>
              <w:rPr>
                <w:rFonts w:ascii="Cambria" w:eastAsia="Times New Roman" w:hAnsi="Cambria" w:cs="Times New Roman"/>
                <w:color w:val="000000"/>
                <w:sz w:val="20"/>
                <w:szCs w:val="20"/>
              </w:rPr>
            </w:pPr>
            <w:proofErr w:type="spellStart"/>
            <w:r w:rsidRPr="00C3182F">
              <w:rPr>
                <w:rFonts w:ascii="Cambria" w:eastAsia="Times New Roman" w:hAnsi="Cambria" w:cs="Times New Roman"/>
                <w:color w:val="000000"/>
                <w:sz w:val="20"/>
                <w:szCs w:val="20"/>
              </w:rPr>
              <w:t>n.s</w:t>
            </w:r>
            <w:proofErr w:type="spellEnd"/>
            <w:r w:rsidRPr="00C3182F">
              <w:rPr>
                <w:rFonts w:ascii="Cambria" w:eastAsia="Times New Roman" w:hAnsi="Cambria" w:cs="Times New Roman"/>
                <w:color w:val="000000"/>
                <w:sz w:val="20"/>
                <w:szCs w:val="20"/>
              </w:rPr>
              <w:t>.</w:t>
            </w:r>
          </w:p>
        </w:tc>
        <w:tc>
          <w:tcPr>
            <w:tcW w:w="960" w:type="dxa"/>
            <w:gridSpan w:val="2"/>
            <w:tcBorders>
              <w:top w:val="nil"/>
              <w:left w:val="nil"/>
              <w:bottom w:val="nil"/>
              <w:right w:val="nil"/>
            </w:tcBorders>
            <w:shd w:val="clear" w:color="auto" w:fill="auto"/>
            <w:noWrap/>
            <w:vAlign w:val="center"/>
            <w:hideMark/>
          </w:tcPr>
          <w:p w14:paraId="4F5C8890" w14:textId="77777777" w:rsidR="00FC09F4" w:rsidRPr="00C3182F" w:rsidRDefault="00FC09F4" w:rsidP="00B9115F">
            <w:pPr>
              <w:jc w:val="right"/>
              <w:rPr>
                <w:rFonts w:ascii="Cambria" w:eastAsia="Times New Roman" w:hAnsi="Cambria" w:cs="Times New Roman"/>
                <w:color w:val="000000"/>
                <w:sz w:val="20"/>
                <w:szCs w:val="20"/>
              </w:rPr>
            </w:pPr>
            <w:proofErr w:type="spellStart"/>
            <w:r w:rsidRPr="00C3182F">
              <w:rPr>
                <w:rFonts w:ascii="Cambria" w:eastAsia="Times New Roman" w:hAnsi="Cambria" w:cs="Times New Roman"/>
                <w:color w:val="000000"/>
                <w:sz w:val="20"/>
                <w:szCs w:val="20"/>
              </w:rPr>
              <w:t>n.s</w:t>
            </w:r>
            <w:proofErr w:type="spellEnd"/>
            <w:r w:rsidRPr="00C3182F">
              <w:rPr>
                <w:rFonts w:ascii="Cambria" w:eastAsia="Times New Roman" w:hAnsi="Cambria" w:cs="Times New Roman"/>
                <w:color w:val="000000"/>
                <w:sz w:val="20"/>
                <w:szCs w:val="20"/>
              </w:rPr>
              <w:t>.</w:t>
            </w:r>
          </w:p>
        </w:tc>
        <w:tc>
          <w:tcPr>
            <w:tcW w:w="1089" w:type="dxa"/>
            <w:gridSpan w:val="2"/>
            <w:tcBorders>
              <w:top w:val="nil"/>
              <w:left w:val="nil"/>
              <w:bottom w:val="nil"/>
              <w:right w:val="nil"/>
            </w:tcBorders>
            <w:shd w:val="clear" w:color="auto" w:fill="auto"/>
            <w:noWrap/>
            <w:vAlign w:val="center"/>
            <w:hideMark/>
          </w:tcPr>
          <w:p w14:paraId="2BEFCAEA" w14:textId="77777777" w:rsidR="00FC09F4" w:rsidRPr="00C3182F" w:rsidRDefault="00FC09F4" w:rsidP="00B9115F">
            <w:pPr>
              <w:jc w:val="right"/>
              <w:rPr>
                <w:rFonts w:ascii="Cambria" w:eastAsia="Times New Roman" w:hAnsi="Cambria" w:cs="Times New Roman"/>
                <w:color w:val="000000"/>
                <w:sz w:val="20"/>
                <w:szCs w:val="20"/>
              </w:rPr>
            </w:pPr>
            <w:proofErr w:type="spellStart"/>
            <w:r w:rsidRPr="00C3182F">
              <w:rPr>
                <w:rFonts w:ascii="Cambria" w:eastAsia="Times New Roman" w:hAnsi="Cambria" w:cs="Times New Roman"/>
                <w:color w:val="000000"/>
                <w:sz w:val="20"/>
                <w:szCs w:val="20"/>
              </w:rPr>
              <w:t>n.s</w:t>
            </w:r>
            <w:proofErr w:type="spellEnd"/>
            <w:r w:rsidRPr="00C3182F">
              <w:rPr>
                <w:rFonts w:ascii="Cambria" w:eastAsia="Times New Roman" w:hAnsi="Cambria" w:cs="Times New Roman"/>
                <w:color w:val="000000"/>
                <w:sz w:val="20"/>
                <w:szCs w:val="20"/>
              </w:rPr>
              <w:t>.</w:t>
            </w:r>
          </w:p>
        </w:tc>
        <w:tc>
          <w:tcPr>
            <w:tcW w:w="936" w:type="dxa"/>
            <w:gridSpan w:val="2"/>
            <w:tcBorders>
              <w:top w:val="nil"/>
              <w:left w:val="nil"/>
              <w:bottom w:val="nil"/>
              <w:right w:val="nil"/>
            </w:tcBorders>
            <w:shd w:val="clear" w:color="auto" w:fill="auto"/>
            <w:noWrap/>
            <w:vAlign w:val="center"/>
            <w:hideMark/>
          </w:tcPr>
          <w:p w14:paraId="29483B3E" w14:textId="77777777" w:rsidR="00FC09F4" w:rsidRPr="00C3182F" w:rsidRDefault="00FC09F4" w:rsidP="00B9115F">
            <w:pPr>
              <w:jc w:val="right"/>
              <w:rPr>
                <w:rFonts w:ascii="Cambria" w:eastAsia="Times New Roman" w:hAnsi="Cambria" w:cs="Times New Roman"/>
                <w:color w:val="000000"/>
                <w:sz w:val="20"/>
                <w:szCs w:val="20"/>
              </w:rPr>
            </w:pPr>
            <w:proofErr w:type="spellStart"/>
            <w:r w:rsidRPr="00C3182F">
              <w:rPr>
                <w:rFonts w:ascii="Cambria" w:eastAsia="Times New Roman" w:hAnsi="Cambria" w:cs="Times New Roman"/>
                <w:color w:val="000000"/>
                <w:sz w:val="20"/>
                <w:szCs w:val="20"/>
              </w:rPr>
              <w:t>n.s</w:t>
            </w:r>
            <w:proofErr w:type="spellEnd"/>
            <w:r w:rsidRPr="00C3182F">
              <w:rPr>
                <w:rFonts w:ascii="Cambria" w:eastAsia="Times New Roman" w:hAnsi="Cambria" w:cs="Times New Roman"/>
                <w:color w:val="000000"/>
                <w:sz w:val="20"/>
                <w:szCs w:val="20"/>
              </w:rPr>
              <w:t>.</w:t>
            </w:r>
          </w:p>
        </w:tc>
        <w:tc>
          <w:tcPr>
            <w:tcW w:w="936" w:type="dxa"/>
            <w:gridSpan w:val="2"/>
            <w:tcBorders>
              <w:top w:val="nil"/>
              <w:left w:val="nil"/>
              <w:bottom w:val="nil"/>
              <w:right w:val="nil"/>
            </w:tcBorders>
            <w:shd w:val="clear" w:color="auto" w:fill="auto"/>
            <w:noWrap/>
            <w:vAlign w:val="center"/>
            <w:hideMark/>
          </w:tcPr>
          <w:p w14:paraId="531570E5" w14:textId="77777777" w:rsidR="00FC09F4" w:rsidRPr="00C3182F" w:rsidRDefault="00FC09F4" w:rsidP="00B9115F">
            <w:pPr>
              <w:jc w:val="right"/>
              <w:rPr>
                <w:rFonts w:ascii="Cambria" w:eastAsia="Times New Roman" w:hAnsi="Cambria" w:cs="Times New Roman"/>
                <w:color w:val="000000"/>
                <w:sz w:val="20"/>
                <w:szCs w:val="20"/>
              </w:rPr>
            </w:pPr>
            <w:proofErr w:type="spellStart"/>
            <w:r w:rsidRPr="00C3182F">
              <w:rPr>
                <w:rFonts w:ascii="Cambria" w:eastAsia="Times New Roman" w:hAnsi="Cambria" w:cs="Times New Roman"/>
                <w:color w:val="000000"/>
                <w:sz w:val="20"/>
                <w:szCs w:val="20"/>
              </w:rPr>
              <w:t>n.s</w:t>
            </w:r>
            <w:proofErr w:type="spellEnd"/>
            <w:r w:rsidRPr="00C3182F">
              <w:rPr>
                <w:rFonts w:ascii="Cambria" w:eastAsia="Times New Roman" w:hAnsi="Cambria" w:cs="Times New Roman"/>
                <w:color w:val="000000"/>
                <w:sz w:val="20"/>
                <w:szCs w:val="20"/>
              </w:rPr>
              <w:t>.</w:t>
            </w:r>
          </w:p>
        </w:tc>
        <w:tc>
          <w:tcPr>
            <w:tcW w:w="936" w:type="dxa"/>
            <w:gridSpan w:val="2"/>
            <w:tcBorders>
              <w:top w:val="nil"/>
              <w:left w:val="nil"/>
              <w:bottom w:val="nil"/>
              <w:right w:val="nil"/>
            </w:tcBorders>
            <w:shd w:val="clear" w:color="auto" w:fill="auto"/>
            <w:noWrap/>
            <w:vAlign w:val="center"/>
            <w:hideMark/>
          </w:tcPr>
          <w:p w14:paraId="7898E3F2" w14:textId="77777777" w:rsidR="00FC09F4" w:rsidRPr="00C3182F" w:rsidRDefault="00FC09F4" w:rsidP="00B9115F">
            <w:pPr>
              <w:jc w:val="right"/>
              <w:rPr>
                <w:rFonts w:ascii="Cambria" w:eastAsia="Times New Roman" w:hAnsi="Cambria" w:cs="Times New Roman"/>
                <w:color w:val="000000"/>
                <w:sz w:val="20"/>
                <w:szCs w:val="20"/>
              </w:rPr>
            </w:pPr>
            <w:proofErr w:type="spellStart"/>
            <w:r w:rsidRPr="00C3182F">
              <w:rPr>
                <w:rFonts w:ascii="Cambria" w:eastAsia="Times New Roman" w:hAnsi="Cambria" w:cs="Times New Roman"/>
                <w:color w:val="000000"/>
                <w:sz w:val="20"/>
                <w:szCs w:val="20"/>
              </w:rPr>
              <w:t>n.s</w:t>
            </w:r>
            <w:proofErr w:type="spellEnd"/>
            <w:r w:rsidRPr="00C3182F">
              <w:rPr>
                <w:rFonts w:ascii="Cambria" w:eastAsia="Times New Roman" w:hAnsi="Cambria" w:cs="Times New Roman"/>
                <w:color w:val="000000"/>
                <w:sz w:val="20"/>
                <w:szCs w:val="20"/>
              </w:rPr>
              <w:t>.</w:t>
            </w:r>
          </w:p>
        </w:tc>
        <w:tc>
          <w:tcPr>
            <w:tcW w:w="960" w:type="dxa"/>
            <w:gridSpan w:val="2"/>
            <w:tcBorders>
              <w:top w:val="nil"/>
              <w:left w:val="nil"/>
              <w:bottom w:val="nil"/>
              <w:right w:val="nil"/>
            </w:tcBorders>
            <w:shd w:val="clear" w:color="auto" w:fill="auto"/>
            <w:noWrap/>
            <w:vAlign w:val="center"/>
            <w:hideMark/>
          </w:tcPr>
          <w:p w14:paraId="1C6DA431" w14:textId="77777777" w:rsidR="00FC09F4" w:rsidRPr="00C3182F" w:rsidRDefault="00FC09F4" w:rsidP="00B9115F">
            <w:pPr>
              <w:jc w:val="right"/>
              <w:rPr>
                <w:rFonts w:ascii="Cambria" w:eastAsia="Times New Roman" w:hAnsi="Cambria" w:cs="Times New Roman"/>
                <w:color w:val="000000"/>
                <w:sz w:val="20"/>
                <w:szCs w:val="20"/>
              </w:rPr>
            </w:pPr>
            <w:proofErr w:type="spellStart"/>
            <w:r w:rsidRPr="00C3182F">
              <w:rPr>
                <w:rFonts w:ascii="Cambria" w:eastAsia="Times New Roman" w:hAnsi="Cambria" w:cs="Times New Roman"/>
                <w:color w:val="000000"/>
                <w:sz w:val="20"/>
                <w:szCs w:val="20"/>
              </w:rPr>
              <w:t>n.s</w:t>
            </w:r>
            <w:proofErr w:type="spellEnd"/>
            <w:r w:rsidRPr="00C3182F">
              <w:rPr>
                <w:rFonts w:ascii="Cambria" w:eastAsia="Times New Roman" w:hAnsi="Cambria" w:cs="Times New Roman"/>
                <w:color w:val="000000"/>
                <w:sz w:val="20"/>
                <w:szCs w:val="20"/>
              </w:rPr>
              <w:t>.</w:t>
            </w:r>
          </w:p>
        </w:tc>
        <w:tc>
          <w:tcPr>
            <w:tcW w:w="1089" w:type="dxa"/>
            <w:gridSpan w:val="3"/>
            <w:tcBorders>
              <w:top w:val="nil"/>
              <w:left w:val="nil"/>
              <w:bottom w:val="nil"/>
              <w:right w:val="nil"/>
            </w:tcBorders>
            <w:shd w:val="clear" w:color="auto" w:fill="auto"/>
            <w:noWrap/>
            <w:vAlign w:val="center"/>
            <w:hideMark/>
          </w:tcPr>
          <w:p w14:paraId="3540A738"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-.00035</w:t>
            </w:r>
          </w:p>
        </w:tc>
        <w:tc>
          <w:tcPr>
            <w:tcW w:w="936" w:type="dxa"/>
            <w:tcBorders>
              <w:top w:val="nil"/>
              <w:left w:val="nil"/>
              <w:bottom w:val="nil"/>
              <w:right w:val="nil"/>
            </w:tcBorders>
            <w:shd w:val="clear" w:color="auto" w:fill="auto"/>
            <w:noWrap/>
            <w:vAlign w:val="center"/>
            <w:hideMark/>
          </w:tcPr>
          <w:p w14:paraId="0C5BEAC2"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+.00024</w:t>
            </w:r>
          </w:p>
        </w:tc>
        <w:tc>
          <w:tcPr>
            <w:tcW w:w="936" w:type="dxa"/>
            <w:gridSpan w:val="2"/>
            <w:tcBorders>
              <w:top w:val="nil"/>
              <w:left w:val="nil"/>
              <w:bottom w:val="nil"/>
              <w:right w:val="nil"/>
            </w:tcBorders>
            <w:shd w:val="clear" w:color="auto" w:fill="auto"/>
            <w:noWrap/>
            <w:vAlign w:val="center"/>
            <w:hideMark/>
          </w:tcPr>
          <w:p w14:paraId="3D49DF08"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+.00018</w:t>
            </w:r>
          </w:p>
        </w:tc>
        <w:tc>
          <w:tcPr>
            <w:tcW w:w="1023" w:type="dxa"/>
            <w:gridSpan w:val="2"/>
            <w:tcBorders>
              <w:top w:val="nil"/>
              <w:left w:val="nil"/>
              <w:bottom w:val="nil"/>
              <w:right w:val="nil"/>
            </w:tcBorders>
            <w:shd w:val="clear" w:color="auto" w:fill="auto"/>
            <w:noWrap/>
            <w:vAlign w:val="center"/>
            <w:hideMark/>
          </w:tcPr>
          <w:p w14:paraId="55FE057B"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-.00080</w:t>
            </w:r>
          </w:p>
        </w:tc>
      </w:tr>
      <w:tr w:rsidR="00FC09F4" w:rsidRPr="00C3182F" w14:paraId="1CB86158" w14:textId="77777777" w:rsidTr="00FC09F4">
        <w:trPr>
          <w:gridAfter w:val="1"/>
          <w:wAfter w:w="171" w:type="dxa"/>
          <w:trHeight w:val="300"/>
        </w:trPr>
        <w:tc>
          <w:tcPr>
            <w:tcW w:w="659" w:type="dxa"/>
            <w:tcBorders>
              <w:top w:val="nil"/>
              <w:left w:val="nil"/>
              <w:bottom w:val="nil"/>
              <w:right w:val="nil"/>
            </w:tcBorders>
            <w:shd w:val="clear" w:color="auto" w:fill="auto"/>
            <w:noWrap/>
            <w:vAlign w:val="center"/>
            <w:hideMark/>
          </w:tcPr>
          <w:p w14:paraId="62C141D1"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530</w:t>
            </w:r>
          </w:p>
        </w:tc>
        <w:tc>
          <w:tcPr>
            <w:tcW w:w="1489" w:type="dxa"/>
            <w:gridSpan w:val="2"/>
            <w:tcBorders>
              <w:top w:val="nil"/>
              <w:left w:val="nil"/>
              <w:bottom w:val="nil"/>
              <w:right w:val="nil"/>
            </w:tcBorders>
            <w:shd w:val="clear" w:color="auto" w:fill="auto"/>
            <w:noWrap/>
            <w:vAlign w:val="center"/>
            <w:hideMark/>
          </w:tcPr>
          <w:p w14:paraId="2B06D68E" w14:textId="77777777" w:rsidR="00FC09F4" w:rsidRPr="00C3182F" w:rsidRDefault="00FC09F4" w:rsidP="00B9115F">
            <w:pPr>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 xml:space="preserve">fantasy </w:t>
            </w:r>
          </w:p>
        </w:tc>
        <w:tc>
          <w:tcPr>
            <w:tcW w:w="936" w:type="dxa"/>
            <w:gridSpan w:val="2"/>
            <w:tcBorders>
              <w:top w:val="nil"/>
              <w:left w:val="nil"/>
              <w:bottom w:val="nil"/>
              <w:right w:val="nil"/>
            </w:tcBorders>
            <w:shd w:val="clear" w:color="auto" w:fill="auto"/>
            <w:noWrap/>
            <w:vAlign w:val="center"/>
            <w:hideMark/>
          </w:tcPr>
          <w:p w14:paraId="4061C114"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+.00055</w:t>
            </w:r>
          </w:p>
        </w:tc>
        <w:tc>
          <w:tcPr>
            <w:tcW w:w="960" w:type="dxa"/>
            <w:gridSpan w:val="2"/>
            <w:tcBorders>
              <w:top w:val="nil"/>
              <w:left w:val="nil"/>
              <w:bottom w:val="nil"/>
              <w:right w:val="nil"/>
            </w:tcBorders>
            <w:shd w:val="clear" w:color="auto" w:fill="auto"/>
            <w:noWrap/>
            <w:vAlign w:val="center"/>
            <w:hideMark/>
          </w:tcPr>
          <w:p w14:paraId="0138FEA7" w14:textId="77777777" w:rsidR="00FC09F4" w:rsidRPr="00C3182F" w:rsidRDefault="00FC09F4" w:rsidP="00B9115F">
            <w:pPr>
              <w:jc w:val="right"/>
              <w:rPr>
                <w:rFonts w:ascii="Cambria" w:eastAsia="Times New Roman" w:hAnsi="Cambria" w:cs="Times New Roman"/>
                <w:color w:val="000000"/>
                <w:sz w:val="20"/>
                <w:szCs w:val="20"/>
              </w:rPr>
            </w:pPr>
            <w:proofErr w:type="spellStart"/>
            <w:r w:rsidRPr="00C3182F">
              <w:rPr>
                <w:rFonts w:ascii="Cambria" w:eastAsia="Times New Roman" w:hAnsi="Cambria" w:cs="Times New Roman"/>
                <w:color w:val="000000"/>
                <w:sz w:val="20"/>
                <w:szCs w:val="20"/>
              </w:rPr>
              <w:t>n.s</w:t>
            </w:r>
            <w:proofErr w:type="spellEnd"/>
            <w:r w:rsidRPr="00C3182F">
              <w:rPr>
                <w:rFonts w:ascii="Cambria" w:eastAsia="Times New Roman" w:hAnsi="Cambria" w:cs="Times New Roman"/>
                <w:color w:val="000000"/>
                <w:sz w:val="20"/>
                <w:szCs w:val="20"/>
              </w:rPr>
              <w:t>.</w:t>
            </w:r>
          </w:p>
        </w:tc>
        <w:tc>
          <w:tcPr>
            <w:tcW w:w="1089" w:type="dxa"/>
            <w:gridSpan w:val="2"/>
            <w:tcBorders>
              <w:top w:val="nil"/>
              <w:left w:val="nil"/>
              <w:bottom w:val="nil"/>
              <w:right w:val="nil"/>
            </w:tcBorders>
            <w:shd w:val="clear" w:color="auto" w:fill="auto"/>
            <w:noWrap/>
            <w:vAlign w:val="center"/>
            <w:hideMark/>
          </w:tcPr>
          <w:p w14:paraId="028DECBE"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+.00004</w:t>
            </w:r>
          </w:p>
        </w:tc>
        <w:tc>
          <w:tcPr>
            <w:tcW w:w="936" w:type="dxa"/>
            <w:gridSpan w:val="2"/>
            <w:tcBorders>
              <w:top w:val="nil"/>
              <w:left w:val="nil"/>
              <w:bottom w:val="nil"/>
              <w:right w:val="nil"/>
            </w:tcBorders>
            <w:shd w:val="clear" w:color="auto" w:fill="auto"/>
            <w:noWrap/>
            <w:vAlign w:val="center"/>
            <w:hideMark/>
          </w:tcPr>
          <w:p w14:paraId="19BFDE9D"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+.00004</w:t>
            </w:r>
          </w:p>
        </w:tc>
        <w:tc>
          <w:tcPr>
            <w:tcW w:w="936" w:type="dxa"/>
            <w:gridSpan w:val="2"/>
            <w:tcBorders>
              <w:top w:val="nil"/>
              <w:left w:val="nil"/>
              <w:bottom w:val="nil"/>
              <w:right w:val="nil"/>
            </w:tcBorders>
            <w:shd w:val="clear" w:color="auto" w:fill="auto"/>
            <w:noWrap/>
            <w:vAlign w:val="center"/>
            <w:hideMark/>
          </w:tcPr>
          <w:p w14:paraId="70CBE4BD" w14:textId="77777777" w:rsidR="00FC09F4" w:rsidRPr="00C3182F" w:rsidRDefault="00FC09F4" w:rsidP="00B9115F">
            <w:pPr>
              <w:jc w:val="right"/>
              <w:rPr>
                <w:rFonts w:ascii="Cambria" w:eastAsia="Times New Roman" w:hAnsi="Cambria" w:cs="Times New Roman"/>
                <w:color w:val="000000"/>
                <w:sz w:val="20"/>
                <w:szCs w:val="20"/>
              </w:rPr>
            </w:pPr>
            <w:proofErr w:type="spellStart"/>
            <w:r w:rsidRPr="00C3182F">
              <w:rPr>
                <w:rFonts w:ascii="Cambria" w:eastAsia="Times New Roman" w:hAnsi="Cambria" w:cs="Times New Roman"/>
                <w:color w:val="000000"/>
                <w:sz w:val="20"/>
                <w:szCs w:val="20"/>
              </w:rPr>
              <w:t>n.s</w:t>
            </w:r>
            <w:proofErr w:type="spellEnd"/>
            <w:r w:rsidRPr="00C3182F">
              <w:rPr>
                <w:rFonts w:ascii="Cambria" w:eastAsia="Times New Roman" w:hAnsi="Cambria" w:cs="Times New Roman"/>
                <w:color w:val="000000"/>
                <w:sz w:val="20"/>
                <w:szCs w:val="20"/>
              </w:rPr>
              <w:t>.</w:t>
            </w:r>
          </w:p>
        </w:tc>
        <w:tc>
          <w:tcPr>
            <w:tcW w:w="936" w:type="dxa"/>
            <w:gridSpan w:val="2"/>
            <w:tcBorders>
              <w:top w:val="nil"/>
              <w:left w:val="nil"/>
              <w:bottom w:val="nil"/>
              <w:right w:val="nil"/>
            </w:tcBorders>
            <w:shd w:val="clear" w:color="auto" w:fill="auto"/>
            <w:noWrap/>
            <w:vAlign w:val="center"/>
            <w:hideMark/>
          </w:tcPr>
          <w:p w14:paraId="591324F3"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+.00020</w:t>
            </w:r>
          </w:p>
        </w:tc>
        <w:tc>
          <w:tcPr>
            <w:tcW w:w="960" w:type="dxa"/>
            <w:gridSpan w:val="2"/>
            <w:tcBorders>
              <w:top w:val="nil"/>
              <w:left w:val="nil"/>
              <w:bottom w:val="nil"/>
              <w:right w:val="nil"/>
            </w:tcBorders>
            <w:shd w:val="clear" w:color="auto" w:fill="auto"/>
            <w:noWrap/>
            <w:vAlign w:val="center"/>
            <w:hideMark/>
          </w:tcPr>
          <w:p w14:paraId="4E7D714B" w14:textId="77777777" w:rsidR="00FC09F4" w:rsidRPr="00C3182F" w:rsidRDefault="00FC09F4" w:rsidP="00B9115F">
            <w:pPr>
              <w:jc w:val="right"/>
              <w:rPr>
                <w:rFonts w:ascii="Cambria" w:eastAsia="Times New Roman" w:hAnsi="Cambria" w:cs="Times New Roman"/>
                <w:color w:val="000000"/>
                <w:sz w:val="20"/>
                <w:szCs w:val="20"/>
              </w:rPr>
            </w:pPr>
            <w:proofErr w:type="spellStart"/>
            <w:r w:rsidRPr="00C3182F">
              <w:rPr>
                <w:rFonts w:ascii="Cambria" w:eastAsia="Times New Roman" w:hAnsi="Cambria" w:cs="Times New Roman"/>
                <w:color w:val="000000"/>
                <w:sz w:val="20"/>
                <w:szCs w:val="20"/>
              </w:rPr>
              <w:t>n.a.</w:t>
            </w:r>
            <w:proofErr w:type="spellEnd"/>
          </w:p>
        </w:tc>
        <w:tc>
          <w:tcPr>
            <w:tcW w:w="1089" w:type="dxa"/>
            <w:gridSpan w:val="3"/>
            <w:tcBorders>
              <w:top w:val="nil"/>
              <w:left w:val="nil"/>
              <w:bottom w:val="nil"/>
              <w:right w:val="nil"/>
            </w:tcBorders>
            <w:shd w:val="clear" w:color="auto" w:fill="auto"/>
            <w:noWrap/>
            <w:vAlign w:val="center"/>
            <w:hideMark/>
          </w:tcPr>
          <w:p w14:paraId="3D701D1E"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+.00016</w:t>
            </w:r>
          </w:p>
        </w:tc>
        <w:tc>
          <w:tcPr>
            <w:tcW w:w="936" w:type="dxa"/>
            <w:tcBorders>
              <w:top w:val="nil"/>
              <w:left w:val="nil"/>
              <w:bottom w:val="nil"/>
              <w:right w:val="nil"/>
            </w:tcBorders>
            <w:shd w:val="clear" w:color="auto" w:fill="auto"/>
            <w:noWrap/>
            <w:vAlign w:val="center"/>
            <w:hideMark/>
          </w:tcPr>
          <w:p w14:paraId="1119DDB2"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-.00019</w:t>
            </w:r>
          </w:p>
        </w:tc>
        <w:tc>
          <w:tcPr>
            <w:tcW w:w="936" w:type="dxa"/>
            <w:gridSpan w:val="2"/>
            <w:tcBorders>
              <w:top w:val="nil"/>
              <w:left w:val="nil"/>
              <w:bottom w:val="nil"/>
              <w:right w:val="nil"/>
            </w:tcBorders>
            <w:shd w:val="clear" w:color="auto" w:fill="auto"/>
            <w:noWrap/>
            <w:vAlign w:val="center"/>
            <w:hideMark/>
          </w:tcPr>
          <w:p w14:paraId="285AA851" w14:textId="77777777" w:rsidR="00FC09F4" w:rsidRPr="00C3182F" w:rsidRDefault="00FC09F4" w:rsidP="00B9115F">
            <w:pPr>
              <w:jc w:val="right"/>
              <w:rPr>
                <w:rFonts w:ascii="Cambria" w:eastAsia="Times New Roman" w:hAnsi="Cambria" w:cs="Times New Roman"/>
                <w:color w:val="000000"/>
                <w:sz w:val="20"/>
                <w:szCs w:val="20"/>
              </w:rPr>
            </w:pPr>
            <w:proofErr w:type="spellStart"/>
            <w:r w:rsidRPr="00C3182F">
              <w:rPr>
                <w:rFonts w:ascii="Cambria" w:eastAsia="Times New Roman" w:hAnsi="Cambria" w:cs="Times New Roman"/>
                <w:color w:val="000000"/>
                <w:sz w:val="20"/>
                <w:szCs w:val="20"/>
              </w:rPr>
              <w:t>n.s</w:t>
            </w:r>
            <w:proofErr w:type="spellEnd"/>
            <w:r w:rsidRPr="00C3182F">
              <w:rPr>
                <w:rFonts w:ascii="Cambria" w:eastAsia="Times New Roman" w:hAnsi="Cambria" w:cs="Times New Roman"/>
                <w:color w:val="000000"/>
                <w:sz w:val="20"/>
                <w:szCs w:val="20"/>
              </w:rPr>
              <w:t>.</w:t>
            </w:r>
          </w:p>
        </w:tc>
        <w:tc>
          <w:tcPr>
            <w:tcW w:w="1023" w:type="dxa"/>
            <w:gridSpan w:val="2"/>
            <w:tcBorders>
              <w:top w:val="nil"/>
              <w:left w:val="nil"/>
              <w:bottom w:val="nil"/>
              <w:right w:val="nil"/>
            </w:tcBorders>
            <w:shd w:val="clear" w:color="auto" w:fill="auto"/>
            <w:noWrap/>
            <w:vAlign w:val="center"/>
            <w:hideMark/>
          </w:tcPr>
          <w:p w14:paraId="38F7FD2C" w14:textId="77777777" w:rsidR="00FC09F4" w:rsidRPr="00C3182F" w:rsidRDefault="00FC09F4" w:rsidP="00B9115F">
            <w:pPr>
              <w:jc w:val="right"/>
              <w:rPr>
                <w:rFonts w:ascii="Cambria" w:eastAsia="Times New Roman" w:hAnsi="Cambria" w:cs="Times New Roman"/>
                <w:color w:val="000000"/>
                <w:sz w:val="20"/>
                <w:szCs w:val="20"/>
              </w:rPr>
            </w:pPr>
            <w:proofErr w:type="spellStart"/>
            <w:r w:rsidRPr="00C3182F">
              <w:rPr>
                <w:rFonts w:ascii="Cambria" w:eastAsia="Times New Roman" w:hAnsi="Cambria" w:cs="Times New Roman"/>
                <w:color w:val="000000"/>
                <w:sz w:val="20"/>
                <w:szCs w:val="20"/>
              </w:rPr>
              <w:t>n.s</w:t>
            </w:r>
            <w:proofErr w:type="spellEnd"/>
            <w:r w:rsidRPr="00C3182F">
              <w:rPr>
                <w:rFonts w:ascii="Cambria" w:eastAsia="Times New Roman" w:hAnsi="Cambria" w:cs="Times New Roman"/>
                <w:color w:val="000000"/>
                <w:sz w:val="20"/>
                <w:szCs w:val="20"/>
              </w:rPr>
              <w:t>.</w:t>
            </w:r>
          </w:p>
        </w:tc>
      </w:tr>
      <w:tr w:rsidR="00FC09F4" w:rsidRPr="00C3182F" w14:paraId="3EC4453E" w14:textId="77777777" w:rsidTr="00FC09F4">
        <w:trPr>
          <w:gridAfter w:val="1"/>
          <w:wAfter w:w="171" w:type="dxa"/>
          <w:trHeight w:val="300"/>
        </w:trPr>
        <w:tc>
          <w:tcPr>
            <w:tcW w:w="659" w:type="dxa"/>
            <w:tcBorders>
              <w:top w:val="nil"/>
              <w:left w:val="nil"/>
              <w:bottom w:val="nil"/>
              <w:right w:val="nil"/>
            </w:tcBorders>
            <w:shd w:val="clear" w:color="auto" w:fill="auto"/>
            <w:noWrap/>
            <w:vAlign w:val="center"/>
            <w:hideMark/>
          </w:tcPr>
          <w:p w14:paraId="687B3712"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451</w:t>
            </w:r>
          </w:p>
        </w:tc>
        <w:tc>
          <w:tcPr>
            <w:tcW w:w="1489" w:type="dxa"/>
            <w:gridSpan w:val="2"/>
            <w:tcBorders>
              <w:top w:val="nil"/>
              <w:left w:val="nil"/>
              <w:bottom w:val="nil"/>
              <w:right w:val="nil"/>
            </w:tcBorders>
            <w:shd w:val="clear" w:color="auto" w:fill="auto"/>
            <w:noWrap/>
            <w:vAlign w:val="center"/>
            <w:hideMark/>
          </w:tcPr>
          <w:p w14:paraId="59FCA007" w14:textId="77777777" w:rsidR="00FC09F4" w:rsidRPr="00C3182F" w:rsidRDefault="00FC09F4" w:rsidP="00B9115F">
            <w:pPr>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music</w:t>
            </w:r>
          </w:p>
        </w:tc>
        <w:tc>
          <w:tcPr>
            <w:tcW w:w="936" w:type="dxa"/>
            <w:gridSpan w:val="2"/>
            <w:tcBorders>
              <w:top w:val="nil"/>
              <w:left w:val="nil"/>
              <w:bottom w:val="nil"/>
              <w:right w:val="nil"/>
            </w:tcBorders>
            <w:shd w:val="clear" w:color="auto" w:fill="auto"/>
            <w:noWrap/>
            <w:vAlign w:val="center"/>
            <w:hideMark/>
          </w:tcPr>
          <w:p w14:paraId="4B941B5D"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-.00085</w:t>
            </w:r>
          </w:p>
        </w:tc>
        <w:tc>
          <w:tcPr>
            <w:tcW w:w="960" w:type="dxa"/>
            <w:gridSpan w:val="2"/>
            <w:tcBorders>
              <w:top w:val="nil"/>
              <w:left w:val="nil"/>
              <w:bottom w:val="nil"/>
              <w:right w:val="nil"/>
            </w:tcBorders>
            <w:shd w:val="clear" w:color="auto" w:fill="auto"/>
            <w:noWrap/>
            <w:vAlign w:val="center"/>
            <w:hideMark/>
          </w:tcPr>
          <w:p w14:paraId="0BEA8B11" w14:textId="77777777" w:rsidR="00FC09F4" w:rsidRPr="00C3182F" w:rsidRDefault="00FC09F4" w:rsidP="00B9115F">
            <w:pPr>
              <w:jc w:val="right"/>
              <w:rPr>
                <w:rFonts w:ascii="Cambria" w:eastAsia="Times New Roman" w:hAnsi="Cambria" w:cs="Times New Roman"/>
                <w:color w:val="000000"/>
                <w:sz w:val="20"/>
                <w:szCs w:val="20"/>
              </w:rPr>
            </w:pPr>
            <w:proofErr w:type="spellStart"/>
            <w:r w:rsidRPr="00C3182F">
              <w:rPr>
                <w:rFonts w:ascii="Cambria" w:eastAsia="Times New Roman" w:hAnsi="Cambria" w:cs="Times New Roman"/>
                <w:color w:val="000000"/>
                <w:sz w:val="20"/>
                <w:szCs w:val="20"/>
              </w:rPr>
              <w:t>n.s</w:t>
            </w:r>
            <w:proofErr w:type="spellEnd"/>
            <w:r w:rsidRPr="00C3182F">
              <w:rPr>
                <w:rFonts w:ascii="Cambria" w:eastAsia="Times New Roman" w:hAnsi="Cambria" w:cs="Times New Roman"/>
                <w:color w:val="000000"/>
                <w:sz w:val="20"/>
                <w:szCs w:val="20"/>
              </w:rPr>
              <w:t>.</w:t>
            </w:r>
          </w:p>
        </w:tc>
        <w:tc>
          <w:tcPr>
            <w:tcW w:w="1089" w:type="dxa"/>
            <w:gridSpan w:val="2"/>
            <w:tcBorders>
              <w:top w:val="nil"/>
              <w:left w:val="nil"/>
              <w:bottom w:val="nil"/>
              <w:right w:val="nil"/>
            </w:tcBorders>
            <w:shd w:val="clear" w:color="auto" w:fill="auto"/>
            <w:noWrap/>
            <w:vAlign w:val="center"/>
            <w:hideMark/>
          </w:tcPr>
          <w:p w14:paraId="3FE5BB35"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-.00004</w:t>
            </w:r>
          </w:p>
        </w:tc>
        <w:tc>
          <w:tcPr>
            <w:tcW w:w="936" w:type="dxa"/>
            <w:gridSpan w:val="2"/>
            <w:tcBorders>
              <w:top w:val="nil"/>
              <w:left w:val="nil"/>
              <w:bottom w:val="nil"/>
              <w:right w:val="nil"/>
            </w:tcBorders>
            <w:shd w:val="clear" w:color="auto" w:fill="auto"/>
            <w:noWrap/>
            <w:vAlign w:val="center"/>
            <w:hideMark/>
          </w:tcPr>
          <w:p w14:paraId="6B4BA449"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-.00010</w:t>
            </w:r>
          </w:p>
        </w:tc>
        <w:tc>
          <w:tcPr>
            <w:tcW w:w="936" w:type="dxa"/>
            <w:gridSpan w:val="2"/>
            <w:tcBorders>
              <w:top w:val="nil"/>
              <w:left w:val="nil"/>
              <w:bottom w:val="nil"/>
              <w:right w:val="nil"/>
            </w:tcBorders>
            <w:shd w:val="clear" w:color="auto" w:fill="auto"/>
            <w:noWrap/>
            <w:vAlign w:val="center"/>
            <w:hideMark/>
          </w:tcPr>
          <w:p w14:paraId="4FEA8206"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-.00010</w:t>
            </w:r>
          </w:p>
        </w:tc>
        <w:tc>
          <w:tcPr>
            <w:tcW w:w="936" w:type="dxa"/>
            <w:gridSpan w:val="2"/>
            <w:tcBorders>
              <w:top w:val="nil"/>
              <w:left w:val="nil"/>
              <w:bottom w:val="nil"/>
              <w:right w:val="nil"/>
            </w:tcBorders>
            <w:shd w:val="clear" w:color="auto" w:fill="auto"/>
            <w:noWrap/>
            <w:vAlign w:val="center"/>
            <w:hideMark/>
          </w:tcPr>
          <w:p w14:paraId="728B039B"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-.00034</w:t>
            </w:r>
          </w:p>
        </w:tc>
        <w:tc>
          <w:tcPr>
            <w:tcW w:w="960" w:type="dxa"/>
            <w:gridSpan w:val="2"/>
            <w:tcBorders>
              <w:top w:val="nil"/>
              <w:left w:val="nil"/>
              <w:bottom w:val="nil"/>
              <w:right w:val="nil"/>
            </w:tcBorders>
            <w:shd w:val="clear" w:color="auto" w:fill="auto"/>
            <w:noWrap/>
            <w:vAlign w:val="center"/>
            <w:hideMark/>
          </w:tcPr>
          <w:p w14:paraId="5A1652EF" w14:textId="77777777" w:rsidR="00FC09F4" w:rsidRPr="00C3182F" w:rsidRDefault="00FC09F4" w:rsidP="00B9115F">
            <w:pPr>
              <w:jc w:val="right"/>
              <w:rPr>
                <w:rFonts w:ascii="Cambria" w:eastAsia="Times New Roman" w:hAnsi="Cambria" w:cs="Times New Roman"/>
                <w:color w:val="000000"/>
                <w:sz w:val="20"/>
                <w:szCs w:val="20"/>
              </w:rPr>
            </w:pPr>
            <w:proofErr w:type="spellStart"/>
            <w:r w:rsidRPr="00C3182F">
              <w:rPr>
                <w:rFonts w:ascii="Cambria" w:eastAsia="Times New Roman" w:hAnsi="Cambria" w:cs="Times New Roman"/>
                <w:color w:val="000000"/>
                <w:sz w:val="20"/>
                <w:szCs w:val="20"/>
              </w:rPr>
              <w:t>n.s</w:t>
            </w:r>
            <w:proofErr w:type="spellEnd"/>
            <w:r w:rsidRPr="00C3182F">
              <w:rPr>
                <w:rFonts w:ascii="Cambria" w:eastAsia="Times New Roman" w:hAnsi="Cambria" w:cs="Times New Roman"/>
                <w:color w:val="000000"/>
                <w:sz w:val="20"/>
                <w:szCs w:val="20"/>
              </w:rPr>
              <w:t>.</w:t>
            </w:r>
          </w:p>
        </w:tc>
        <w:tc>
          <w:tcPr>
            <w:tcW w:w="1089" w:type="dxa"/>
            <w:gridSpan w:val="3"/>
            <w:tcBorders>
              <w:top w:val="nil"/>
              <w:left w:val="nil"/>
              <w:bottom w:val="nil"/>
              <w:right w:val="nil"/>
            </w:tcBorders>
            <w:shd w:val="clear" w:color="auto" w:fill="auto"/>
            <w:noWrap/>
            <w:vAlign w:val="center"/>
            <w:hideMark/>
          </w:tcPr>
          <w:p w14:paraId="25787DF5"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-.00087</w:t>
            </w:r>
          </w:p>
        </w:tc>
        <w:tc>
          <w:tcPr>
            <w:tcW w:w="936" w:type="dxa"/>
            <w:tcBorders>
              <w:top w:val="nil"/>
              <w:left w:val="nil"/>
              <w:bottom w:val="nil"/>
              <w:right w:val="nil"/>
            </w:tcBorders>
            <w:shd w:val="clear" w:color="auto" w:fill="auto"/>
            <w:noWrap/>
            <w:vAlign w:val="center"/>
            <w:hideMark/>
          </w:tcPr>
          <w:p w14:paraId="1A84DF65" w14:textId="77777777" w:rsidR="00FC09F4" w:rsidRPr="00C3182F" w:rsidRDefault="00FC09F4" w:rsidP="00B9115F">
            <w:pPr>
              <w:jc w:val="right"/>
              <w:rPr>
                <w:rFonts w:ascii="Cambria" w:eastAsia="Times New Roman" w:hAnsi="Cambria" w:cs="Times New Roman"/>
                <w:color w:val="000000"/>
                <w:sz w:val="20"/>
                <w:szCs w:val="20"/>
              </w:rPr>
            </w:pPr>
            <w:proofErr w:type="spellStart"/>
            <w:r w:rsidRPr="00C3182F">
              <w:rPr>
                <w:rFonts w:ascii="Cambria" w:eastAsia="Times New Roman" w:hAnsi="Cambria" w:cs="Times New Roman"/>
                <w:color w:val="000000"/>
                <w:sz w:val="20"/>
                <w:szCs w:val="20"/>
              </w:rPr>
              <w:t>n.s</w:t>
            </w:r>
            <w:proofErr w:type="spellEnd"/>
            <w:r w:rsidRPr="00C3182F">
              <w:rPr>
                <w:rFonts w:ascii="Cambria" w:eastAsia="Times New Roman" w:hAnsi="Cambria" w:cs="Times New Roman"/>
                <w:color w:val="000000"/>
                <w:sz w:val="20"/>
                <w:szCs w:val="20"/>
              </w:rPr>
              <w:t>.</w:t>
            </w:r>
          </w:p>
        </w:tc>
        <w:tc>
          <w:tcPr>
            <w:tcW w:w="936" w:type="dxa"/>
            <w:gridSpan w:val="2"/>
            <w:tcBorders>
              <w:top w:val="nil"/>
              <w:left w:val="nil"/>
              <w:bottom w:val="nil"/>
              <w:right w:val="nil"/>
            </w:tcBorders>
            <w:shd w:val="clear" w:color="auto" w:fill="auto"/>
            <w:noWrap/>
            <w:vAlign w:val="center"/>
            <w:hideMark/>
          </w:tcPr>
          <w:p w14:paraId="767AF2CA"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-.00007</w:t>
            </w:r>
          </w:p>
        </w:tc>
        <w:tc>
          <w:tcPr>
            <w:tcW w:w="1023" w:type="dxa"/>
            <w:gridSpan w:val="2"/>
            <w:tcBorders>
              <w:top w:val="nil"/>
              <w:left w:val="nil"/>
              <w:bottom w:val="nil"/>
              <w:right w:val="nil"/>
            </w:tcBorders>
            <w:shd w:val="clear" w:color="auto" w:fill="auto"/>
            <w:noWrap/>
            <w:vAlign w:val="center"/>
            <w:hideMark/>
          </w:tcPr>
          <w:p w14:paraId="65C12C10"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-.00023</w:t>
            </w:r>
          </w:p>
        </w:tc>
      </w:tr>
      <w:tr w:rsidR="00FC09F4" w:rsidRPr="00C3182F" w14:paraId="51D92102" w14:textId="77777777" w:rsidTr="00FC09F4">
        <w:trPr>
          <w:gridAfter w:val="1"/>
          <w:wAfter w:w="171" w:type="dxa"/>
          <w:trHeight w:val="300"/>
        </w:trPr>
        <w:tc>
          <w:tcPr>
            <w:tcW w:w="659" w:type="dxa"/>
            <w:tcBorders>
              <w:top w:val="nil"/>
              <w:left w:val="nil"/>
              <w:bottom w:val="nil"/>
              <w:right w:val="nil"/>
            </w:tcBorders>
            <w:shd w:val="clear" w:color="auto" w:fill="auto"/>
            <w:noWrap/>
            <w:vAlign w:val="center"/>
            <w:hideMark/>
          </w:tcPr>
          <w:p w14:paraId="0AA136CA"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416</w:t>
            </w:r>
          </w:p>
        </w:tc>
        <w:tc>
          <w:tcPr>
            <w:tcW w:w="1489" w:type="dxa"/>
            <w:gridSpan w:val="2"/>
            <w:tcBorders>
              <w:top w:val="nil"/>
              <w:left w:val="nil"/>
              <w:bottom w:val="nil"/>
              <w:right w:val="nil"/>
            </w:tcBorders>
            <w:shd w:val="clear" w:color="auto" w:fill="auto"/>
            <w:noWrap/>
            <w:vAlign w:val="center"/>
            <w:hideMark/>
          </w:tcPr>
          <w:p w14:paraId="65BF9FFF" w14:textId="77777777" w:rsidR="00FC09F4" w:rsidRPr="00C3182F" w:rsidRDefault="00FC09F4" w:rsidP="00B9115F">
            <w:pPr>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biography</w:t>
            </w:r>
          </w:p>
        </w:tc>
        <w:tc>
          <w:tcPr>
            <w:tcW w:w="936" w:type="dxa"/>
            <w:gridSpan w:val="2"/>
            <w:tcBorders>
              <w:top w:val="nil"/>
              <w:left w:val="nil"/>
              <w:bottom w:val="nil"/>
              <w:right w:val="nil"/>
            </w:tcBorders>
            <w:shd w:val="clear" w:color="auto" w:fill="auto"/>
            <w:noWrap/>
            <w:vAlign w:val="center"/>
            <w:hideMark/>
          </w:tcPr>
          <w:p w14:paraId="0369F7D2" w14:textId="77777777" w:rsidR="00FC09F4" w:rsidRPr="00C3182F" w:rsidRDefault="00FC09F4" w:rsidP="00B9115F">
            <w:pPr>
              <w:jc w:val="right"/>
              <w:rPr>
                <w:rFonts w:ascii="Cambria" w:eastAsia="Times New Roman" w:hAnsi="Cambria" w:cs="Times New Roman"/>
                <w:color w:val="000000"/>
                <w:sz w:val="20"/>
                <w:szCs w:val="20"/>
              </w:rPr>
            </w:pPr>
            <w:proofErr w:type="spellStart"/>
            <w:r w:rsidRPr="00C3182F">
              <w:rPr>
                <w:rFonts w:ascii="Cambria" w:eastAsia="Times New Roman" w:hAnsi="Cambria" w:cs="Times New Roman"/>
                <w:color w:val="000000"/>
                <w:sz w:val="20"/>
                <w:szCs w:val="20"/>
              </w:rPr>
              <w:t>n.s</w:t>
            </w:r>
            <w:proofErr w:type="spellEnd"/>
            <w:r w:rsidRPr="00C3182F">
              <w:rPr>
                <w:rFonts w:ascii="Cambria" w:eastAsia="Times New Roman" w:hAnsi="Cambria" w:cs="Times New Roman"/>
                <w:color w:val="000000"/>
                <w:sz w:val="20"/>
                <w:szCs w:val="20"/>
              </w:rPr>
              <w:t>.</w:t>
            </w:r>
          </w:p>
        </w:tc>
        <w:tc>
          <w:tcPr>
            <w:tcW w:w="960" w:type="dxa"/>
            <w:gridSpan w:val="2"/>
            <w:tcBorders>
              <w:top w:val="nil"/>
              <w:left w:val="nil"/>
              <w:bottom w:val="nil"/>
              <w:right w:val="nil"/>
            </w:tcBorders>
            <w:shd w:val="clear" w:color="auto" w:fill="auto"/>
            <w:noWrap/>
            <w:vAlign w:val="center"/>
            <w:hideMark/>
          </w:tcPr>
          <w:p w14:paraId="1354E246"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+.00002</w:t>
            </w:r>
          </w:p>
        </w:tc>
        <w:tc>
          <w:tcPr>
            <w:tcW w:w="1089" w:type="dxa"/>
            <w:gridSpan w:val="2"/>
            <w:tcBorders>
              <w:top w:val="nil"/>
              <w:left w:val="nil"/>
              <w:bottom w:val="nil"/>
              <w:right w:val="nil"/>
            </w:tcBorders>
            <w:shd w:val="clear" w:color="auto" w:fill="auto"/>
            <w:noWrap/>
            <w:vAlign w:val="center"/>
            <w:hideMark/>
          </w:tcPr>
          <w:p w14:paraId="3A7946A3"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+.00013</w:t>
            </w:r>
          </w:p>
        </w:tc>
        <w:tc>
          <w:tcPr>
            <w:tcW w:w="936" w:type="dxa"/>
            <w:gridSpan w:val="2"/>
            <w:tcBorders>
              <w:top w:val="nil"/>
              <w:left w:val="nil"/>
              <w:bottom w:val="nil"/>
              <w:right w:val="nil"/>
            </w:tcBorders>
            <w:shd w:val="clear" w:color="auto" w:fill="auto"/>
            <w:noWrap/>
            <w:vAlign w:val="center"/>
            <w:hideMark/>
          </w:tcPr>
          <w:p w14:paraId="59979F53"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+.00014</w:t>
            </w:r>
          </w:p>
        </w:tc>
        <w:tc>
          <w:tcPr>
            <w:tcW w:w="936" w:type="dxa"/>
            <w:gridSpan w:val="2"/>
            <w:tcBorders>
              <w:top w:val="nil"/>
              <w:left w:val="nil"/>
              <w:bottom w:val="nil"/>
              <w:right w:val="nil"/>
            </w:tcBorders>
            <w:shd w:val="clear" w:color="auto" w:fill="auto"/>
            <w:noWrap/>
            <w:vAlign w:val="center"/>
            <w:hideMark/>
          </w:tcPr>
          <w:p w14:paraId="28C81144" w14:textId="77777777" w:rsidR="00FC09F4" w:rsidRPr="00C3182F" w:rsidRDefault="00FC09F4" w:rsidP="00B9115F">
            <w:pPr>
              <w:jc w:val="right"/>
              <w:rPr>
                <w:rFonts w:ascii="Cambria" w:eastAsia="Times New Roman" w:hAnsi="Cambria" w:cs="Times New Roman"/>
                <w:color w:val="000000"/>
                <w:sz w:val="20"/>
                <w:szCs w:val="20"/>
              </w:rPr>
            </w:pPr>
            <w:proofErr w:type="spellStart"/>
            <w:r w:rsidRPr="00C3182F">
              <w:rPr>
                <w:rFonts w:ascii="Cambria" w:eastAsia="Times New Roman" w:hAnsi="Cambria" w:cs="Times New Roman"/>
                <w:color w:val="000000"/>
                <w:sz w:val="20"/>
                <w:szCs w:val="20"/>
              </w:rPr>
              <w:t>n.s</w:t>
            </w:r>
            <w:proofErr w:type="spellEnd"/>
            <w:r w:rsidRPr="00C3182F">
              <w:rPr>
                <w:rFonts w:ascii="Cambria" w:eastAsia="Times New Roman" w:hAnsi="Cambria" w:cs="Times New Roman"/>
                <w:color w:val="000000"/>
                <w:sz w:val="20"/>
                <w:szCs w:val="20"/>
              </w:rPr>
              <w:t>.</w:t>
            </w:r>
          </w:p>
        </w:tc>
        <w:tc>
          <w:tcPr>
            <w:tcW w:w="936" w:type="dxa"/>
            <w:gridSpan w:val="2"/>
            <w:tcBorders>
              <w:top w:val="nil"/>
              <w:left w:val="nil"/>
              <w:bottom w:val="nil"/>
              <w:right w:val="nil"/>
            </w:tcBorders>
            <w:shd w:val="clear" w:color="auto" w:fill="auto"/>
            <w:noWrap/>
            <w:vAlign w:val="center"/>
            <w:hideMark/>
          </w:tcPr>
          <w:p w14:paraId="1E4B1693"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+.00007</w:t>
            </w:r>
          </w:p>
        </w:tc>
        <w:tc>
          <w:tcPr>
            <w:tcW w:w="960" w:type="dxa"/>
            <w:gridSpan w:val="2"/>
            <w:tcBorders>
              <w:top w:val="nil"/>
              <w:left w:val="nil"/>
              <w:bottom w:val="nil"/>
              <w:right w:val="nil"/>
            </w:tcBorders>
            <w:shd w:val="clear" w:color="auto" w:fill="auto"/>
            <w:noWrap/>
            <w:vAlign w:val="center"/>
            <w:hideMark/>
          </w:tcPr>
          <w:p w14:paraId="41ADDA12"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+.00010</w:t>
            </w:r>
          </w:p>
        </w:tc>
        <w:tc>
          <w:tcPr>
            <w:tcW w:w="1089" w:type="dxa"/>
            <w:gridSpan w:val="3"/>
            <w:tcBorders>
              <w:top w:val="nil"/>
              <w:left w:val="nil"/>
              <w:bottom w:val="nil"/>
              <w:right w:val="nil"/>
            </w:tcBorders>
            <w:shd w:val="clear" w:color="auto" w:fill="auto"/>
            <w:noWrap/>
            <w:vAlign w:val="center"/>
            <w:hideMark/>
          </w:tcPr>
          <w:p w14:paraId="4593C81E"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+.00074</w:t>
            </w:r>
          </w:p>
        </w:tc>
        <w:tc>
          <w:tcPr>
            <w:tcW w:w="936" w:type="dxa"/>
            <w:tcBorders>
              <w:top w:val="nil"/>
              <w:left w:val="nil"/>
              <w:bottom w:val="nil"/>
              <w:right w:val="nil"/>
            </w:tcBorders>
            <w:shd w:val="clear" w:color="auto" w:fill="auto"/>
            <w:noWrap/>
            <w:vAlign w:val="center"/>
            <w:hideMark/>
          </w:tcPr>
          <w:p w14:paraId="51711019"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+.00036</w:t>
            </w:r>
          </w:p>
        </w:tc>
        <w:tc>
          <w:tcPr>
            <w:tcW w:w="936" w:type="dxa"/>
            <w:gridSpan w:val="2"/>
            <w:tcBorders>
              <w:top w:val="nil"/>
              <w:left w:val="nil"/>
              <w:bottom w:val="nil"/>
              <w:right w:val="nil"/>
            </w:tcBorders>
            <w:shd w:val="clear" w:color="auto" w:fill="auto"/>
            <w:noWrap/>
            <w:vAlign w:val="center"/>
            <w:hideMark/>
          </w:tcPr>
          <w:p w14:paraId="798369D1"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+.00017</w:t>
            </w:r>
          </w:p>
        </w:tc>
        <w:tc>
          <w:tcPr>
            <w:tcW w:w="1023" w:type="dxa"/>
            <w:gridSpan w:val="2"/>
            <w:tcBorders>
              <w:top w:val="nil"/>
              <w:left w:val="nil"/>
              <w:bottom w:val="nil"/>
              <w:right w:val="nil"/>
            </w:tcBorders>
            <w:shd w:val="clear" w:color="auto" w:fill="auto"/>
            <w:noWrap/>
            <w:vAlign w:val="center"/>
            <w:hideMark/>
          </w:tcPr>
          <w:p w14:paraId="417F75DB"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-.00018</w:t>
            </w:r>
          </w:p>
        </w:tc>
      </w:tr>
      <w:tr w:rsidR="00FC09F4" w:rsidRPr="00C3182F" w14:paraId="34373313" w14:textId="77777777" w:rsidTr="00FC09F4">
        <w:trPr>
          <w:gridAfter w:val="1"/>
          <w:wAfter w:w="171" w:type="dxa"/>
          <w:trHeight w:val="300"/>
        </w:trPr>
        <w:tc>
          <w:tcPr>
            <w:tcW w:w="659" w:type="dxa"/>
            <w:tcBorders>
              <w:top w:val="nil"/>
              <w:left w:val="nil"/>
              <w:bottom w:val="nil"/>
              <w:right w:val="nil"/>
            </w:tcBorders>
            <w:shd w:val="clear" w:color="auto" w:fill="auto"/>
            <w:noWrap/>
            <w:vAlign w:val="center"/>
            <w:hideMark/>
          </w:tcPr>
          <w:p w14:paraId="11D42A63"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393</w:t>
            </w:r>
          </w:p>
        </w:tc>
        <w:tc>
          <w:tcPr>
            <w:tcW w:w="1489" w:type="dxa"/>
            <w:gridSpan w:val="2"/>
            <w:tcBorders>
              <w:top w:val="nil"/>
              <w:left w:val="nil"/>
              <w:bottom w:val="nil"/>
              <w:right w:val="nil"/>
            </w:tcBorders>
            <w:shd w:val="clear" w:color="auto" w:fill="auto"/>
            <w:noWrap/>
            <w:vAlign w:val="center"/>
            <w:hideMark/>
          </w:tcPr>
          <w:p w14:paraId="136AD795" w14:textId="77777777" w:rsidR="00FC09F4" w:rsidRPr="00C3182F" w:rsidRDefault="00FC09F4" w:rsidP="00B9115F">
            <w:pPr>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western</w:t>
            </w:r>
          </w:p>
        </w:tc>
        <w:tc>
          <w:tcPr>
            <w:tcW w:w="936" w:type="dxa"/>
            <w:gridSpan w:val="2"/>
            <w:tcBorders>
              <w:top w:val="nil"/>
              <w:left w:val="nil"/>
              <w:bottom w:val="nil"/>
              <w:right w:val="nil"/>
            </w:tcBorders>
            <w:shd w:val="clear" w:color="auto" w:fill="auto"/>
            <w:noWrap/>
            <w:vAlign w:val="center"/>
            <w:hideMark/>
          </w:tcPr>
          <w:p w14:paraId="04DD2AC7"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+.00146</w:t>
            </w:r>
          </w:p>
        </w:tc>
        <w:tc>
          <w:tcPr>
            <w:tcW w:w="960" w:type="dxa"/>
            <w:gridSpan w:val="2"/>
            <w:tcBorders>
              <w:top w:val="nil"/>
              <w:left w:val="nil"/>
              <w:bottom w:val="nil"/>
              <w:right w:val="nil"/>
            </w:tcBorders>
            <w:shd w:val="clear" w:color="auto" w:fill="auto"/>
            <w:noWrap/>
            <w:vAlign w:val="center"/>
            <w:hideMark/>
          </w:tcPr>
          <w:p w14:paraId="33BEB7E3"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-.00001</w:t>
            </w:r>
          </w:p>
        </w:tc>
        <w:tc>
          <w:tcPr>
            <w:tcW w:w="1089" w:type="dxa"/>
            <w:gridSpan w:val="2"/>
            <w:tcBorders>
              <w:top w:val="nil"/>
              <w:left w:val="nil"/>
              <w:bottom w:val="nil"/>
              <w:right w:val="nil"/>
            </w:tcBorders>
            <w:shd w:val="clear" w:color="auto" w:fill="auto"/>
            <w:noWrap/>
            <w:vAlign w:val="center"/>
            <w:hideMark/>
          </w:tcPr>
          <w:p w14:paraId="36A13DA8" w14:textId="77777777" w:rsidR="00FC09F4" w:rsidRPr="00C3182F" w:rsidRDefault="00FC09F4" w:rsidP="00B9115F">
            <w:pPr>
              <w:jc w:val="right"/>
              <w:rPr>
                <w:rFonts w:ascii="Cambria" w:eastAsia="Times New Roman" w:hAnsi="Cambria" w:cs="Times New Roman"/>
                <w:color w:val="000000"/>
                <w:sz w:val="20"/>
                <w:szCs w:val="20"/>
              </w:rPr>
            </w:pPr>
            <w:proofErr w:type="spellStart"/>
            <w:r w:rsidRPr="00C3182F">
              <w:rPr>
                <w:rFonts w:ascii="Cambria" w:eastAsia="Times New Roman" w:hAnsi="Cambria" w:cs="Times New Roman"/>
                <w:color w:val="000000"/>
                <w:sz w:val="20"/>
                <w:szCs w:val="20"/>
              </w:rPr>
              <w:t>n.s</w:t>
            </w:r>
            <w:proofErr w:type="spellEnd"/>
            <w:r w:rsidRPr="00C3182F">
              <w:rPr>
                <w:rFonts w:ascii="Cambria" w:eastAsia="Times New Roman" w:hAnsi="Cambria" w:cs="Times New Roman"/>
                <w:color w:val="000000"/>
                <w:sz w:val="20"/>
                <w:szCs w:val="20"/>
              </w:rPr>
              <w:t>.</w:t>
            </w:r>
          </w:p>
        </w:tc>
        <w:tc>
          <w:tcPr>
            <w:tcW w:w="936" w:type="dxa"/>
            <w:gridSpan w:val="2"/>
            <w:tcBorders>
              <w:top w:val="nil"/>
              <w:left w:val="nil"/>
              <w:bottom w:val="nil"/>
              <w:right w:val="nil"/>
            </w:tcBorders>
            <w:shd w:val="clear" w:color="auto" w:fill="auto"/>
            <w:noWrap/>
            <w:vAlign w:val="center"/>
            <w:hideMark/>
          </w:tcPr>
          <w:p w14:paraId="62C726BA" w14:textId="77777777" w:rsidR="00FC09F4" w:rsidRPr="00C3182F" w:rsidRDefault="00FC09F4" w:rsidP="00B9115F">
            <w:pPr>
              <w:jc w:val="right"/>
              <w:rPr>
                <w:rFonts w:ascii="Cambria" w:eastAsia="Times New Roman" w:hAnsi="Cambria" w:cs="Times New Roman"/>
                <w:color w:val="000000"/>
                <w:sz w:val="20"/>
                <w:szCs w:val="20"/>
              </w:rPr>
            </w:pPr>
            <w:proofErr w:type="spellStart"/>
            <w:r w:rsidRPr="00C3182F">
              <w:rPr>
                <w:rFonts w:ascii="Cambria" w:eastAsia="Times New Roman" w:hAnsi="Cambria" w:cs="Times New Roman"/>
                <w:color w:val="000000"/>
                <w:sz w:val="20"/>
                <w:szCs w:val="20"/>
              </w:rPr>
              <w:t>n.s</w:t>
            </w:r>
            <w:proofErr w:type="spellEnd"/>
            <w:r w:rsidRPr="00C3182F">
              <w:rPr>
                <w:rFonts w:ascii="Cambria" w:eastAsia="Times New Roman" w:hAnsi="Cambria" w:cs="Times New Roman"/>
                <w:color w:val="000000"/>
                <w:sz w:val="20"/>
                <w:szCs w:val="20"/>
              </w:rPr>
              <w:t>.</w:t>
            </w:r>
          </w:p>
        </w:tc>
        <w:tc>
          <w:tcPr>
            <w:tcW w:w="936" w:type="dxa"/>
            <w:gridSpan w:val="2"/>
            <w:tcBorders>
              <w:top w:val="nil"/>
              <w:left w:val="nil"/>
              <w:bottom w:val="nil"/>
              <w:right w:val="nil"/>
            </w:tcBorders>
            <w:shd w:val="clear" w:color="auto" w:fill="auto"/>
            <w:noWrap/>
            <w:vAlign w:val="center"/>
            <w:hideMark/>
          </w:tcPr>
          <w:p w14:paraId="0D259F77"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-.00013</w:t>
            </w:r>
          </w:p>
        </w:tc>
        <w:tc>
          <w:tcPr>
            <w:tcW w:w="936" w:type="dxa"/>
            <w:gridSpan w:val="2"/>
            <w:tcBorders>
              <w:top w:val="nil"/>
              <w:left w:val="nil"/>
              <w:bottom w:val="nil"/>
              <w:right w:val="nil"/>
            </w:tcBorders>
            <w:shd w:val="clear" w:color="auto" w:fill="auto"/>
            <w:noWrap/>
            <w:vAlign w:val="center"/>
            <w:hideMark/>
          </w:tcPr>
          <w:p w14:paraId="77634F4D"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+.00027</w:t>
            </w:r>
          </w:p>
        </w:tc>
        <w:tc>
          <w:tcPr>
            <w:tcW w:w="960" w:type="dxa"/>
            <w:gridSpan w:val="2"/>
            <w:tcBorders>
              <w:top w:val="nil"/>
              <w:left w:val="nil"/>
              <w:bottom w:val="nil"/>
              <w:right w:val="nil"/>
            </w:tcBorders>
            <w:shd w:val="clear" w:color="auto" w:fill="auto"/>
            <w:noWrap/>
            <w:vAlign w:val="center"/>
            <w:hideMark/>
          </w:tcPr>
          <w:p w14:paraId="37E62A38"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+.00014</w:t>
            </w:r>
          </w:p>
        </w:tc>
        <w:tc>
          <w:tcPr>
            <w:tcW w:w="1089" w:type="dxa"/>
            <w:gridSpan w:val="3"/>
            <w:tcBorders>
              <w:top w:val="nil"/>
              <w:left w:val="nil"/>
              <w:bottom w:val="nil"/>
              <w:right w:val="nil"/>
            </w:tcBorders>
            <w:shd w:val="clear" w:color="auto" w:fill="auto"/>
            <w:noWrap/>
            <w:vAlign w:val="center"/>
            <w:hideMark/>
          </w:tcPr>
          <w:p w14:paraId="13EE79E4" w14:textId="77777777" w:rsidR="00FC09F4" w:rsidRPr="00C3182F" w:rsidRDefault="00FC09F4" w:rsidP="00B9115F">
            <w:pPr>
              <w:jc w:val="right"/>
              <w:rPr>
                <w:rFonts w:ascii="Cambria" w:eastAsia="Times New Roman" w:hAnsi="Cambria" w:cs="Times New Roman"/>
                <w:color w:val="000000"/>
                <w:sz w:val="20"/>
                <w:szCs w:val="20"/>
              </w:rPr>
            </w:pPr>
            <w:proofErr w:type="spellStart"/>
            <w:r w:rsidRPr="00C3182F">
              <w:rPr>
                <w:rFonts w:ascii="Cambria" w:eastAsia="Times New Roman" w:hAnsi="Cambria" w:cs="Times New Roman"/>
                <w:color w:val="000000"/>
                <w:sz w:val="20"/>
                <w:szCs w:val="20"/>
              </w:rPr>
              <w:t>n.s</w:t>
            </w:r>
            <w:proofErr w:type="spellEnd"/>
            <w:r w:rsidRPr="00C3182F">
              <w:rPr>
                <w:rFonts w:ascii="Cambria" w:eastAsia="Times New Roman" w:hAnsi="Cambria" w:cs="Times New Roman"/>
                <w:color w:val="000000"/>
                <w:sz w:val="20"/>
                <w:szCs w:val="20"/>
              </w:rPr>
              <w:t>.</w:t>
            </w:r>
          </w:p>
        </w:tc>
        <w:tc>
          <w:tcPr>
            <w:tcW w:w="936" w:type="dxa"/>
            <w:tcBorders>
              <w:top w:val="nil"/>
              <w:left w:val="nil"/>
              <w:bottom w:val="nil"/>
              <w:right w:val="nil"/>
            </w:tcBorders>
            <w:shd w:val="clear" w:color="auto" w:fill="auto"/>
            <w:noWrap/>
            <w:vAlign w:val="center"/>
            <w:hideMark/>
          </w:tcPr>
          <w:p w14:paraId="3EC6E79C"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-.00021</w:t>
            </w:r>
          </w:p>
        </w:tc>
        <w:tc>
          <w:tcPr>
            <w:tcW w:w="936" w:type="dxa"/>
            <w:gridSpan w:val="2"/>
            <w:tcBorders>
              <w:top w:val="nil"/>
              <w:left w:val="nil"/>
              <w:bottom w:val="nil"/>
              <w:right w:val="nil"/>
            </w:tcBorders>
            <w:shd w:val="clear" w:color="auto" w:fill="auto"/>
            <w:noWrap/>
            <w:vAlign w:val="center"/>
            <w:hideMark/>
          </w:tcPr>
          <w:p w14:paraId="6FB025F5" w14:textId="77777777" w:rsidR="00FC09F4" w:rsidRPr="00C3182F" w:rsidRDefault="00FC09F4" w:rsidP="00B9115F">
            <w:pPr>
              <w:jc w:val="right"/>
              <w:rPr>
                <w:rFonts w:ascii="Cambria" w:eastAsia="Times New Roman" w:hAnsi="Cambria" w:cs="Times New Roman"/>
                <w:color w:val="000000"/>
                <w:sz w:val="20"/>
                <w:szCs w:val="20"/>
              </w:rPr>
            </w:pPr>
            <w:proofErr w:type="spellStart"/>
            <w:r w:rsidRPr="00C3182F">
              <w:rPr>
                <w:rFonts w:ascii="Cambria" w:eastAsia="Times New Roman" w:hAnsi="Cambria" w:cs="Times New Roman"/>
                <w:color w:val="000000"/>
                <w:sz w:val="20"/>
                <w:szCs w:val="20"/>
              </w:rPr>
              <w:t>n.s</w:t>
            </w:r>
            <w:proofErr w:type="spellEnd"/>
            <w:r w:rsidRPr="00C3182F">
              <w:rPr>
                <w:rFonts w:ascii="Cambria" w:eastAsia="Times New Roman" w:hAnsi="Cambria" w:cs="Times New Roman"/>
                <w:color w:val="000000"/>
                <w:sz w:val="20"/>
                <w:szCs w:val="20"/>
              </w:rPr>
              <w:t>.</w:t>
            </w:r>
          </w:p>
        </w:tc>
        <w:tc>
          <w:tcPr>
            <w:tcW w:w="1023" w:type="dxa"/>
            <w:gridSpan w:val="2"/>
            <w:tcBorders>
              <w:top w:val="nil"/>
              <w:left w:val="nil"/>
              <w:bottom w:val="nil"/>
              <w:right w:val="nil"/>
            </w:tcBorders>
            <w:shd w:val="clear" w:color="auto" w:fill="auto"/>
            <w:noWrap/>
            <w:vAlign w:val="center"/>
            <w:hideMark/>
          </w:tcPr>
          <w:p w14:paraId="53AD237C"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+.00040</w:t>
            </w:r>
          </w:p>
        </w:tc>
      </w:tr>
      <w:tr w:rsidR="00FC09F4" w:rsidRPr="00C3182F" w14:paraId="43B360B5" w14:textId="77777777" w:rsidTr="00FC09F4">
        <w:trPr>
          <w:gridAfter w:val="1"/>
          <w:wAfter w:w="171" w:type="dxa"/>
          <w:trHeight w:val="300"/>
        </w:trPr>
        <w:tc>
          <w:tcPr>
            <w:tcW w:w="659" w:type="dxa"/>
            <w:tcBorders>
              <w:top w:val="nil"/>
              <w:left w:val="nil"/>
              <w:bottom w:val="nil"/>
              <w:right w:val="nil"/>
            </w:tcBorders>
            <w:shd w:val="clear" w:color="auto" w:fill="auto"/>
            <w:noWrap/>
            <w:vAlign w:val="center"/>
            <w:hideMark/>
          </w:tcPr>
          <w:p w14:paraId="44AF3060"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328</w:t>
            </w:r>
          </w:p>
        </w:tc>
        <w:tc>
          <w:tcPr>
            <w:tcW w:w="1489" w:type="dxa"/>
            <w:gridSpan w:val="2"/>
            <w:tcBorders>
              <w:top w:val="nil"/>
              <w:left w:val="nil"/>
              <w:bottom w:val="nil"/>
              <w:right w:val="nil"/>
            </w:tcBorders>
            <w:shd w:val="clear" w:color="auto" w:fill="auto"/>
            <w:noWrap/>
            <w:vAlign w:val="center"/>
            <w:hideMark/>
          </w:tcPr>
          <w:p w14:paraId="0FDFAFDD" w14:textId="77777777" w:rsidR="00FC09F4" w:rsidRPr="00C3182F" w:rsidRDefault="00FC09F4" w:rsidP="00B9115F">
            <w:pPr>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musical</w:t>
            </w:r>
          </w:p>
        </w:tc>
        <w:tc>
          <w:tcPr>
            <w:tcW w:w="936" w:type="dxa"/>
            <w:gridSpan w:val="2"/>
            <w:tcBorders>
              <w:top w:val="nil"/>
              <w:left w:val="nil"/>
              <w:bottom w:val="nil"/>
              <w:right w:val="nil"/>
            </w:tcBorders>
            <w:shd w:val="clear" w:color="auto" w:fill="auto"/>
            <w:noWrap/>
            <w:vAlign w:val="center"/>
            <w:hideMark/>
          </w:tcPr>
          <w:p w14:paraId="136A74B9"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-.001</w:t>
            </w:r>
          </w:p>
        </w:tc>
        <w:tc>
          <w:tcPr>
            <w:tcW w:w="960" w:type="dxa"/>
            <w:gridSpan w:val="2"/>
            <w:tcBorders>
              <w:top w:val="nil"/>
              <w:left w:val="nil"/>
              <w:bottom w:val="nil"/>
              <w:right w:val="nil"/>
            </w:tcBorders>
            <w:shd w:val="clear" w:color="auto" w:fill="auto"/>
            <w:noWrap/>
            <w:vAlign w:val="center"/>
            <w:hideMark/>
          </w:tcPr>
          <w:p w14:paraId="760CA2F6" w14:textId="77777777" w:rsidR="00FC09F4" w:rsidRPr="00C3182F" w:rsidRDefault="00FC09F4" w:rsidP="00B9115F">
            <w:pPr>
              <w:jc w:val="right"/>
              <w:rPr>
                <w:rFonts w:ascii="Cambria" w:eastAsia="Times New Roman" w:hAnsi="Cambria" w:cs="Times New Roman"/>
                <w:color w:val="000000"/>
                <w:sz w:val="20"/>
                <w:szCs w:val="20"/>
              </w:rPr>
            </w:pPr>
            <w:proofErr w:type="spellStart"/>
            <w:r w:rsidRPr="00C3182F">
              <w:rPr>
                <w:rFonts w:ascii="Cambria" w:eastAsia="Times New Roman" w:hAnsi="Cambria" w:cs="Times New Roman"/>
                <w:color w:val="000000"/>
                <w:sz w:val="20"/>
                <w:szCs w:val="20"/>
              </w:rPr>
              <w:t>n.s</w:t>
            </w:r>
            <w:proofErr w:type="spellEnd"/>
            <w:r w:rsidRPr="00C3182F">
              <w:rPr>
                <w:rFonts w:ascii="Cambria" w:eastAsia="Times New Roman" w:hAnsi="Cambria" w:cs="Times New Roman"/>
                <w:color w:val="000000"/>
                <w:sz w:val="20"/>
                <w:szCs w:val="20"/>
              </w:rPr>
              <w:t>.</w:t>
            </w:r>
          </w:p>
        </w:tc>
        <w:tc>
          <w:tcPr>
            <w:tcW w:w="1089" w:type="dxa"/>
            <w:gridSpan w:val="2"/>
            <w:tcBorders>
              <w:top w:val="nil"/>
              <w:left w:val="nil"/>
              <w:bottom w:val="nil"/>
              <w:right w:val="nil"/>
            </w:tcBorders>
            <w:shd w:val="clear" w:color="auto" w:fill="auto"/>
            <w:noWrap/>
            <w:vAlign w:val="center"/>
            <w:hideMark/>
          </w:tcPr>
          <w:p w14:paraId="5DD4BBB0"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-.00003</w:t>
            </w:r>
          </w:p>
        </w:tc>
        <w:tc>
          <w:tcPr>
            <w:tcW w:w="936" w:type="dxa"/>
            <w:gridSpan w:val="2"/>
            <w:tcBorders>
              <w:top w:val="nil"/>
              <w:left w:val="nil"/>
              <w:bottom w:val="nil"/>
              <w:right w:val="nil"/>
            </w:tcBorders>
            <w:shd w:val="clear" w:color="auto" w:fill="auto"/>
            <w:noWrap/>
            <w:vAlign w:val="center"/>
            <w:hideMark/>
          </w:tcPr>
          <w:p w14:paraId="453146BF" w14:textId="77777777" w:rsidR="00FC09F4" w:rsidRPr="00C3182F" w:rsidRDefault="00FC09F4" w:rsidP="00B9115F">
            <w:pPr>
              <w:jc w:val="right"/>
              <w:rPr>
                <w:rFonts w:ascii="Cambria" w:eastAsia="Times New Roman" w:hAnsi="Cambria" w:cs="Times New Roman"/>
                <w:color w:val="000000"/>
                <w:sz w:val="20"/>
                <w:szCs w:val="20"/>
              </w:rPr>
            </w:pPr>
            <w:proofErr w:type="spellStart"/>
            <w:r w:rsidRPr="00C3182F">
              <w:rPr>
                <w:rFonts w:ascii="Cambria" w:eastAsia="Times New Roman" w:hAnsi="Cambria" w:cs="Times New Roman"/>
                <w:color w:val="000000"/>
                <w:sz w:val="20"/>
                <w:szCs w:val="20"/>
              </w:rPr>
              <w:t>n.s</w:t>
            </w:r>
            <w:proofErr w:type="spellEnd"/>
            <w:r w:rsidRPr="00C3182F">
              <w:rPr>
                <w:rFonts w:ascii="Cambria" w:eastAsia="Times New Roman" w:hAnsi="Cambria" w:cs="Times New Roman"/>
                <w:color w:val="000000"/>
                <w:sz w:val="20"/>
                <w:szCs w:val="20"/>
              </w:rPr>
              <w:t>.</w:t>
            </w:r>
          </w:p>
        </w:tc>
        <w:tc>
          <w:tcPr>
            <w:tcW w:w="936" w:type="dxa"/>
            <w:gridSpan w:val="2"/>
            <w:tcBorders>
              <w:top w:val="nil"/>
              <w:left w:val="nil"/>
              <w:bottom w:val="nil"/>
              <w:right w:val="nil"/>
            </w:tcBorders>
            <w:shd w:val="clear" w:color="auto" w:fill="auto"/>
            <w:noWrap/>
            <w:vAlign w:val="center"/>
            <w:hideMark/>
          </w:tcPr>
          <w:p w14:paraId="0E73F83D"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-.00010</w:t>
            </w:r>
          </w:p>
        </w:tc>
        <w:tc>
          <w:tcPr>
            <w:tcW w:w="936" w:type="dxa"/>
            <w:gridSpan w:val="2"/>
            <w:tcBorders>
              <w:top w:val="nil"/>
              <w:left w:val="nil"/>
              <w:bottom w:val="nil"/>
              <w:right w:val="nil"/>
            </w:tcBorders>
            <w:shd w:val="clear" w:color="auto" w:fill="auto"/>
            <w:noWrap/>
            <w:vAlign w:val="center"/>
            <w:hideMark/>
          </w:tcPr>
          <w:p w14:paraId="1206F063"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-.00032</w:t>
            </w:r>
          </w:p>
        </w:tc>
        <w:tc>
          <w:tcPr>
            <w:tcW w:w="960" w:type="dxa"/>
            <w:gridSpan w:val="2"/>
            <w:tcBorders>
              <w:top w:val="nil"/>
              <w:left w:val="nil"/>
              <w:bottom w:val="nil"/>
              <w:right w:val="nil"/>
            </w:tcBorders>
            <w:shd w:val="clear" w:color="auto" w:fill="auto"/>
            <w:noWrap/>
            <w:vAlign w:val="center"/>
            <w:hideMark/>
          </w:tcPr>
          <w:p w14:paraId="2F40D098" w14:textId="77777777" w:rsidR="00FC09F4" w:rsidRPr="00C3182F" w:rsidRDefault="00FC09F4" w:rsidP="00B9115F">
            <w:pPr>
              <w:jc w:val="right"/>
              <w:rPr>
                <w:rFonts w:ascii="Cambria" w:eastAsia="Times New Roman" w:hAnsi="Cambria" w:cs="Times New Roman"/>
                <w:color w:val="000000"/>
                <w:sz w:val="20"/>
                <w:szCs w:val="20"/>
              </w:rPr>
            </w:pPr>
            <w:proofErr w:type="spellStart"/>
            <w:r w:rsidRPr="00C3182F">
              <w:rPr>
                <w:rFonts w:ascii="Cambria" w:eastAsia="Times New Roman" w:hAnsi="Cambria" w:cs="Times New Roman"/>
                <w:color w:val="000000"/>
                <w:sz w:val="20"/>
                <w:szCs w:val="20"/>
              </w:rPr>
              <w:t>n.s</w:t>
            </w:r>
            <w:proofErr w:type="spellEnd"/>
            <w:r w:rsidRPr="00C3182F">
              <w:rPr>
                <w:rFonts w:ascii="Cambria" w:eastAsia="Times New Roman" w:hAnsi="Cambria" w:cs="Times New Roman"/>
                <w:color w:val="000000"/>
                <w:sz w:val="20"/>
                <w:szCs w:val="20"/>
              </w:rPr>
              <w:t>.</w:t>
            </w:r>
          </w:p>
        </w:tc>
        <w:tc>
          <w:tcPr>
            <w:tcW w:w="1089" w:type="dxa"/>
            <w:gridSpan w:val="3"/>
            <w:tcBorders>
              <w:top w:val="nil"/>
              <w:left w:val="nil"/>
              <w:bottom w:val="nil"/>
              <w:right w:val="nil"/>
            </w:tcBorders>
            <w:shd w:val="clear" w:color="auto" w:fill="auto"/>
            <w:noWrap/>
            <w:vAlign w:val="center"/>
            <w:hideMark/>
          </w:tcPr>
          <w:p w14:paraId="648F2DC2"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+.00031</w:t>
            </w:r>
          </w:p>
        </w:tc>
        <w:tc>
          <w:tcPr>
            <w:tcW w:w="936" w:type="dxa"/>
            <w:tcBorders>
              <w:top w:val="nil"/>
              <w:left w:val="nil"/>
              <w:bottom w:val="nil"/>
              <w:right w:val="nil"/>
            </w:tcBorders>
            <w:shd w:val="clear" w:color="auto" w:fill="auto"/>
            <w:noWrap/>
            <w:vAlign w:val="center"/>
            <w:hideMark/>
          </w:tcPr>
          <w:p w14:paraId="63DB63CF" w14:textId="77777777" w:rsidR="00FC09F4" w:rsidRPr="00C3182F" w:rsidRDefault="00FC09F4" w:rsidP="00B9115F">
            <w:pPr>
              <w:jc w:val="right"/>
              <w:rPr>
                <w:rFonts w:ascii="Cambria" w:eastAsia="Times New Roman" w:hAnsi="Cambria" w:cs="Times New Roman"/>
                <w:color w:val="000000"/>
                <w:sz w:val="20"/>
                <w:szCs w:val="20"/>
              </w:rPr>
            </w:pPr>
            <w:proofErr w:type="spellStart"/>
            <w:r w:rsidRPr="00C3182F">
              <w:rPr>
                <w:rFonts w:ascii="Cambria" w:eastAsia="Times New Roman" w:hAnsi="Cambria" w:cs="Times New Roman"/>
                <w:color w:val="000000"/>
                <w:sz w:val="20"/>
                <w:szCs w:val="20"/>
              </w:rPr>
              <w:t>n.s</w:t>
            </w:r>
            <w:proofErr w:type="spellEnd"/>
            <w:r w:rsidRPr="00C3182F">
              <w:rPr>
                <w:rFonts w:ascii="Cambria" w:eastAsia="Times New Roman" w:hAnsi="Cambria" w:cs="Times New Roman"/>
                <w:color w:val="000000"/>
                <w:sz w:val="20"/>
                <w:szCs w:val="20"/>
              </w:rPr>
              <w:t>.</w:t>
            </w:r>
          </w:p>
        </w:tc>
        <w:tc>
          <w:tcPr>
            <w:tcW w:w="936" w:type="dxa"/>
            <w:gridSpan w:val="2"/>
            <w:tcBorders>
              <w:top w:val="nil"/>
              <w:left w:val="nil"/>
              <w:bottom w:val="nil"/>
              <w:right w:val="nil"/>
            </w:tcBorders>
            <w:shd w:val="clear" w:color="auto" w:fill="auto"/>
            <w:noWrap/>
            <w:vAlign w:val="center"/>
            <w:hideMark/>
          </w:tcPr>
          <w:p w14:paraId="7290F176" w14:textId="77777777" w:rsidR="00FC09F4" w:rsidRPr="00C3182F" w:rsidRDefault="00FC09F4" w:rsidP="00B9115F">
            <w:pPr>
              <w:jc w:val="right"/>
              <w:rPr>
                <w:rFonts w:ascii="Cambria" w:eastAsia="Times New Roman" w:hAnsi="Cambria" w:cs="Times New Roman"/>
                <w:color w:val="000000"/>
                <w:sz w:val="20"/>
                <w:szCs w:val="20"/>
              </w:rPr>
            </w:pPr>
            <w:proofErr w:type="spellStart"/>
            <w:r w:rsidRPr="00C3182F">
              <w:rPr>
                <w:rFonts w:ascii="Cambria" w:eastAsia="Times New Roman" w:hAnsi="Cambria" w:cs="Times New Roman"/>
                <w:color w:val="000000"/>
                <w:sz w:val="20"/>
                <w:szCs w:val="20"/>
              </w:rPr>
              <w:t>n.s</w:t>
            </w:r>
            <w:proofErr w:type="spellEnd"/>
            <w:r w:rsidRPr="00C3182F">
              <w:rPr>
                <w:rFonts w:ascii="Cambria" w:eastAsia="Times New Roman" w:hAnsi="Cambria" w:cs="Times New Roman"/>
                <w:color w:val="000000"/>
                <w:sz w:val="20"/>
                <w:szCs w:val="20"/>
              </w:rPr>
              <w:t>.</w:t>
            </w:r>
          </w:p>
        </w:tc>
        <w:tc>
          <w:tcPr>
            <w:tcW w:w="1023" w:type="dxa"/>
            <w:gridSpan w:val="2"/>
            <w:tcBorders>
              <w:top w:val="nil"/>
              <w:left w:val="nil"/>
              <w:bottom w:val="nil"/>
              <w:right w:val="nil"/>
            </w:tcBorders>
            <w:shd w:val="clear" w:color="auto" w:fill="auto"/>
            <w:noWrap/>
            <w:vAlign w:val="center"/>
            <w:hideMark/>
          </w:tcPr>
          <w:p w14:paraId="3D8C1FF9" w14:textId="77777777" w:rsidR="00FC09F4" w:rsidRPr="00C3182F" w:rsidRDefault="00FC09F4" w:rsidP="00B9115F">
            <w:pPr>
              <w:jc w:val="right"/>
              <w:rPr>
                <w:rFonts w:ascii="Cambria" w:eastAsia="Times New Roman" w:hAnsi="Cambria" w:cs="Times New Roman"/>
                <w:color w:val="000000"/>
                <w:sz w:val="20"/>
                <w:szCs w:val="20"/>
              </w:rPr>
            </w:pPr>
            <w:proofErr w:type="spellStart"/>
            <w:r w:rsidRPr="00C3182F">
              <w:rPr>
                <w:rFonts w:ascii="Cambria" w:eastAsia="Times New Roman" w:hAnsi="Cambria" w:cs="Times New Roman"/>
                <w:color w:val="000000"/>
                <w:sz w:val="20"/>
                <w:szCs w:val="20"/>
              </w:rPr>
              <w:t>n.s</w:t>
            </w:r>
            <w:proofErr w:type="spellEnd"/>
            <w:r w:rsidRPr="00C3182F">
              <w:rPr>
                <w:rFonts w:ascii="Cambria" w:eastAsia="Times New Roman" w:hAnsi="Cambria" w:cs="Times New Roman"/>
                <w:color w:val="000000"/>
                <w:sz w:val="20"/>
                <w:szCs w:val="20"/>
              </w:rPr>
              <w:t>.</w:t>
            </w:r>
          </w:p>
        </w:tc>
      </w:tr>
      <w:tr w:rsidR="00FC09F4" w:rsidRPr="00C3182F" w14:paraId="230C90EB" w14:textId="77777777" w:rsidTr="00FC09F4">
        <w:trPr>
          <w:gridAfter w:val="1"/>
          <w:wAfter w:w="171" w:type="dxa"/>
          <w:trHeight w:val="300"/>
        </w:trPr>
        <w:tc>
          <w:tcPr>
            <w:tcW w:w="659" w:type="dxa"/>
            <w:tcBorders>
              <w:top w:val="nil"/>
              <w:left w:val="nil"/>
              <w:bottom w:val="nil"/>
              <w:right w:val="nil"/>
            </w:tcBorders>
            <w:shd w:val="clear" w:color="auto" w:fill="auto"/>
            <w:noWrap/>
            <w:vAlign w:val="center"/>
            <w:hideMark/>
          </w:tcPr>
          <w:p w14:paraId="5391E402"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275</w:t>
            </w:r>
          </w:p>
        </w:tc>
        <w:tc>
          <w:tcPr>
            <w:tcW w:w="1489" w:type="dxa"/>
            <w:gridSpan w:val="2"/>
            <w:tcBorders>
              <w:top w:val="nil"/>
              <w:left w:val="nil"/>
              <w:bottom w:val="nil"/>
              <w:right w:val="nil"/>
            </w:tcBorders>
            <w:shd w:val="clear" w:color="auto" w:fill="auto"/>
            <w:noWrap/>
            <w:vAlign w:val="center"/>
            <w:hideMark/>
          </w:tcPr>
          <w:p w14:paraId="1EE4FBEB" w14:textId="77777777" w:rsidR="00FC09F4" w:rsidRPr="00C3182F" w:rsidRDefault="00FC09F4" w:rsidP="00B9115F">
            <w:pPr>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war</w:t>
            </w:r>
          </w:p>
        </w:tc>
        <w:tc>
          <w:tcPr>
            <w:tcW w:w="936" w:type="dxa"/>
            <w:gridSpan w:val="2"/>
            <w:tcBorders>
              <w:top w:val="nil"/>
              <w:left w:val="nil"/>
              <w:bottom w:val="nil"/>
              <w:right w:val="nil"/>
            </w:tcBorders>
            <w:shd w:val="clear" w:color="auto" w:fill="auto"/>
            <w:noWrap/>
            <w:vAlign w:val="center"/>
            <w:hideMark/>
          </w:tcPr>
          <w:p w14:paraId="51A11C05"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+.00237</w:t>
            </w:r>
          </w:p>
        </w:tc>
        <w:tc>
          <w:tcPr>
            <w:tcW w:w="960" w:type="dxa"/>
            <w:gridSpan w:val="2"/>
            <w:tcBorders>
              <w:top w:val="nil"/>
              <w:left w:val="nil"/>
              <w:bottom w:val="nil"/>
              <w:right w:val="nil"/>
            </w:tcBorders>
            <w:shd w:val="clear" w:color="auto" w:fill="auto"/>
            <w:noWrap/>
            <w:vAlign w:val="center"/>
            <w:hideMark/>
          </w:tcPr>
          <w:p w14:paraId="2CBCC7C1" w14:textId="77777777" w:rsidR="00FC09F4" w:rsidRPr="00C3182F" w:rsidRDefault="00FC09F4" w:rsidP="00B9115F">
            <w:pPr>
              <w:jc w:val="right"/>
              <w:rPr>
                <w:rFonts w:ascii="Cambria" w:eastAsia="Times New Roman" w:hAnsi="Cambria" w:cs="Times New Roman"/>
                <w:color w:val="000000"/>
                <w:sz w:val="20"/>
                <w:szCs w:val="20"/>
              </w:rPr>
            </w:pPr>
            <w:proofErr w:type="spellStart"/>
            <w:r w:rsidRPr="00C3182F">
              <w:rPr>
                <w:rFonts w:ascii="Cambria" w:eastAsia="Times New Roman" w:hAnsi="Cambria" w:cs="Times New Roman"/>
                <w:color w:val="000000"/>
                <w:sz w:val="20"/>
                <w:szCs w:val="20"/>
              </w:rPr>
              <w:t>n.s</w:t>
            </w:r>
            <w:proofErr w:type="spellEnd"/>
            <w:r w:rsidRPr="00C3182F">
              <w:rPr>
                <w:rFonts w:ascii="Cambria" w:eastAsia="Times New Roman" w:hAnsi="Cambria" w:cs="Times New Roman"/>
                <w:color w:val="000000"/>
                <w:sz w:val="20"/>
                <w:szCs w:val="20"/>
              </w:rPr>
              <w:t>.</w:t>
            </w:r>
          </w:p>
        </w:tc>
        <w:tc>
          <w:tcPr>
            <w:tcW w:w="1089" w:type="dxa"/>
            <w:gridSpan w:val="2"/>
            <w:tcBorders>
              <w:top w:val="nil"/>
              <w:left w:val="nil"/>
              <w:bottom w:val="nil"/>
              <w:right w:val="nil"/>
            </w:tcBorders>
            <w:shd w:val="clear" w:color="auto" w:fill="auto"/>
            <w:noWrap/>
            <w:vAlign w:val="center"/>
            <w:hideMark/>
          </w:tcPr>
          <w:p w14:paraId="61480C15"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+.00028</w:t>
            </w:r>
          </w:p>
        </w:tc>
        <w:tc>
          <w:tcPr>
            <w:tcW w:w="936" w:type="dxa"/>
            <w:gridSpan w:val="2"/>
            <w:tcBorders>
              <w:top w:val="nil"/>
              <w:left w:val="nil"/>
              <w:bottom w:val="nil"/>
              <w:right w:val="nil"/>
            </w:tcBorders>
            <w:shd w:val="clear" w:color="auto" w:fill="auto"/>
            <w:noWrap/>
            <w:vAlign w:val="center"/>
            <w:hideMark/>
          </w:tcPr>
          <w:p w14:paraId="24045AB8"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+.00066</w:t>
            </w:r>
          </w:p>
        </w:tc>
        <w:tc>
          <w:tcPr>
            <w:tcW w:w="936" w:type="dxa"/>
            <w:gridSpan w:val="2"/>
            <w:tcBorders>
              <w:top w:val="nil"/>
              <w:left w:val="nil"/>
              <w:bottom w:val="nil"/>
              <w:right w:val="nil"/>
            </w:tcBorders>
            <w:shd w:val="clear" w:color="auto" w:fill="auto"/>
            <w:noWrap/>
            <w:vAlign w:val="center"/>
            <w:hideMark/>
          </w:tcPr>
          <w:p w14:paraId="56191D8F"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-.00011</w:t>
            </w:r>
          </w:p>
        </w:tc>
        <w:tc>
          <w:tcPr>
            <w:tcW w:w="936" w:type="dxa"/>
            <w:gridSpan w:val="2"/>
            <w:tcBorders>
              <w:top w:val="nil"/>
              <w:left w:val="nil"/>
              <w:bottom w:val="nil"/>
              <w:right w:val="nil"/>
            </w:tcBorders>
            <w:shd w:val="clear" w:color="auto" w:fill="auto"/>
            <w:noWrap/>
            <w:vAlign w:val="center"/>
            <w:hideMark/>
          </w:tcPr>
          <w:p w14:paraId="1C8FD330"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+.00054</w:t>
            </w:r>
          </w:p>
        </w:tc>
        <w:tc>
          <w:tcPr>
            <w:tcW w:w="960" w:type="dxa"/>
            <w:gridSpan w:val="2"/>
            <w:tcBorders>
              <w:top w:val="nil"/>
              <w:left w:val="nil"/>
              <w:bottom w:val="nil"/>
              <w:right w:val="nil"/>
            </w:tcBorders>
            <w:shd w:val="clear" w:color="auto" w:fill="auto"/>
            <w:noWrap/>
            <w:vAlign w:val="center"/>
            <w:hideMark/>
          </w:tcPr>
          <w:p w14:paraId="54A5A2EA" w14:textId="77777777" w:rsidR="00FC09F4" w:rsidRPr="00C3182F" w:rsidRDefault="00FC09F4" w:rsidP="00B9115F">
            <w:pPr>
              <w:jc w:val="right"/>
              <w:rPr>
                <w:rFonts w:ascii="Cambria" w:eastAsia="Times New Roman" w:hAnsi="Cambria" w:cs="Times New Roman"/>
                <w:color w:val="000000"/>
                <w:sz w:val="20"/>
                <w:szCs w:val="20"/>
              </w:rPr>
            </w:pPr>
            <w:proofErr w:type="spellStart"/>
            <w:r w:rsidRPr="00C3182F">
              <w:rPr>
                <w:rFonts w:ascii="Cambria" w:eastAsia="Times New Roman" w:hAnsi="Cambria" w:cs="Times New Roman"/>
                <w:color w:val="000000"/>
                <w:sz w:val="20"/>
                <w:szCs w:val="20"/>
              </w:rPr>
              <w:t>n.s</w:t>
            </w:r>
            <w:proofErr w:type="spellEnd"/>
            <w:r w:rsidRPr="00C3182F">
              <w:rPr>
                <w:rFonts w:ascii="Cambria" w:eastAsia="Times New Roman" w:hAnsi="Cambria" w:cs="Times New Roman"/>
                <w:color w:val="000000"/>
                <w:sz w:val="20"/>
                <w:szCs w:val="20"/>
              </w:rPr>
              <w:t>.</w:t>
            </w:r>
          </w:p>
        </w:tc>
        <w:tc>
          <w:tcPr>
            <w:tcW w:w="1089" w:type="dxa"/>
            <w:gridSpan w:val="3"/>
            <w:tcBorders>
              <w:top w:val="nil"/>
              <w:left w:val="nil"/>
              <w:bottom w:val="nil"/>
              <w:right w:val="nil"/>
            </w:tcBorders>
            <w:shd w:val="clear" w:color="auto" w:fill="auto"/>
            <w:noWrap/>
            <w:vAlign w:val="center"/>
            <w:hideMark/>
          </w:tcPr>
          <w:p w14:paraId="7167D9F9"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+.00151</w:t>
            </w:r>
          </w:p>
        </w:tc>
        <w:tc>
          <w:tcPr>
            <w:tcW w:w="936" w:type="dxa"/>
            <w:tcBorders>
              <w:top w:val="nil"/>
              <w:left w:val="nil"/>
              <w:bottom w:val="nil"/>
              <w:right w:val="nil"/>
            </w:tcBorders>
            <w:shd w:val="clear" w:color="auto" w:fill="auto"/>
            <w:noWrap/>
            <w:vAlign w:val="center"/>
            <w:hideMark/>
          </w:tcPr>
          <w:p w14:paraId="38222609"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+.00070</w:t>
            </w:r>
          </w:p>
        </w:tc>
        <w:tc>
          <w:tcPr>
            <w:tcW w:w="936" w:type="dxa"/>
            <w:gridSpan w:val="2"/>
            <w:tcBorders>
              <w:top w:val="nil"/>
              <w:left w:val="nil"/>
              <w:bottom w:val="nil"/>
              <w:right w:val="nil"/>
            </w:tcBorders>
            <w:shd w:val="clear" w:color="auto" w:fill="auto"/>
            <w:noWrap/>
            <w:vAlign w:val="center"/>
            <w:hideMark/>
          </w:tcPr>
          <w:p w14:paraId="1119F56C" w14:textId="77777777" w:rsidR="00FC09F4" w:rsidRPr="00C3182F" w:rsidRDefault="00FC09F4" w:rsidP="00B9115F">
            <w:pPr>
              <w:jc w:val="right"/>
              <w:rPr>
                <w:rFonts w:ascii="Cambria" w:eastAsia="Times New Roman" w:hAnsi="Cambria" w:cs="Times New Roman"/>
                <w:color w:val="000000"/>
                <w:sz w:val="20"/>
                <w:szCs w:val="20"/>
              </w:rPr>
            </w:pPr>
            <w:proofErr w:type="spellStart"/>
            <w:r w:rsidRPr="00C3182F">
              <w:rPr>
                <w:rFonts w:ascii="Cambria" w:eastAsia="Times New Roman" w:hAnsi="Cambria" w:cs="Times New Roman"/>
                <w:color w:val="000000"/>
                <w:sz w:val="20"/>
                <w:szCs w:val="20"/>
              </w:rPr>
              <w:t>n.s</w:t>
            </w:r>
            <w:proofErr w:type="spellEnd"/>
            <w:r w:rsidRPr="00C3182F">
              <w:rPr>
                <w:rFonts w:ascii="Cambria" w:eastAsia="Times New Roman" w:hAnsi="Cambria" w:cs="Times New Roman"/>
                <w:color w:val="000000"/>
                <w:sz w:val="20"/>
                <w:szCs w:val="20"/>
              </w:rPr>
              <w:t>.</w:t>
            </w:r>
          </w:p>
        </w:tc>
        <w:tc>
          <w:tcPr>
            <w:tcW w:w="1023" w:type="dxa"/>
            <w:gridSpan w:val="2"/>
            <w:tcBorders>
              <w:top w:val="nil"/>
              <w:left w:val="nil"/>
              <w:bottom w:val="nil"/>
              <w:right w:val="nil"/>
            </w:tcBorders>
            <w:shd w:val="clear" w:color="auto" w:fill="auto"/>
            <w:noWrap/>
            <w:vAlign w:val="center"/>
            <w:hideMark/>
          </w:tcPr>
          <w:p w14:paraId="2BE8F505"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-.00019</w:t>
            </w:r>
          </w:p>
        </w:tc>
      </w:tr>
      <w:tr w:rsidR="00FC09F4" w:rsidRPr="00C3182F" w14:paraId="73FACD05" w14:textId="77777777" w:rsidTr="00FC09F4">
        <w:trPr>
          <w:gridAfter w:val="1"/>
          <w:wAfter w:w="171" w:type="dxa"/>
          <w:trHeight w:val="300"/>
        </w:trPr>
        <w:tc>
          <w:tcPr>
            <w:tcW w:w="659" w:type="dxa"/>
            <w:tcBorders>
              <w:top w:val="nil"/>
              <w:left w:val="nil"/>
              <w:bottom w:val="nil"/>
              <w:right w:val="nil"/>
            </w:tcBorders>
            <w:shd w:val="clear" w:color="auto" w:fill="auto"/>
            <w:noWrap/>
            <w:vAlign w:val="center"/>
            <w:hideMark/>
          </w:tcPr>
          <w:p w14:paraId="34204184"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274</w:t>
            </w:r>
          </w:p>
        </w:tc>
        <w:tc>
          <w:tcPr>
            <w:tcW w:w="1489" w:type="dxa"/>
            <w:gridSpan w:val="2"/>
            <w:tcBorders>
              <w:top w:val="nil"/>
              <w:left w:val="nil"/>
              <w:bottom w:val="nil"/>
              <w:right w:val="nil"/>
            </w:tcBorders>
            <w:shd w:val="clear" w:color="auto" w:fill="auto"/>
            <w:noWrap/>
            <w:vAlign w:val="center"/>
            <w:hideMark/>
          </w:tcPr>
          <w:p w14:paraId="547E3CFE" w14:textId="77777777" w:rsidR="00FC09F4" w:rsidRPr="00C3182F" w:rsidRDefault="00FC09F4" w:rsidP="00B9115F">
            <w:pPr>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history</w:t>
            </w:r>
          </w:p>
        </w:tc>
        <w:tc>
          <w:tcPr>
            <w:tcW w:w="936" w:type="dxa"/>
            <w:gridSpan w:val="2"/>
            <w:tcBorders>
              <w:top w:val="nil"/>
              <w:left w:val="nil"/>
              <w:bottom w:val="nil"/>
              <w:right w:val="nil"/>
            </w:tcBorders>
            <w:shd w:val="clear" w:color="auto" w:fill="auto"/>
            <w:noWrap/>
            <w:vAlign w:val="center"/>
            <w:hideMark/>
          </w:tcPr>
          <w:p w14:paraId="09F6C686"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+.00148</w:t>
            </w:r>
          </w:p>
        </w:tc>
        <w:tc>
          <w:tcPr>
            <w:tcW w:w="960" w:type="dxa"/>
            <w:gridSpan w:val="2"/>
            <w:tcBorders>
              <w:top w:val="nil"/>
              <w:left w:val="nil"/>
              <w:bottom w:val="nil"/>
              <w:right w:val="nil"/>
            </w:tcBorders>
            <w:shd w:val="clear" w:color="auto" w:fill="auto"/>
            <w:noWrap/>
            <w:vAlign w:val="center"/>
            <w:hideMark/>
          </w:tcPr>
          <w:p w14:paraId="5B2ACBE2"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+.00004</w:t>
            </w:r>
          </w:p>
        </w:tc>
        <w:tc>
          <w:tcPr>
            <w:tcW w:w="1089" w:type="dxa"/>
            <w:gridSpan w:val="2"/>
            <w:tcBorders>
              <w:top w:val="nil"/>
              <w:left w:val="nil"/>
              <w:bottom w:val="nil"/>
              <w:right w:val="nil"/>
            </w:tcBorders>
            <w:shd w:val="clear" w:color="auto" w:fill="auto"/>
            <w:noWrap/>
            <w:vAlign w:val="center"/>
            <w:hideMark/>
          </w:tcPr>
          <w:p w14:paraId="13DC88B4"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+.0005</w:t>
            </w:r>
          </w:p>
        </w:tc>
        <w:tc>
          <w:tcPr>
            <w:tcW w:w="936" w:type="dxa"/>
            <w:gridSpan w:val="2"/>
            <w:tcBorders>
              <w:top w:val="nil"/>
              <w:left w:val="nil"/>
              <w:bottom w:val="nil"/>
              <w:right w:val="nil"/>
            </w:tcBorders>
            <w:shd w:val="clear" w:color="auto" w:fill="auto"/>
            <w:noWrap/>
            <w:vAlign w:val="center"/>
            <w:hideMark/>
          </w:tcPr>
          <w:p w14:paraId="0E750E93"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+.00068</w:t>
            </w:r>
          </w:p>
        </w:tc>
        <w:tc>
          <w:tcPr>
            <w:tcW w:w="936" w:type="dxa"/>
            <w:gridSpan w:val="2"/>
            <w:tcBorders>
              <w:top w:val="nil"/>
              <w:left w:val="nil"/>
              <w:bottom w:val="nil"/>
              <w:right w:val="nil"/>
            </w:tcBorders>
            <w:shd w:val="clear" w:color="auto" w:fill="auto"/>
            <w:noWrap/>
            <w:vAlign w:val="center"/>
            <w:hideMark/>
          </w:tcPr>
          <w:p w14:paraId="3BBCE52F" w14:textId="77777777" w:rsidR="00FC09F4" w:rsidRPr="00C3182F" w:rsidRDefault="00FC09F4" w:rsidP="00B9115F">
            <w:pPr>
              <w:jc w:val="right"/>
              <w:rPr>
                <w:rFonts w:ascii="Cambria" w:eastAsia="Times New Roman" w:hAnsi="Cambria" w:cs="Times New Roman"/>
                <w:color w:val="000000"/>
                <w:sz w:val="20"/>
                <w:szCs w:val="20"/>
              </w:rPr>
            </w:pPr>
            <w:proofErr w:type="spellStart"/>
            <w:r w:rsidRPr="00C3182F">
              <w:rPr>
                <w:rFonts w:ascii="Cambria" w:eastAsia="Times New Roman" w:hAnsi="Cambria" w:cs="Times New Roman"/>
                <w:color w:val="000000"/>
                <w:sz w:val="20"/>
                <w:szCs w:val="20"/>
              </w:rPr>
              <w:t>n.s</w:t>
            </w:r>
            <w:proofErr w:type="spellEnd"/>
            <w:r w:rsidRPr="00C3182F">
              <w:rPr>
                <w:rFonts w:ascii="Cambria" w:eastAsia="Times New Roman" w:hAnsi="Cambria" w:cs="Times New Roman"/>
                <w:color w:val="000000"/>
                <w:sz w:val="20"/>
                <w:szCs w:val="20"/>
              </w:rPr>
              <w:t>.</w:t>
            </w:r>
          </w:p>
        </w:tc>
        <w:tc>
          <w:tcPr>
            <w:tcW w:w="936" w:type="dxa"/>
            <w:gridSpan w:val="2"/>
            <w:tcBorders>
              <w:top w:val="nil"/>
              <w:left w:val="nil"/>
              <w:bottom w:val="nil"/>
              <w:right w:val="nil"/>
            </w:tcBorders>
            <w:shd w:val="clear" w:color="auto" w:fill="auto"/>
            <w:noWrap/>
            <w:vAlign w:val="center"/>
            <w:hideMark/>
          </w:tcPr>
          <w:p w14:paraId="58B1165D"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+.00076</w:t>
            </w:r>
          </w:p>
        </w:tc>
        <w:tc>
          <w:tcPr>
            <w:tcW w:w="960" w:type="dxa"/>
            <w:gridSpan w:val="2"/>
            <w:tcBorders>
              <w:top w:val="nil"/>
              <w:left w:val="nil"/>
              <w:bottom w:val="nil"/>
              <w:right w:val="nil"/>
            </w:tcBorders>
            <w:shd w:val="clear" w:color="auto" w:fill="auto"/>
            <w:noWrap/>
            <w:vAlign w:val="center"/>
            <w:hideMark/>
          </w:tcPr>
          <w:p w14:paraId="1CB3C2E8"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+.00014</w:t>
            </w:r>
          </w:p>
        </w:tc>
        <w:tc>
          <w:tcPr>
            <w:tcW w:w="1089" w:type="dxa"/>
            <w:gridSpan w:val="3"/>
            <w:tcBorders>
              <w:top w:val="nil"/>
              <w:left w:val="nil"/>
              <w:bottom w:val="nil"/>
              <w:right w:val="nil"/>
            </w:tcBorders>
            <w:shd w:val="clear" w:color="auto" w:fill="auto"/>
            <w:noWrap/>
            <w:vAlign w:val="center"/>
            <w:hideMark/>
          </w:tcPr>
          <w:p w14:paraId="3748FEF2"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+.00224</w:t>
            </w:r>
          </w:p>
        </w:tc>
        <w:tc>
          <w:tcPr>
            <w:tcW w:w="936" w:type="dxa"/>
            <w:tcBorders>
              <w:top w:val="nil"/>
              <w:left w:val="nil"/>
              <w:bottom w:val="nil"/>
              <w:right w:val="nil"/>
            </w:tcBorders>
            <w:shd w:val="clear" w:color="auto" w:fill="auto"/>
            <w:noWrap/>
            <w:vAlign w:val="center"/>
            <w:hideMark/>
          </w:tcPr>
          <w:p w14:paraId="06695A64"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+.00077</w:t>
            </w:r>
          </w:p>
        </w:tc>
        <w:tc>
          <w:tcPr>
            <w:tcW w:w="936" w:type="dxa"/>
            <w:gridSpan w:val="2"/>
            <w:tcBorders>
              <w:top w:val="nil"/>
              <w:left w:val="nil"/>
              <w:bottom w:val="nil"/>
              <w:right w:val="nil"/>
            </w:tcBorders>
            <w:shd w:val="clear" w:color="auto" w:fill="auto"/>
            <w:noWrap/>
            <w:vAlign w:val="center"/>
            <w:hideMark/>
          </w:tcPr>
          <w:p w14:paraId="12BD64F4"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+.00042</w:t>
            </w:r>
          </w:p>
        </w:tc>
        <w:tc>
          <w:tcPr>
            <w:tcW w:w="1023" w:type="dxa"/>
            <w:gridSpan w:val="2"/>
            <w:tcBorders>
              <w:top w:val="nil"/>
              <w:left w:val="nil"/>
              <w:bottom w:val="nil"/>
              <w:right w:val="nil"/>
            </w:tcBorders>
            <w:shd w:val="clear" w:color="auto" w:fill="auto"/>
            <w:noWrap/>
            <w:vAlign w:val="center"/>
            <w:hideMark/>
          </w:tcPr>
          <w:p w14:paraId="06D6A814"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-.00067</w:t>
            </w:r>
          </w:p>
        </w:tc>
      </w:tr>
      <w:tr w:rsidR="00FC09F4" w:rsidRPr="00C3182F" w14:paraId="248529B6" w14:textId="77777777" w:rsidTr="00FC09F4">
        <w:trPr>
          <w:gridAfter w:val="1"/>
          <w:wAfter w:w="171" w:type="dxa"/>
          <w:trHeight w:val="300"/>
        </w:trPr>
        <w:tc>
          <w:tcPr>
            <w:tcW w:w="659" w:type="dxa"/>
            <w:tcBorders>
              <w:top w:val="nil"/>
              <w:left w:val="nil"/>
              <w:bottom w:val="nil"/>
              <w:right w:val="nil"/>
            </w:tcBorders>
            <w:shd w:val="clear" w:color="auto" w:fill="auto"/>
            <w:noWrap/>
            <w:vAlign w:val="center"/>
            <w:hideMark/>
          </w:tcPr>
          <w:p w14:paraId="77983D23"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258</w:t>
            </w:r>
          </w:p>
        </w:tc>
        <w:tc>
          <w:tcPr>
            <w:tcW w:w="1489" w:type="dxa"/>
            <w:gridSpan w:val="2"/>
            <w:tcBorders>
              <w:top w:val="nil"/>
              <w:left w:val="nil"/>
              <w:bottom w:val="nil"/>
              <w:right w:val="nil"/>
            </w:tcBorders>
            <w:shd w:val="clear" w:color="auto" w:fill="auto"/>
            <w:noWrap/>
            <w:vAlign w:val="center"/>
            <w:hideMark/>
          </w:tcPr>
          <w:p w14:paraId="266E5F87" w14:textId="77777777" w:rsidR="00FC09F4" w:rsidRPr="00C3182F" w:rsidRDefault="00FC09F4" w:rsidP="00B9115F">
            <w:pPr>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sport</w:t>
            </w:r>
          </w:p>
        </w:tc>
        <w:tc>
          <w:tcPr>
            <w:tcW w:w="936" w:type="dxa"/>
            <w:gridSpan w:val="2"/>
            <w:tcBorders>
              <w:top w:val="nil"/>
              <w:left w:val="nil"/>
              <w:bottom w:val="nil"/>
              <w:right w:val="nil"/>
            </w:tcBorders>
            <w:shd w:val="clear" w:color="auto" w:fill="auto"/>
            <w:noWrap/>
            <w:vAlign w:val="center"/>
            <w:hideMark/>
          </w:tcPr>
          <w:p w14:paraId="73538299" w14:textId="77777777" w:rsidR="00FC09F4" w:rsidRPr="00C3182F" w:rsidRDefault="00FC09F4" w:rsidP="00B9115F">
            <w:pPr>
              <w:jc w:val="right"/>
              <w:rPr>
                <w:rFonts w:ascii="Cambria" w:eastAsia="Times New Roman" w:hAnsi="Cambria" w:cs="Times New Roman"/>
                <w:color w:val="000000"/>
                <w:sz w:val="20"/>
                <w:szCs w:val="20"/>
              </w:rPr>
            </w:pPr>
            <w:proofErr w:type="spellStart"/>
            <w:r w:rsidRPr="00C3182F">
              <w:rPr>
                <w:rFonts w:ascii="Cambria" w:eastAsia="Times New Roman" w:hAnsi="Cambria" w:cs="Times New Roman"/>
                <w:color w:val="000000"/>
                <w:sz w:val="20"/>
                <w:szCs w:val="20"/>
              </w:rPr>
              <w:t>n.s</w:t>
            </w:r>
            <w:proofErr w:type="spellEnd"/>
            <w:r w:rsidRPr="00C3182F">
              <w:rPr>
                <w:rFonts w:ascii="Cambria" w:eastAsia="Times New Roman" w:hAnsi="Cambria" w:cs="Times New Roman"/>
                <w:color w:val="000000"/>
                <w:sz w:val="20"/>
                <w:szCs w:val="20"/>
              </w:rPr>
              <w:t>.</w:t>
            </w:r>
          </w:p>
        </w:tc>
        <w:tc>
          <w:tcPr>
            <w:tcW w:w="960" w:type="dxa"/>
            <w:gridSpan w:val="2"/>
            <w:tcBorders>
              <w:top w:val="nil"/>
              <w:left w:val="nil"/>
              <w:bottom w:val="nil"/>
              <w:right w:val="nil"/>
            </w:tcBorders>
            <w:shd w:val="clear" w:color="auto" w:fill="auto"/>
            <w:noWrap/>
            <w:vAlign w:val="center"/>
            <w:hideMark/>
          </w:tcPr>
          <w:p w14:paraId="65C62F80" w14:textId="77777777" w:rsidR="00FC09F4" w:rsidRPr="00C3182F" w:rsidRDefault="00FC09F4" w:rsidP="00B9115F">
            <w:pPr>
              <w:jc w:val="right"/>
              <w:rPr>
                <w:rFonts w:ascii="Cambria" w:eastAsia="Times New Roman" w:hAnsi="Cambria" w:cs="Times New Roman"/>
                <w:color w:val="000000"/>
                <w:sz w:val="20"/>
                <w:szCs w:val="20"/>
              </w:rPr>
            </w:pPr>
            <w:proofErr w:type="spellStart"/>
            <w:r w:rsidRPr="00C3182F">
              <w:rPr>
                <w:rFonts w:ascii="Cambria" w:eastAsia="Times New Roman" w:hAnsi="Cambria" w:cs="Times New Roman"/>
                <w:color w:val="000000"/>
                <w:sz w:val="20"/>
                <w:szCs w:val="20"/>
              </w:rPr>
              <w:t>n.s</w:t>
            </w:r>
            <w:proofErr w:type="spellEnd"/>
            <w:r w:rsidRPr="00C3182F">
              <w:rPr>
                <w:rFonts w:ascii="Cambria" w:eastAsia="Times New Roman" w:hAnsi="Cambria" w:cs="Times New Roman"/>
                <w:color w:val="000000"/>
                <w:sz w:val="20"/>
                <w:szCs w:val="20"/>
              </w:rPr>
              <w:t>.</w:t>
            </w:r>
          </w:p>
        </w:tc>
        <w:tc>
          <w:tcPr>
            <w:tcW w:w="1089" w:type="dxa"/>
            <w:gridSpan w:val="2"/>
            <w:tcBorders>
              <w:top w:val="nil"/>
              <w:left w:val="nil"/>
              <w:bottom w:val="nil"/>
              <w:right w:val="nil"/>
            </w:tcBorders>
            <w:shd w:val="clear" w:color="auto" w:fill="auto"/>
            <w:noWrap/>
            <w:vAlign w:val="center"/>
            <w:hideMark/>
          </w:tcPr>
          <w:p w14:paraId="7F192E84"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-.00012</w:t>
            </w:r>
          </w:p>
        </w:tc>
        <w:tc>
          <w:tcPr>
            <w:tcW w:w="936" w:type="dxa"/>
            <w:gridSpan w:val="2"/>
            <w:tcBorders>
              <w:top w:val="nil"/>
              <w:left w:val="nil"/>
              <w:bottom w:val="nil"/>
              <w:right w:val="nil"/>
            </w:tcBorders>
            <w:shd w:val="clear" w:color="auto" w:fill="auto"/>
            <w:noWrap/>
            <w:vAlign w:val="center"/>
            <w:hideMark/>
          </w:tcPr>
          <w:p w14:paraId="041A892D"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-.00016</w:t>
            </w:r>
          </w:p>
        </w:tc>
        <w:tc>
          <w:tcPr>
            <w:tcW w:w="936" w:type="dxa"/>
            <w:gridSpan w:val="2"/>
            <w:tcBorders>
              <w:top w:val="nil"/>
              <w:left w:val="nil"/>
              <w:bottom w:val="nil"/>
              <w:right w:val="nil"/>
            </w:tcBorders>
            <w:shd w:val="clear" w:color="auto" w:fill="auto"/>
            <w:noWrap/>
            <w:vAlign w:val="center"/>
            <w:hideMark/>
          </w:tcPr>
          <w:p w14:paraId="090D2359"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-.00029</w:t>
            </w:r>
          </w:p>
        </w:tc>
        <w:tc>
          <w:tcPr>
            <w:tcW w:w="936" w:type="dxa"/>
            <w:gridSpan w:val="2"/>
            <w:tcBorders>
              <w:top w:val="nil"/>
              <w:left w:val="nil"/>
              <w:bottom w:val="nil"/>
              <w:right w:val="nil"/>
            </w:tcBorders>
            <w:shd w:val="clear" w:color="auto" w:fill="auto"/>
            <w:noWrap/>
            <w:vAlign w:val="center"/>
            <w:hideMark/>
          </w:tcPr>
          <w:p w14:paraId="5811AFF3"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-.00019</w:t>
            </w:r>
          </w:p>
        </w:tc>
        <w:tc>
          <w:tcPr>
            <w:tcW w:w="960" w:type="dxa"/>
            <w:gridSpan w:val="2"/>
            <w:tcBorders>
              <w:top w:val="nil"/>
              <w:left w:val="nil"/>
              <w:bottom w:val="nil"/>
              <w:right w:val="nil"/>
            </w:tcBorders>
            <w:shd w:val="clear" w:color="auto" w:fill="auto"/>
            <w:noWrap/>
            <w:vAlign w:val="center"/>
            <w:hideMark/>
          </w:tcPr>
          <w:p w14:paraId="3997D3F8" w14:textId="77777777" w:rsidR="00FC09F4" w:rsidRPr="00C3182F" w:rsidRDefault="00FC09F4" w:rsidP="00B9115F">
            <w:pPr>
              <w:jc w:val="right"/>
              <w:rPr>
                <w:rFonts w:ascii="Cambria" w:eastAsia="Times New Roman" w:hAnsi="Cambria" w:cs="Times New Roman"/>
                <w:color w:val="000000"/>
                <w:sz w:val="20"/>
                <w:szCs w:val="20"/>
              </w:rPr>
            </w:pPr>
            <w:proofErr w:type="spellStart"/>
            <w:r w:rsidRPr="00C3182F">
              <w:rPr>
                <w:rFonts w:ascii="Cambria" w:eastAsia="Times New Roman" w:hAnsi="Cambria" w:cs="Times New Roman"/>
                <w:color w:val="000000"/>
                <w:sz w:val="20"/>
                <w:szCs w:val="20"/>
              </w:rPr>
              <w:t>n.s</w:t>
            </w:r>
            <w:proofErr w:type="spellEnd"/>
            <w:r w:rsidRPr="00C3182F">
              <w:rPr>
                <w:rFonts w:ascii="Cambria" w:eastAsia="Times New Roman" w:hAnsi="Cambria" w:cs="Times New Roman"/>
                <w:color w:val="000000"/>
                <w:sz w:val="20"/>
                <w:szCs w:val="20"/>
              </w:rPr>
              <w:t>.</w:t>
            </w:r>
          </w:p>
        </w:tc>
        <w:tc>
          <w:tcPr>
            <w:tcW w:w="1089" w:type="dxa"/>
            <w:gridSpan w:val="3"/>
            <w:tcBorders>
              <w:top w:val="nil"/>
              <w:left w:val="nil"/>
              <w:bottom w:val="nil"/>
              <w:right w:val="nil"/>
            </w:tcBorders>
            <w:shd w:val="clear" w:color="auto" w:fill="auto"/>
            <w:noWrap/>
            <w:vAlign w:val="center"/>
            <w:hideMark/>
          </w:tcPr>
          <w:p w14:paraId="10ABB101"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-.00089</w:t>
            </w:r>
          </w:p>
        </w:tc>
        <w:tc>
          <w:tcPr>
            <w:tcW w:w="936" w:type="dxa"/>
            <w:tcBorders>
              <w:top w:val="nil"/>
              <w:left w:val="nil"/>
              <w:bottom w:val="nil"/>
              <w:right w:val="nil"/>
            </w:tcBorders>
            <w:shd w:val="clear" w:color="auto" w:fill="auto"/>
            <w:noWrap/>
            <w:vAlign w:val="center"/>
            <w:hideMark/>
          </w:tcPr>
          <w:p w14:paraId="25B23A06" w14:textId="77777777" w:rsidR="00FC09F4" w:rsidRPr="00C3182F" w:rsidRDefault="00FC09F4" w:rsidP="00B9115F">
            <w:pPr>
              <w:jc w:val="right"/>
              <w:rPr>
                <w:rFonts w:ascii="Cambria" w:eastAsia="Times New Roman" w:hAnsi="Cambria" w:cs="Times New Roman"/>
                <w:color w:val="000000"/>
                <w:sz w:val="20"/>
                <w:szCs w:val="20"/>
              </w:rPr>
            </w:pPr>
            <w:proofErr w:type="spellStart"/>
            <w:r w:rsidRPr="00C3182F">
              <w:rPr>
                <w:rFonts w:ascii="Cambria" w:eastAsia="Times New Roman" w:hAnsi="Cambria" w:cs="Times New Roman"/>
                <w:color w:val="000000"/>
                <w:sz w:val="20"/>
                <w:szCs w:val="20"/>
              </w:rPr>
              <w:t>n.s</w:t>
            </w:r>
            <w:proofErr w:type="spellEnd"/>
            <w:r w:rsidRPr="00C3182F">
              <w:rPr>
                <w:rFonts w:ascii="Cambria" w:eastAsia="Times New Roman" w:hAnsi="Cambria" w:cs="Times New Roman"/>
                <w:color w:val="000000"/>
                <w:sz w:val="20"/>
                <w:szCs w:val="20"/>
              </w:rPr>
              <w:t>.</w:t>
            </w:r>
          </w:p>
        </w:tc>
        <w:tc>
          <w:tcPr>
            <w:tcW w:w="936" w:type="dxa"/>
            <w:gridSpan w:val="2"/>
            <w:tcBorders>
              <w:top w:val="nil"/>
              <w:left w:val="nil"/>
              <w:bottom w:val="nil"/>
              <w:right w:val="nil"/>
            </w:tcBorders>
            <w:shd w:val="clear" w:color="auto" w:fill="auto"/>
            <w:noWrap/>
            <w:vAlign w:val="center"/>
            <w:hideMark/>
          </w:tcPr>
          <w:p w14:paraId="4168B6AC"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-.00016</w:t>
            </w:r>
          </w:p>
        </w:tc>
        <w:tc>
          <w:tcPr>
            <w:tcW w:w="1023" w:type="dxa"/>
            <w:gridSpan w:val="2"/>
            <w:tcBorders>
              <w:top w:val="nil"/>
              <w:left w:val="nil"/>
              <w:bottom w:val="nil"/>
              <w:right w:val="nil"/>
            </w:tcBorders>
            <w:shd w:val="clear" w:color="auto" w:fill="auto"/>
            <w:noWrap/>
            <w:vAlign w:val="center"/>
            <w:hideMark/>
          </w:tcPr>
          <w:p w14:paraId="6934AAB1"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+.00059</w:t>
            </w:r>
          </w:p>
        </w:tc>
      </w:tr>
      <w:tr w:rsidR="00FC09F4" w:rsidRPr="00C3182F" w14:paraId="43316B12" w14:textId="77777777" w:rsidTr="00FC09F4">
        <w:trPr>
          <w:gridAfter w:val="1"/>
          <w:wAfter w:w="171" w:type="dxa"/>
          <w:trHeight w:val="300"/>
        </w:trPr>
        <w:tc>
          <w:tcPr>
            <w:tcW w:w="659" w:type="dxa"/>
            <w:tcBorders>
              <w:top w:val="nil"/>
              <w:left w:val="nil"/>
              <w:bottom w:val="nil"/>
              <w:right w:val="nil"/>
            </w:tcBorders>
            <w:shd w:val="clear" w:color="auto" w:fill="auto"/>
            <w:noWrap/>
            <w:vAlign w:val="center"/>
            <w:hideMark/>
          </w:tcPr>
          <w:p w14:paraId="239DE3B1"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101</w:t>
            </w:r>
          </w:p>
        </w:tc>
        <w:tc>
          <w:tcPr>
            <w:tcW w:w="1489" w:type="dxa"/>
            <w:gridSpan w:val="2"/>
            <w:tcBorders>
              <w:top w:val="nil"/>
              <w:left w:val="nil"/>
              <w:bottom w:val="nil"/>
              <w:right w:val="nil"/>
            </w:tcBorders>
            <w:shd w:val="clear" w:color="auto" w:fill="auto"/>
            <w:noWrap/>
            <w:vAlign w:val="center"/>
            <w:hideMark/>
          </w:tcPr>
          <w:p w14:paraId="7B34B618" w14:textId="77777777" w:rsidR="00FC09F4" w:rsidRPr="00C3182F" w:rsidRDefault="00FC09F4" w:rsidP="00B9115F">
            <w:pPr>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adult</w:t>
            </w:r>
          </w:p>
        </w:tc>
        <w:tc>
          <w:tcPr>
            <w:tcW w:w="936" w:type="dxa"/>
            <w:gridSpan w:val="2"/>
            <w:tcBorders>
              <w:top w:val="nil"/>
              <w:left w:val="nil"/>
              <w:bottom w:val="nil"/>
              <w:right w:val="nil"/>
            </w:tcBorders>
            <w:shd w:val="clear" w:color="auto" w:fill="auto"/>
            <w:noWrap/>
            <w:vAlign w:val="center"/>
            <w:hideMark/>
          </w:tcPr>
          <w:p w14:paraId="303AAAC9"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-.00055</w:t>
            </w:r>
          </w:p>
        </w:tc>
        <w:tc>
          <w:tcPr>
            <w:tcW w:w="960" w:type="dxa"/>
            <w:gridSpan w:val="2"/>
            <w:tcBorders>
              <w:top w:val="nil"/>
              <w:left w:val="nil"/>
              <w:bottom w:val="nil"/>
              <w:right w:val="nil"/>
            </w:tcBorders>
            <w:shd w:val="clear" w:color="auto" w:fill="auto"/>
            <w:noWrap/>
            <w:vAlign w:val="center"/>
            <w:hideMark/>
          </w:tcPr>
          <w:p w14:paraId="55B6A26E"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-.00002</w:t>
            </w:r>
          </w:p>
        </w:tc>
        <w:tc>
          <w:tcPr>
            <w:tcW w:w="1089" w:type="dxa"/>
            <w:gridSpan w:val="2"/>
            <w:tcBorders>
              <w:top w:val="nil"/>
              <w:left w:val="nil"/>
              <w:bottom w:val="nil"/>
              <w:right w:val="nil"/>
            </w:tcBorders>
            <w:shd w:val="clear" w:color="auto" w:fill="auto"/>
            <w:noWrap/>
            <w:vAlign w:val="center"/>
            <w:hideMark/>
          </w:tcPr>
          <w:p w14:paraId="5A8245C1"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-.00010</w:t>
            </w:r>
          </w:p>
        </w:tc>
        <w:tc>
          <w:tcPr>
            <w:tcW w:w="936" w:type="dxa"/>
            <w:gridSpan w:val="2"/>
            <w:tcBorders>
              <w:top w:val="nil"/>
              <w:left w:val="nil"/>
              <w:bottom w:val="nil"/>
              <w:right w:val="nil"/>
            </w:tcBorders>
            <w:shd w:val="clear" w:color="auto" w:fill="auto"/>
            <w:noWrap/>
            <w:vAlign w:val="center"/>
            <w:hideMark/>
          </w:tcPr>
          <w:p w14:paraId="52BAD740"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-.00014</w:t>
            </w:r>
          </w:p>
        </w:tc>
        <w:tc>
          <w:tcPr>
            <w:tcW w:w="936" w:type="dxa"/>
            <w:gridSpan w:val="2"/>
            <w:tcBorders>
              <w:top w:val="nil"/>
              <w:left w:val="nil"/>
              <w:bottom w:val="nil"/>
              <w:right w:val="nil"/>
            </w:tcBorders>
            <w:shd w:val="clear" w:color="auto" w:fill="auto"/>
            <w:noWrap/>
            <w:vAlign w:val="center"/>
            <w:hideMark/>
          </w:tcPr>
          <w:p w14:paraId="64E09FCB"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+.00024</w:t>
            </w:r>
          </w:p>
        </w:tc>
        <w:tc>
          <w:tcPr>
            <w:tcW w:w="936" w:type="dxa"/>
            <w:gridSpan w:val="2"/>
            <w:tcBorders>
              <w:top w:val="nil"/>
              <w:left w:val="nil"/>
              <w:bottom w:val="nil"/>
              <w:right w:val="nil"/>
            </w:tcBorders>
            <w:shd w:val="clear" w:color="auto" w:fill="auto"/>
            <w:noWrap/>
            <w:vAlign w:val="center"/>
            <w:hideMark/>
          </w:tcPr>
          <w:p w14:paraId="185F1E04" w14:textId="77777777" w:rsidR="00FC09F4" w:rsidRPr="00C3182F" w:rsidRDefault="00FC09F4" w:rsidP="00B9115F">
            <w:pPr>
              <w:jc w:val="right"/>
              <w:rPr>
                <w:rFonts w:ascii="Cambria" w:eastAsia="Times New Roman" w:hAnsi="Cambria" w:cs="Times New Roman"/>
                <w:color w:val="000000"/>
                <w:sz w:val="20"/>
                <w:szCs w:val="20"/>
              </w:rPr>
            </w:pPr>
            <w:proofErr w:type="spellStart"/>
            <w:r w:rsidRPr="00C3182F">
              <w:rPr>
                <w:rFonts w:ascii="Cambria" w:eastAsia="Times New Roman" w:hAnsi="Cambria" w:cs="Times New Roman"/>
                <w:color w:val="000000"/>
                <w:sz w:val="20"/>
                <w:szCs w:val="20"/>
              </w:rPr>
              <w:t>n.s</w:t>
            </w:r>
            <w:proofErr w:type="spellEnd"/>
            <w:r w:rsidRPr="00C3182F">
              <w:rPr>
                <w:rFonts w:ascii="Cambria" w:eastAsia="Times New Roman" w:hAnsi="Cambria" w:cs="Times New Roman"/>
                <w:color w:val="000000"/>
                <w:sz w:val="20"/>
                <w:szCs w:val="20"/>
              </w:rPr>
              <w:t>.</w:t>
            </w:r>
          </w:p>
        </w:tc>
        <w:tc>
          <w:tcPr>
            <w:tcW w:w="960" w:type="dxa"/>
            <w:gridSpan w:val="2"/>
            <w:tcBorders>
              <w:top w:val="nil"/>
              <w:left w:val="nil"/>
              <w:bottom w:val="nil"/>
              <w:right w:val="nil"/>
            </w:tcBorders>
            <w:shd w:val="clear" w:color="auto" w:fill="auto"/>
            <w:noWrap/>
            <w:vAlign w:val="center"/>
            <w:hideMark/>
          </w:tcPr>
          <w:p w14:paraId="140F4F2E" w14:textId="77777777" w:rsidR="00FC09F4" w:rsidRPr="00C3182F" w:rsidRDefault="00FC09F4" w:rsidP="00B9115F">
            <w:pPr>
              <w:jc w:val="right"/>
              <w:rPr>
                <w:rFonts w:ascii="Cambria" w:eastAsia="Times New Roman" w:hAnsi="Cambria" w:cs="Times New Roman"/>
                <w:color w:val="000000"/>
                <w:sz w:val="20"/>
                <w:szCs w:val="20"/>
              </w:rPr>
            </w:pPr>
            <w:proofErr w:type="spellStart"/>
            <w:r w:rsidRPr="00C3182F">
              <w:rPr>
                <w:rFonts w:ascii="Cambria" w:eastAsia="Times New Roman" w:hAnsi="Cambria" w:cs="Times New Roman"/>
                <w:color w:val="000000"/>
                <w:sz w:val="20"/>
                <w:szCs w:val="20"/>
              </w:rPr>
              <w:t>n.s</w:t>
            </w:r>
            <w:proofErr w:type="spellEnd"/>
            <w:r w:rsidRPr="00C3182F">
              <w:rPr>
                <w:rFonts w:ascii="Cambria" w:eastAsia="Times New Roman" w:hAnsi="Cambria" w:cs="Times New Roman"/>
                <w:color w:val="000000"/>
                <w:sz w:val="20"/>
                <w:szCs w:val="20"/>
              </w:rPr>
              <w:t>.</w:t>
            </w:r>
          </w:p>
        </w:tc>
        <w:tc>
          <w:tcPr>
            <w:tcW w:w="1089" w:type="dxa"/>
            <w:gridSpan w:val="3"/>
            <w:tcBorders>
              <w:top w:val="nil"/>
              <w:left w:val="nil"/>
              <w:bottom w:val="nil"/>
              <w:right w:val="nil"/>
            </w:tcBorders>
            <w:shd w:val="clear" w:color="auto" w:fill="auto"/>
            <w:noWrap/>
            <w:vAlign w:val="center"/>
            <w:hideMark/>
          </w:tcPr>
          <w:p w14:paraId="2A5D5561"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-.00051</w:t>
            </w:r>
          </w:p>
        </w:tc>
        <w:tc>
          <w:tcPr>
            <w:tcW w:w="936" w:type="dxa"/>
            <w:tcBorders>
              <w:top w:val="nil"/>
              <w:left w:val="nil"/>
              <w:bottom w:val="nil"/>
              <w:right w:val="nil"/>
            </w:tcBorders>
            <w:shd w:val="clear" w:color="auto" w:fill="auto"/>
            <w:noWrap/>
            <w:vAlign w:val="center"/>
            <w:hideMark/>
          </w:tcPr>
          <w:p w14:paraId="59A13085" w14:textId="77777777" w:rsidR="00FC09F4" w:rsidRPr="00C3182F" w:rsidRDefault="00FC09F4" w:rsidP="00B9115F">
            <w:pPr>
              <w:jc w:val="right"/>
              <w:rPr>
                <w:rFonts w:ascii="Cambria" w:eastAsia="Times New Roman" w:hAnsi="Cambria" w:cs="Times New Roman"/>
                <w:color w:val="000000"/>
                <w:sz w:val="20"/>
                <w:szCs w:val="20"/>
              </w:rPr>
            </w:pPr>
            <w:r w:rsidRPr="00C3182F">
              <w:rPr>
                <w:rFonts w:ascii="Cambria" w:eastAsia="Times New Roman" w:hAnsi="Cambria" w:cs="Times New Roman"/>
                <w:color w:val="000000"/>
                <w:sz w:val="20"/>
                <w:szCs w:val="20"/>
              </w:rPr>
              <w:t>-.00026</w:t>
            </w:r>
          </w:p>
        </w:tc>
        <w:tc>
          <w:tcPr>
            <w:tcW w:w="936" w:type="dxa"/>
            <w:gridSpan w:val="2"/>
            <w:tcBorders>
              <w:top w:val="nil"/>
              <w:left w:val="nil"/>
              <w:bottom w:val="nil"/>
              <w:right w:val="nil"/>
            </w:tcBorders>
            <w:shd w:val="clear" w:color="auto" w:fill="auto"/>
            <w:noWrap/>
            <w:vAlign w:val="center"/>
            <w:hideMark/>
          </w:tcPr>
          <w:p w14:paraId="17CF46B2" w14:textId="77777777" w:rsidR="00FC09F4" w:rsidRPr="00C3182F" w:rsidRDefault="00FC09F4" w:rsidP="00B9115F">
            <w:pPr>
              <w:jc w:val="right"/>
              <w:rPr>
                <w:rFonts w:ascii="Cambria" w:eastAsia="Times New Roman" w:hAnsi="Cambria" w:cs="Times New Roman"/>
                <w:color w:val="000000"/>
                <w:sz w:val="20"/>
                <w:szCs w:val="20"/>
              </w:rPr>
            </w:pPr>
            <w:proofErr w:type="spellStart"/>
            <w:r w:rsidRPr="00C3182F">
              <w:rPr>
                <w:rFonts w:ascii="Cambria" w:eastAsia="Times New Roman" w:hAnsi="Cambria" w:cs="Times New Roman"/>
                <w:color w:val="000000"/>
                <w:sz w:val="20"/>
                <w:szCs w:val="20"/>
              </w:rPr>
              <w:t>n.s</w:t>
            </w:r>
            <w:proofErr w:type="spellEnd"/>
            <w:r w:rsidRPr="00C3182F">
              <w:rPr>
                <w:rFonts w:ascii="Cambria" w:eastAsia="Times New Roman" w:hAnsi="Cambria" w:cs="Times New Roman"/>
                <w:color w:val="000000"/>
                <w:sz w:val="20"/>
                <w:szCs w:val="20"/>
              </w:rPr>
              <w:t>.</w:t>
            </w:r>
          </w:p>
        </w:tc>
        <w:tc>
          <w:tcPr>
            <w:tcW w:w="1023" w:type="dxa"/>
            <w:gridSpan w:val="2"/>
            <w:tcBorders>
              <w:top w:val="nil"/>
              <w:left w:val="nil"/>
              <w:bottom w:val="nil"/>
              <w:right w:val="nil"/>
            </w:tcBorders>
            <w:shd w:val="clear" w:color="auto" w:fill="auto"/>
            <w:noWrap/>
            <w:vAlign w:val="center"/>
            <w:hideMark/>
          </w:tcPr>
          <w:p w14:paraId="05D7CF1E" w14:textId="77777777" w:rsidR="00FC09F4" w:rsidRPr="00C3182F" w:rsidRDefault="00FC09F4" w:rsidP="00B9115F">
            <w:pPr>
              <w:jc w:val="right"/>
              <w:rPr>
                <w:rFonts w:ascii="Cambria" w:eastAsia="Times New Roman" w:hAnsi="Cambria" w:cs="Times New Roman"/>
                <w:color w:val="000000"/>
                <w:sz w:val="20"/>
                <w:szCs w:val="20"/>
              </w:rPr>
            </w:pPr>
            <w:proofErr w:type="spellStart"/>
            <w:r w:rsidRPr="00C3182F">
              <w:rPr>
                <w:rFonts w:ascii="Cambria" w:eastAsia="Times New Roman" w:hAnsi="Cambria" w:cs="Times New Roman"/>
                <w:color w:val="000000"/>
                <w:sz w:val="20"/>
                <w:szCs w:val="20"/>
              </w:rPr>
              <w:t>n.s</w:t>
            </w:r>
            <w:proofErr w:type="spellEnd"/>
            <w:r w:rsidRPr="00C3182F">
              <w:rPr>
                <w:rFonts w:ascii="Cambria" w:eastAsia="Times New Roman" w:hAnsi="Cambria" w:cs="Times New Roman"/>
                <w:color w:val="000000"/>
                <w:sz w:val="20"/>
                <w:szCs w:val="20"/>
              </w:rPr>
              <w:t>.</w:t>
            </w:r>
          </w:p>
        </w:tc>
      </w:tr>
      <w:tr w:rsidR="00FC09F4" w:rsidRPr="00C3182F" w14:paraId="4EFC74F0" w14:textId="77777777" w:rsidTr="00FC09F4">
        <w:trPr>
          <w:gridAfter w:val="1"/>
          <w:wAfter w:w="171" w:type="dxa"/>
          <w:trHeight w:val="300"/>
        </w:trPr>
        <w:tc>
          <w:tcPr>
            <w:tcW w:w="12885" w:type="dxa"/>
            <w:gridSpan w:val="25"/>
            <w:tcBorders>
              <w:top w:val="nil"/>
              <w:left w:val="nil"/>
              <w:bottom w:val="nil"/>
              <w:right w:val="nil"/>
            </w:tcBorders>
            <w:shd w:val="clear" w:color="auto" w:fill="auto"/>
            <w:noWrap/>
            <w:vAlign w:val="bottom"/>
            <w:hideMark/>
          </w:tcPr>
          <w:p w14:paraId="59E55BB8" w14:textId="77777777" w:rsidR="00FC09F4" w:rsidRPr="00C3182F" w:rsidRDefault="00FC09F4" w:rsidP="00B9115F">
            <w:pPr>
              <w:rPr>
                <w:rFonts w:ascii="Cambria" w:eastAsia="Times New Roman" w:hAnsi="Cambria" w:cs="Times New Roman"/>
                <w:color w:val="000000"/>
                <w:sz w:val="20"/>
                <w:szCs w:val="20"/>
              </w:rPr>
            </w:pPr>
            <w:r w:rsidRPr="00C3182F">
              <w:rPr>
                <w:rFonts w:ascii="Cambria" w:eastAsia="Times New Roman" w:hAnsi="Cambria" w:cs="Times New Roman"/>
                <w:i/>
                <w:color w:val="000000"/>
                <w:sz w:val="20"/>
                <w:szCs w:val="20"/>
              </w:rPr>
              <w:t>Note</w:t>
            </w:r>
            <w:r w:rsidRPr="00C3182F">
              <w:rPr>
                <w:rFonts w:ascii="Cambria" w:eastAsia="Times New Roman" w:hAnsi="Cambria" w:cs="Times New Roman"/>
                <w:color w:val="000000"/>
                <w:sz w:val="20"/>
                <w:szCs w:val="20"/>
              </w:rPr>
              <w:t>. The notation “</w:t>
            </w:r>
            <w:proofErr w:type="spellStart"/>
            <w:r w:rsidRPr="00C3182F">
              <w:rPr>
                <w:rFonts w:ascii="Cambria" w:eastAsia="Times New Roman" w:hAnsi="Cambria" w:cs="Times New Roman"/>
                <w:color w:val="000000"/>
                <w:sz w:val="20"/>
                <w:szCs w:val="20"/>
              </w:rPr>
              <w:t>n.s</w:t>
            </w:r>
            <w:proofErr w:type="spellEnd"/>
            <w:r w:rsidRPr="00C3182F">
              <w:rPr>
                <w:rFonts w:ascii="Cambria" w:eastAsia="Times New Roman" w:hAnsi="Cambria" w:cs="Times New Roman"/>
                <w:color w:val="000000"/>
                <w:sz w:val="20"/>
                <w:szCs w:val="20"/>
              </w:rPr>
              <w:t>.” represents no significant difference (</w:t>
            </w:r>
            <w:r w:rsidRPr="00C3182F">
              <w:rPr>
                <w:rFonts w:ascii="Cambria" w:eastAsia="Times New Roman" w:hAnsi="Cambria" w:cs="Times New Roman"/>
                <w:i/>
                <w:color w:val="000000"/>
                <w:sz w:val="20"/>
                <w:szCs w:val="20"/>
              </w:rPr>
              <w:t>p</w:t>
            </w:r>
            <w:r w:rsidRPr="00C3182F">
              <w:rPr>
                <w:rFonts w:ascii="Cambria" w:eastAsia="Times New Roman" w:hAnsi="Cambria" w:cs="Times New Roman"/>
                <w:color w:val="000000"/>
                <w:sz w:val="20"/>
                <w:szCs w:val="20"/>
              </w:rPr>
              <w:t xml:space="preserve"> &gt; .05) detected between films in that genre versus films not from that genre.</w:t>
            </w:r>
          </w:p>
        </w:tc>
      </w:tr>
      <w:tr w:rsidR="003C32CD" w:rsidRPr="00C3182F" w14:paraId="56B473AF" w14:textId="77777777" w:rsidTr="00FC09F4">
        <w:trPr>
          <w:trHeight w:val="300"/>
        </w:trPr>
        <w:tc>
          <w:tcPr>
            <w:tcW w:w="1800" w:type="dxa"/>
            <w:gridSpan w:val="2"/>
            <w:tcBorders>
              <w:top w:val="nil"/>
              <w:left w:val="nil"/>
              <w:bottom w:val="nil"/>
              <w:right w:val="nil"/>
            </w:tcBorders>
            <w:shd w:val="clear" w:color="auto" w:fill="auto"/>
            <w:noWrap/>
            <w:vAlign w:val="bottom"/>
            <w:hideMark/>
          </w:tcPr>
          <w:p w14:paraId="4B6F6B8B" w14:textId="77777777" w:rsidR="003C32CD" w:rsidRPr="00C3182F" w:rsidRDefault="003C32CD" w:rsidP="00B9115F">
            <w:pPr>
              <w:rPr>
                <w:rFonts w:ascii="Cambria" w:eastAsia="Times New Roman" w:hAnsi="Cambria" w:cs="Times New Roman"/>
                <w:color w:val="000000"/>
              </w:rPr>
            </w:pPr>
            <w:r w:rsidRPr="00C3182F">
              <w:rPr>
                <w:rFonts w:ascii="Cambria" w:eastAsia="Times New Roman" w:hAnsi="Cambria" w:cs="Times New Roman"/>
                <w:color w:val="000000"/>
              </w:rPr>
              <w:lastRenderedPageBreak/>
              <w:t>Table 2</w:t>
            </w:r>
          </w:p>
          <w:p w14:paraId="0C7D9954" w14:textId="77777777" w:rsidR="003C32CD" w:rsidRPr="00C3182F" w:rsidRDefault="003C32CD" w:rsidP="00B9115F">
            <w:pPr>
              <w:rPr>
                <w:rFonts w:ascii="Cambria" w:eastAsia="Times New Roman" w:hAnsi="Cambria" w:cs="Times New Roman"/>
                <w:color w:val="000000"/>
              </w:rPr>
            </w:pPr>
          </w:p>
        </w:tc>
        <w:tc>
          <w:tcPr>
            <w:tcW w:w="1127" w:type="dxa"/>
            <w:gridSpan w:val="2"/>
            <w:tcBorders>
              <w:top w:val="nil"/>
              <w:left w:val="nil"/>
              <w:bottom w:val="nil"/>
              <w:right w:val="nil"/>
            </w:tcBorders>
            <w:shd w:val="clear" w:color="auto" w:fill="auto"/>
            <w:noWrap/>
            <w:vAlign w:val="bottom"/>
            <w:hideMark/>
          </w:tcPr>
          <w:p w14:paraId="496FD939" w14:textId="77777777" w:rsidR="003C32CD" w:rsidRPr="00C3182F" w:rsidRDefault="003C32CD" w:rsidP="00B9115F">
            <w:pPr>
              <w:rPr>
                <w:rFonts w:ascii="Cambria" w:eastAsia="Times New Roman" w:hAnsi="Cambria" w:cs="Times New Roman"/>
                <w:color w:val="000000"/>
              </w:rPr>
            </w:pPr>
          </w:p>
        </w:tc>
        <w:tc>
          <w:tcPr>
            <w:tcW w:w="720" w:type="dxa"/>
            <w:gridSpan w:val="2"/>
            <w:tcBorders>
              <w:top w:val="nil"/>
              <w:left w:val="nil"/>
              <w:bottom w:val="nil"/>
              <w:right w:val="nil"/>
            </w:tcBorders>
            <w:shd w:val="clear" w:color="auto" w:fill="auto"/>
            <w:noWrap/>
            <w:vAlign w:val="bottom"/>
            <w:hideMark/>
          </w:tcPr>
          <w:p w14:paraId="62ED31E7" w14:textId="77777777" w:rsidR="003C32CD" w:rsidRPr="00C3182F" w:rsidRDefault="003C32CD" w:rsidP="00B9115F">
            <w:pPr>
              <w:rPr>
                <w:rFonts w:ascii="Cambria" w:eastAsia="Times New Roman" w:hAnsi="Cambria" w:cs="Times New Roman"/>
                <w:color w:val="000000"/>
              </w:rPr>
            </w:pPr>
          </w:p>
        </w:tc>
        <w:tc>
          <w:tcPr>
            <w:tcW w:w="700" w:type="dxa"/>
            <w:gridSpan w:val="2"/>
            <w:tcBorders>
              <w:top w:val="nil"/>
              <w:left w:val="nil"/>
              <w:bottom w:val="nil"/>
              <w:right w:val="nil"/>
            </w:tcBorders>
            <w:shd w:val="clear" w:color="auto" w:fill="auto"/>
            <w:noWrap/>
            <w:vAlign w:val="bottom"/>
            <w:hideMark/>
          </w:tcPr>
          <w:p w14:paraId="40A04EB9" w14:textId="77777777" w:rsidR="003C32CD" w:rsidRPr="00C3182F" w:rsidRDefault="003C32CD" w:rsidP="00B9115F">
            <w:pPr>
              <w:rPr>
                <w:rFonts w:ascii="Cambria" w:eastAsia="Times New Roman" w:hAnsi="Cambria" w:cs="Times New Roman"/>
                <w:color w:val="000000"/>
              </w:rPr>
            </w:pPr>
          </w:p>
        </w:tc>
        <w:tc>
          <w:tcPr>
            <w:tcW w:w="1040" w:type="dxa"/>
            <w:gridSpan w:val="2"/>
            <w:tcBorders>
              <w:top w:val="nil"/>
              <w:left w:val="nil"/>
              <w:bottom w:val="nil"/>
              <w:right w:val="nil"/>
            </w:tcBorders>
            <w:shd w:val="clear" w:color="auto" w:fill="auto"/>
            <w:noWrap/>
            <w:vAlign w:val="bottom"/>
            <w:hideMark/>
          </w:tcPr>
          <w:p w14:paraId="60F8E6F2" w14:textId="77777777" w:rsidR="003C32CD" w:rsidRPr="00C3182F" w:rsidRDefault="003C32CD" w:rsidP="00B9115F">
            <w:pPr>
              <w:rPr>
                <w:rFonts w:ascii="Cambria" w:eastAsia="Times New Roman" w:hAnsi="Cambria" w:cs="Times New Roman"/>
                <w:color w:val="000000"/>
              </w:rPr>
            </w:pPr>
          </w:p>
        </w:tc>
        <w:tc>
          <w:tcPr>
            <w:tcW w:w="1208" w:type="dxa"/>
            <w:gridSpan w:val="2"/>
            <w:tcBorders>
              <w:top w:val="nil"/>
              <w:left w:val="nil"/>
              <w:bottom w:val="nil"/>
              <w:right w:val="nil"/>
            </w:tcBorders>
            <w:shd w:val="clear" w:color="auto" w:fill="auto"/>
            <w:noWrap/>
            <w:vAlign w:val="bottom"/>
            <w:hideMark/>
          </w:tcPr>
          <w:p w14:paraId="47C0C6A7" w14:textId="77777777" w:rsidR="003C32CD" w:rsidRPr="00C3182F" w:rsidRDefault="003C32CD" w:rsidP="00B9115F">
            <w:pPr>
              <w:rPr>
                <w:rFonts w:ascii="Cambria" w:eastAsia="Times New Roman" w:hAnsi="Cambria" w:cs="Times New Roman"/>
                <w:color w:val="000000"/>
              </w:rPr>
            </w:pPr>
          </w:p>
        </w:tc>
        <w:tc>
          <w:tcPr>
            <w:tcW w:w="853" w:type="dxa"/>
            <w:gridSpan w:val="2"/>
            <w:tcBorders>
              <w:top w:val="nil"/>
              <w:left w:val="nil"/>
              <w:bottom w:val="nil"/>
              <w:right w:val="nil"/>
            </w:tcBorders>
            <w:shd w:val="clear" w:color="auto" w:fill="auto"/>
            <w:noWrap/>
            <w:vAlign w:val="bottom"/>
            <w:hideMark/>
          </w:tcPr>
          <w:p w14:paraId="4991CE5B" w14:textId="77777777" w:rsidR="003C32CD" w:rsidRPr="00C3182F" w:rsidRDefault="003C32CD" w:rsidP="00B9115F">
            <w:pPr>
              <w:rPr>
                <w:rFonts w:ascii="Cambria" w:eastAsia="Times New Roman" w:hAnsi="Cambria" w:cs="Times New Roman"/>
                <w:color w:val="000000"/>
              </w:rPr>
            </w:pPr>
          </w:p>
        </w:tc>
        <w:tc>
          <w:tcPr>
            <w:tcW w:w="780" w:type="dxa"/>
            <w:gridSpan w:val="2"/>
            <w:tcBorders>
              <w:top w:val="nil"/>
              <w:left w:val="nil"/>
              <w:bottom w:val="nil"/>
              <w:right w:val="nil"/>
            </w:tcBorders>
            <w:shd w:val="clear" w:color="auto" w:fill="auto"/>
            <w:noWrap/>
            <w:vAlign w:val="bottom"/>
            <w:hideMark/>
          </w:tcPr>
          <w:p w14:paraId="79A66327" w14:textId="77777777" w:rsidR="003C32CD" w:rsidRPr="00C3182F" w:rsidRDefault="003C32CD" w:rsidP="00B9115F">
            <w:pPr>
              <w:rPr>
                <w:rFonts w:ascii="Cambria" w:eastAsia="Times New Roman" w:hAnsi="Cambria" w:cs="Times New Roman"/>
                <w:color w:val="000000"/>
              </w:rPr>
            </w:pPr>
          </w:p>
        </w:tc>
        <w:tc>
          <w:tcPr>
            <w:tcW w:w="680" w:type="dxa"/>
            <w:gridSpan w:val="2"/>
            <w:tcBorders>
              <w:top w:val="nil"/>
              <w:left w:val="nil"/>
              <w:bottom w:val="nil"/>
              <w:right w:val="nil"/>
            </w:tcBorders>
            <w:shd w:val="clear" w:color="auto" w:fill="auto"/>
            <w:noWrap/>
            <w:vAlign w:val="bottom"/>
            <w:hideMark/>
          </w:tcPr>
          <w:p w14:paraId="7F36D729" w14:textId="77777777" w:rsidR="003C32CD" w:rsidRPr="00C3182F" w:rsidRDefault="003C32CD" w:rsidP="00B9115F">
            <w:pPr>
              <w:rPr>
                <w:rFonts w:ascii="Cambria" w:eastAsia="Times New Roman" w:hAnsi="Cambria" w:cs="Times New Roman"/>
                <w:color w:val="000000"/>
              </w:rPr>
            </w:pPr>
          </w:p>
        </w:tc>
        <w:tc>
          <w:tcPr>
            <w:tcW w:w="1040" w:type="dxa"/>
            <w:tcBorders>
              <w:top w:val="nil"/>
              <w:left w:val="nil"/>
              <w:bottom w:val="nil"/>
              <w:right w:val="nil"/>
            </w:tcBorders>
            <w:shd w:val="clear" w:color="auto" w:fill="auto"/>
            <w:noWrap/>
            <w:vAlign w:val="bottom"/>
            <w:hideMark/>
          </w:tcPr>
          <w:p w14:paraId="75E933CE" w14:textId="77777777" w:rsidR="003C32CD" w:rsidRPr="00C3182F" w:rsidRDefault="003C32CD" w:rsidP="00B9115F">
            <w:pPr>
              <w:rPr>
                <w:rFonts w:ascii="Cambria" w:eastAsia="Times New Roman" w:hAnsi="Cambria" w:cs="Times New Roman"/>
                <w:color w:val="000000"/>
              </w:rPr>
            </w:pPr>
          </w:p>
        </w:tc>
        <w:tc>
          <w:tcPr>
            <w:tcW w:w="1208" w:type="dxa"/>
            <w:gridSpan w:val="3"/>
            <w:tcBorders>
              <w:top w:val="nil"/>
              <w:left w:val="nil"/>
              <w:bottom w:val="nil"/>
              <w:right w:val="nil"/>
            </w:tcBorders>
            <w:shd w:val="clear" w:color="auto" w:fill="auto"/>
            <w:noWrap/>
            <w:vAlign w:val="bottom"/>
            <w:hideMark/>
          </w:tcPr>
          <w:p w14:paraId="0E75660B" w14:textId="77777777" w:rsidR="003C32CD" w:rsidRPr="00C3182F" w:rsidRDefault="003C32CD" w:rsidP="00B9115F">
            <w:pPr>
              <w:rPr>
                <w:rFonts w:ascii="Cambria" w:eastAsia="Times New Roman" w:hAnsi="Cambria" w:cs="Times New Roman"/>
                <w:color w:val="000000"/>
              </w:rPr>
            </w:pPr>
          </w:p>
        </w:tc>
        <w:tc>
          <w:tcPr>
            <w:tcW w:w="880" w:type="dxa"/>
            <w:gridSpan w:val="2"/>
            <w:tcBorders>
              <w:top w:val="nil"/>
              <w:left w:val="nil"/>
              <w:bottom w:val="nil"/>
              <w:right w:val="nil"/>
            </w:tcBorders>
            <w:shd w:val="clear" w:color="auto" w:fill="auto"/>
            <w:noWrap/>
            <w:vAlign w:val="bottom"/>
            <w:hideMark/>
          </w:tcPr>
          <w:p w14:paraId="48D85F61" w14:textId="77777777" w:rsidR="003C32CD" w:rsidRPr="00C3182F" w:rsidRDefault="003C32CD" w:rsidP="00B9115F">
            <w:pPr>
              <w:rPr>
                <w:rFonts w:ascii="Cambria" w:eastAsia="Times New Roman" w:hAnsi="Cambria" w:cs="Times New Roman"/>
                <w:color w:val="000000"/>
              </w:rPr>
            </w:pPr>
          </w:p>
        </w:tc>
        <w:tc>
          <w:tcPr>
            <w:tcW w:w="1020" w:type="dxa"/>
            <w:gridSpan w:val="2"/>
            <w:tcBorders>
              <w:top w:val="nil"/>
              <w:left w:val="nil"/>
              <w:bottom w:val="nil"/>
              <w:right w:val="nil"/>
            </w:tcBorders>
            <w:shd w:val="clear" w:color="auto" w:fill="auto"/>
            <w:noWrap/>
            <w:vAlign w:val="bottom"/>
            <w:hideMark/>
          </w:tcPr>
          <w:p w14:paraId="2FCFEC99" w14:textId="77777777" w:rsidR="003C32CD" w:rsidRPr="00C3182F" w:rsidRDefault="003C32CD" w:rsidP="00B9115F">
            <w:pPr>
              <w:rPr>
                <w:rFonts w:ascii="Cambria" w:eastAsia="Times New Roman" w:hAnsi="Cambria" w:cs="Times New Roman"/>
                <w:color w:val="000000"/>
              </w:rPr>
            </w:pPr>
          </w:p>
        </w:tc>
      </w:tr>
      <w:tr w:rsidR="003C32CD" w:rsidRPr="00C3182F" w14:paraId="62679BA1" w14:textId="77777777" w:rsidTr="00FC09F4">
        <w:trPr>
          <w:trHeight w:val="300"/>
        </w:trPr>
        <w:tc>
          <w:tcPr>
            <w:tcW w:w="13056" w:type="dxa"/>
            <w:gridSpan w:val="26"/>
            <w:tcBorders>
              <w:top w:val="nil"/>
              <w:left w:val="nil"/>
              <w:bottom w:val="nil"/>
              <w:right w:val="nil"/>
            </w:tcBorders>
            <w:shd w:val="clear" w:color="auto" w:fill="auto"/>
            <w:noWrap/>
            <w:vAlign w:val="bottom"/>
            <w:hideMark/>
          </w:tcPr>
          <w:p w14:paraId="63C6F310" w14:textId="77777777" w:rsidR="003C32CD" w:rsidRPr="00C3182F" w:rsidRDefault="003C32CD" w:rsidP="00B9115F">
            <w:pPr>
              <w:rPr>
                <w:rFonts w:ascii="Cambria" w:eastAsia="Times New Roman" w:hAnsi="Cambria" w:cs="Times New Roman"/>
                <w:i/>
                <w:color w:val="000000"/>
              </w:rPr>
            </w:pPr>
            <w:r w:rsidRPr="00C3182F">
              <w:rPr>
                <w:rFonts w:ascii="Cambria" w:eastAsia="Times New Roman" w:hAnsi="Cambria" w:cs="Times New Roman"/>
                <w:i/>
                <w:color w:val="000000"/>
              </w:rPr>
              <w:t>Zero-order correlations between word-count categories with budget and film-success outcomes</w:t>
            </w:r>
          </w:p>
        </w:tc>
      </w:tr>
      <w:tr w:rsidR="003C32CD" w:rsidRPr="00C3182F" w14:paraId="0CCC09CE" w14:textId="77777777" w:rsidTr="00FC09F4">
        <w:trPr>
          <w:trHeight w:val="300"/>
        </w:trPr>
        <w:tc>
          <w:tcPr>
            <w:tcW w:w="1800" w:type="dxa"/>
            <w:gridSpan w:val="2"/>
            <w:tcBorders>
              <w:top w:val="nil"/>
              <w:left w:val="nil"/>
              <w:bottom w:val="nil"/>
              <w:right w:val="nil"/>
            </w:tcBorders>
            <w:shd w:val="clear" w:color="auto" w:fill="auto"/>
            <w:noWrap/>
            <w:vAlign w:val="bottom"/>
            <w:hideMark/>
          </w:tcPr>
          <w:p w14:paraId="3BCA6221" w14:textId="77777777" w:rsidR="003C32CD" w:rsidRPr="00C3182F" w:rsidRDefault="003C32CD" w:rsidP="00B9115F">
            <w:pPr>
              <w:rPr>
                <w:rFonts w:ascii="Cambria" w:eastAsia="Times New Roman" w:hAnsi="Cambria" w:cs="Times New Roman"/>
                <w:color w:val="000000"/>
              </w:rPr>
            </w:pPr>
          </w:p>
        </w:tc>
        <w:tc>
          <w:tcPr>
            <w:tcW w:w="1127" w:type="dxa"/>
            <w:gridSpan w:val="2"/>
            <w:tcBorders>
              <w:top w:val="nil"/>
              <w:left w:val="nil"/>
              <w:bottom w:val="nil"/>
              <w:right w:val="nil"/>
            </w:tcBorders>
            <w:shd w:val="clear" w:color="auto" w:fill="auto"/>
            <w:noWrap/>
            <w:vAlign w:val="bottom"/>
            <w:hideMark/>
          </w:tcPr>
          <w:p w14:paraId="5E236261" w14:textId="77777777" w:rsidR="003C32CD" w:rsidRPr="00C3182F" w:rsidRDefault="003C32CD" w:rsidP="00B9115F">
            <w:pPr>
              <w:rPr>
                <w:rFonts w:ascii="Cambria" w:eastAsia="Times New Roman" w:hAnsi="Cambria" w:cs="Times New Roman"/>
                <w:color w:val="000000"/>
                <w:u w:val="single"/>
              </w:rPr>
            </w:pPr>
            <w:r w:rsidRPr="00C3182F">
              <w:rPr>
                <w:rFonts w:ascii="Cambria" w:eastAsia="Times New Roman" w:hAnsi="Cambria" w:cs="Times New Roman"/>
                <w:color w:val="000000"/>
                <w:u w:val="single"/>
              </w:rPr>
              <w:t>LIWC</w:t>
            </w:r>
          </w:p>
        </w:tc>
        <w:tc>
          <w:tcPr>
            <w:tcW w:w="4521" w:type="dxa"/>
            <w:gridSpan w:val="10"/>
            <w:tcBorders>
              <w:top w:val="nil"/>
              <w:left w:val="nil"/>
              <w:bottom w:val="nil"/>
              <w:right w:val="nil"/>
            </w:tcBorders>
            <w:shd w:val="clear" w:color="auto" w:fill="auto"/>
            <w:noWrap/>
            <w:vAlign w:val="bottom"/>
            <w:hideMark/>
          </w:tcPr>
          <w:p w14:paraId="0E820DA4" w14:textId="77777777" w:rsidR="003C32CD" w:rsidRPr="00C3182F" w:rsidRDefault="003C32CD" w:rsidP="00B9115F">
            <w:pPr>
              <w:jc w:val="center"/>
              <w:rPr>
                <w:rFonts w:ascii="Cambria" w:eastAsia="Times New Roman" w:hAnsi="Cambria" w:cs="Times New Roman"/>
                <w:color w:val="000000"/>
                <w:u w:val="single"/>
              </w:rPr>
            </w:pPr>
            <w:r w:rsidRPr="00C3182F">
              <w:rPr>
                <w:rFonts w:ascii="Cambria" w:eastAsia="Times New Roman" w:hAnsi="Cambria" w:cs="Times New Roman"/>
                <w:color w:val="000000"/>
                <w:u w:val="single"/>
              </w:rPr>
              <w:t>MFT Vice</w:t>
            </w:r>
          </w:p>
        </w:tc>
        <w:tc>
          <w:tcPr>
            <w:tcW w:w="4588" w:type="dxa"/>
            <w:gridSpan w:val="10"/>
            <w:tcBorders>
              <w:top w:val="nil"/>
              <w:left w:val="nil"/>
              <w:bottom w:val="nil"/>
              <w:right w:val="nil"/>
            </w:tcBorders>
            <w:shd w:val="clear" w:color="auto" w:fill="auto"/>
            <w:noWrap/>
            <w:vAlign w:val="bottom"/>
            <w:hideMark/>
          </w:tcPr>
          <w:p w14:paraId="2E51FD5C" w14:textId="77777777" w:rsidR="003C32CD" w:rsidRPr="00C3182F" w:rsidRDefault="003C32CD" w:rsidP="00B9115F">
            <w:pPr>
              <w:jc w:val="center"/>
              <w:rPr>
                <w:rFonts w:ascii="Cambria" w:eastAsia="Times New Roman" w:hAnsi="Cambria" w:cs="Times New Roman"/>
                <w:color w:val="000000"/>
                <w:u w:val="single"/>
              </w:rPr>
            </w:pPr>
            <w:r w:rsidRPr="00C3182F">
              <w:rPr>
                <w:rFonts w:ascii="Cambria" w:eastAsia="Times New Roman" w:hAnsi="Cambria" w:cs="Times New Roman"/>
                <w:color w:val="000000"/>
                <w:u w:val="single"/>
              </w:rPr>
              <w:t>MFT Virtue</w:t>
            </w:r>
          </w:p>
        </w:tc>
        <w:tc>
          <w:tcPr>
            <w:tcW w:w="1020" w:type="dxa"/>
            <w:gridSpan w:val="2"/>
            <w:tcBorders>
              <w:top w:val="nil"/>
              <w:left w:val="nil"/>
              <w:bottom w:val="nil"/>
              <w:right w:val="nil"/>
            </w:tcBorders>
            <w:shd w:val="clear" w:color="auto" w:fill="auto"/>
            <w:noWrap/>
            <w:vAlign w:val="bottom"/>
            <w:hideMark/>
          </w:tcPr>
          <w:p w14:paraId="1A716F6B" w14:textId="77777777" w:rsidR="003C32CD" w:rsidRPr="00C3182F" w:rsidRDefault="003C32CD" w:rsidP="00B9115F">
            <w:pPr>
              <w:rPr>
                <w:rFonts w:ascii="Cambria" w:eastAsia="Times New Roman" w:hAnsi="Cambria" w:cs="Times New Roman"/>
                <w:color w:val="000000"/>
              </w:rPr>
            </w:pPr>
          </w:p>
        </w:tc>
      </w:tr>
      <w:tr w:rsidR="003C32CD" w:rsidRPr="00C3182F" w14:paraId="666A14A4" w14:textId="77777777" w:rsidTr="001D4EDA">
        <w:trPr>
          <w:trHeight w:val="300"/>
        </w:trPr>
        <w:tc>
          <w:tcPr>
            <w:tcW w:w="1800" w:type="dxa"/>
            <w:gridSpan w:val="2"/>
            <w:tcBorders>
              <w:top w:val="nil"/>
              <w:left w:val="nil"/>
              <w:bottom w:val="single" w:sz="4" w:space="0" w:color="auto"/>
              <w:right w:val="nil"/>
            </w:tcBorders>
            <w:shd w:val="clear" w:color="auto" w:fill="auto"/>
            <w:noWrap/>
            <w:vAlign w:val="bottom"/>
            <w:hideMark/>
          </w:tcPr>
          <w:p w14:paraId="0AA0E494" w14:textId="77777777" w:rsidR="003C32CD" w:rsidRPr="00C3182F" w:rsidRDefault="003C32CD" w:rsidP="00B9115F">
            <w:pPr>
              <w:rPr>
                <w:rFonts w:ascii="Cambria" w:eastAsia="Times New Roman" w:hAnsi="Cambria" w:cs="Times New Roman"/>
                <w:color w:val="000000"/>
              </w:rPr>
            </w:pPr>
          </w:p>
        </w:tc>
        <w:tc>
          <w:tcPr>
            <w:tcW w:w="1127" w:type="dxa"/>
            <w:gridSpan w:val="2"/>
            <w:tcBorders>
              <w:top w:val="nil"/>
              <w:left w:val="nil"/>
              <w:bottom w:val="single" w:sz="4" w:space="0" w:color="auto"/>
              <w:right w:val="nil"/>
            </w:tcBorders>
            <w:shd w:val="clear" w:color="auto" w:fill="auto"/>
            <w:noWrap/>
            <w:vAlign w:val="bottom"/>
            <w:hideMark/>
          </w:tcPr>
          <w:p w14:paraId="596DB2D8" w14:textId="77777777" w:rsidR="003C32CD" w:rsidRPr="00C3182F" w:rsidRDefault="003C32CD" w:rsidP="00B9115F">
            <w:pPr>
              <w:rPr>
                <w:rFonts w:ascii="Cambria" w:eastAsia="Times New Roman" w:hAnsi="Cambria" w:cs="Times New Roman"/>
                <w:color w:val="000000"/>
              </w:rPr>
            </w:pPr>
            <w:r w:rsidRPr="00C3182F">
              <w:rPr>
                <w:rFonts w:ascii="Cambria" w:eastAsia="Times New Roman" w:hAnsi="Cambria" w:cs="Times New Roman"/>
                <w:color w:val="000000"/>
              </w:rPr>
              <w:t>Function</w:t>
            </w:r>
          </w:p>
        </w:tc>
        <w:tc>
          <w:tcPr>
            <w:tcW w:w="720" w:type="dxa"/>
            <w:gridSpan w:val="2"/>
            <w:tcBorders>
              <w:top w:val="nil"/>
              <w:left w:val="nil"/>
              <w:bottom w:val="single" w:sz="4" w:space="0" w:color="auto"/>
              <w:right w:val="nil"/>
            </w:tcBorders>
            <w:shd w:val="clear" w:color="auto" w:fill="auto"/>
            <w:noWrap/>
            <w:vAlign w:val="bottom"/>
            <w:hideMark/>
          </w:tcPr>
          <w:p w14:paraId="6072E155" w14:textId="77777777" w:rsidR="003C32CD" w:rsidRPr="00C3182F" w:rsidRDefault="003C32CD" w:rsidP="00B9115F">
            <w:pPr>
              <w:rPr>
                <w:rFonts w:ascii="Cambria" w:eastAsia="Times New Roman" w:hAnsi="Cambria" w:cs="Times New Roman"/>
                <w:color w:val="000000"/>
              </w:rPr>
            </w:pPr>
            <w:r w:rsidRPr="00C3182F">
              <w:rPr>
                <w:rFonts w:ascii="Cambria" w:eastAsia="Times New Roman" w:hAnsi="Cambria" w:cs="Times New Roman"/>
                <w:color w:val="000000"/>
              </w:rPr>
              <w:t>Care</w:t>
            </w:r>
          </w:p>
        </w:tc>
        <w:tc>
          <w:tcPr>
            <w:tcW w:w="700" w:type="dxa"/>
            <w:gridSpan w:val="2"/>
            <w:tcBorders>
              <w:top w:val="nil"/>
              <w:left w:val="nil"/>
              <w:bottom w:val="single" w:sz="4" w:space="0" w:color="auto"/>
              <w:right w:val="nil"/>
            </w:tcBorders>
            <w:shd w:val="clear" w:color="auto" w:fill="auto"/>
            <w:noWrap/>
            <w:vAlign w:val="bottom"/>
            <w:hideMark/>
          </w:tcPr>
          <w:p w14:paraId="323B640E" w14:textId="77777777" w:rsidR="003C32CD" w:rsidRPr="00C3182F" w:rsidRDefault="003C32CD" w:rsidP="00B9115F">
            <w:pPr>
              <w:rPr>
                <w:rFonts w:ascii="Cambria" w:eastAsia="Times New Roman" w:hAnsi="Cambria" w:cs="Times New Roman"/>
                <w:color w:val="000000"/>
              </w:rPr>
            </w:pPr>
            <w:r w:rsidRPr="00C3182F">
              <w:rPr>
                <w:rFonts w:ascii="Cambria" w:eastAsia="Times New Roman" w:hAnsi="Cambria" w:cs="Times New Roman"/>
                <w:color w:val="000000"/>
              </w:rPr>
              <w:t>Fair</w:t>
            </w:r>
          </w:p>
        </w:tc>
        <w:tc>
          <w:tcPr>
            <w:tcW w:w="1040" w:type="dxa"/>
            <w:gridSpan w:val="2"/>
            <w:tcBorders>
              <w:top w:val="nil"/>
              <w:left w:val="nil"/>
              <w:bottom w:val="single" w:sz="4" w:space="0" w:color="auto"/>
              <w:right w:val="nil"/>
            </w:tcBorders>
            <w:shd w:val="clear" w:color="auto" w:fill="auto"/>
            <w:noWrap/>
            <w:vAlign w:val="bottom"/>
            <w:hideMark/>
          </w:tcPr>
          <w:p w14:paraId="2B7A2F53" w14:textId="77777777" w:rsidR="003C32CD" w:rsidRPr="00C3182F" w:rsidRDefault="003C32CD" w:rsidP="00B9115F">
            <w:pPr>
              <w:rPr>
                <w:rFonts w:ascii="Cambria" w:eastAsia="Times New Roman" w:hAnsi="Cambria" w:cs="Times New Roman"/>
                <w:color w:val="000000"/>
              </w:rPr>
            </w:pPr>
            <w:r w:rsidRPr="00C3182F">
              <w:rPr>
                <w:rFonts w:ascii="Cambria" w:eastAsia="Times New Roman" w:hAnsi="Cambria" w:cs="Times New Roman"/>
                <w:color w:val="000000"/>
              </w:rPr>
              <w:t>Ingroup</w:t>
            </w:r>
          </w:p>
        </w:tc>
        <w:tc>
          <w:tcPr>
            <w:tcW w:w="1208" w:type="dxa"/>
            <w:gridSpan w:val="2"/>
            <w:tcBorders>
              <w:top w:val="nil"/>
              <w:left w:val="nil"/>
              <w:bottom w:val="single" w:sz="4" w:space="0" w:color="auto"/>
              <w:right w:val="nil"/>
            </w:tcBorders>
            <w:shd w:val="clear" w:color="auto" w:fill="auto"/>
            <w:noWrap/>
            <w:vAlign w:val="bottom"/>
            <w:hideMark/>
          </w:tcPr>
          <w:p w14:paraId="09764C83" w14:textId="77777777" w:rsidR="003C32CD" w:rsidRPr="00C3182F" w:rsidRDefault="003C32CD" w:rsidP="00B9115F">
            <w:pPr>
              <w:rPr>
                <w:rFonts w:ascii="Cambria" w:eastAsia="Times New Roman" w:hAnsi="Cambria" w:cs="Times New Roman"/>
                <w:color w:val="000000"/>
              </w:rPr>
            </w:pPr>
            <w:r w:rsidRPr="00C3182F">
              <w:rPr>
                <w:rFonts w:ascii="Cambria" w:eastAsia="Times New Roman" w:hAnsi="Cambria" w:cs="Times New Roman"/>
                <w:color w:val="000000"/>
              </w:rPr>
              <w:t>Authority</w:t>
            </w:r>
          </w:p>
        </w:tc>
        <w:tc>
          <w:tcPr>
            <w:tcW w:w="853" w:type="dxa"/>
            <w:gridSpan w:val="2"/>
            <w:tcBorders>
              <w:top w:val="nil"/>
              <w:left w:val="nil"/>
              <w:bottom w:val="single" w:sz="4" w:space="0" w:color="auto"/>
              <w:right w:val="nil"/>
            </w:tcBorders>
            <w:shd w:val="clear" w:color="auto" w:fill="auto"/>
            <w:noWrap/>
            <w:vAlign w:val="bottom"/>
            <w:hideMark/>
          </w:tcPr>
          <w:p w14:paraId="1A61EA66" w14:textId="77777777" w:rsidR="003C32CD" w:rsidRPr="00C3182F" w:rsidRDefault="003C32CD" w:rsidP="00B9115F">
            <w:pPr>
              <w:rPr>
                <w:rFonts w:ascii="Cambria" w:eastAsia="Times New Roman" w:hAnsi="Cambria" w:cs="Times New Roman"/>
                <w:color w:val="000000"/>
              </w:rPr>
            </w:pPr>
            <w:r w:rsidRPr="00C3182F">
              <w:rPr>
                <w:rFonts w:ascii="Cambria" w:eastAsia="Times New Roman" w:hAnsi="Cambria" w:cs="Times New Roman"/>
                <w:color w:val="000000"/>
              </w:rPr>
              <w:t>Purity</w:t>
            </w:r>
          </w:p>
        </w:tc>
        <w:tc>
          <w:tcPr>
            <w:tcW w:w="780" w:type="dxa"/>
            <w:gridSpan w:val="2"/>
            <w:tcBorders>
              <w:top w:val="nil"/>
              <w:left w:val="nil"/>
              <w:bottom w:val="single" w:sz="4" w:space="0" w:color="auto"/>
              <w:right w:val="nil"/>
            </w:tcBorders>
            <w:shd w:val="clear" w:color="auto" w:fill="auto"/>
            <w:noWrap/>
            <w:vAlign w:val="bottom"/>
            <w:hideMark/>
          </w:tcPr>
          <w:p w14:paraId="396A165C" w14:textId="77777777" w:rsidR="003C32CD" w:rsidRPr="00C3182F" w:rsidRDefault="003C32CD" w:rsidP="00B9115F">
            <w:pPr>
              <w:rPr>
                <w:rFonts w:ascii="Cambria" w:eastAsia="Times New Roman" w:hAnsi="Cambria" w:cs="Times New Roman"/>
                <w:color w:val="000000"/>
              </w:rPr>
            </w:pPr>
            <w:r w:rsidRPr="00C3182F">
              <w:rPr>
                <w:rFonts w:ascii="Cambria" w:eastAsia="Times New Roman" w:hAnsi="Cambria" w:cs="Times New Roman"/>
                <w:color w:val="000000"/>
              </w:rPr>
              <w:t>Care</w:t>
            </w:r>
          </w:p>
        </w:tc>
        <w:tc>
          <w:tcPr>
            <w:tcW w:w="680" w:type="dxa"/>
            <w:gridSpan w:val="2"/>
            <w:tcBorders>
              <w:top w:val="nil"/>
              <w:left w:val="nil"/>
              <w:bottom w:val="single" w:sz="4" w:space="0" w:color="auto"/>
              <w:right w:val="nil"/>
            </w:tcBorders>
            <w:shd w:val="clear" w:color="auto" w:fill="auto"/>
            <w:noWrap/>
            <w:vAlign w:val="bottom"/>
            <w:hideMark/>
          </w:tcPr>
          <w:p w14:paraId="35E88FF4" w14:textId="77777777" w:rsidR="003C32CD" w:rsidRPr="00C3182F" w:rsidRDefault="003C32CD" w:rsidP="00B9115F">
            <w:pPr>
              <w:rPr>
                <w:rFonts w:ascii="Cambria" w:eastAsia="Times New Roman" w:hAnsi="Cambria" w:cs="Times New Roman"/>
                <w:color w:val="000000"/>
              </w:rPr>
            </w:pPr>
            <w:r w:rsidRPr="00C3182F">
              <w:rPr>
                <w:rFonts w:ascii="Cambria" w:eastAsia="Times New Roman" w:hAnsi="Cambria" w:cs="Times New Roman"/>
                <w:color w:val="000000"/>
              </w:rPr>
              <w:t>Fair</w:t>
            </w:r>
          </w:p>
        </w:tc>
        <w:tc>
          <w:tcPr>
            <w:tcW w:w="1040" w:type="dxa"/>
            <w:tcBorders>
              <w:top w:val="nil"/>
              <w:left w:val="nil"/>
              <w:bottom w:val="single" w:sz="4" w:space="0" w:color="auto"/>
              <w:right w:val="nil"/>
            </w:tcBorders>
            <w:shd w:val="clear" w:color="auto" w:fill="auto"/>
            <w:noWrap/>
            <w:vAlign w:val="bottom"/>
            <w:hideMark/>
          </w:tcPr>
          <w:p w14:paraId="35E756E3" w14:textId="77777777" w:rsidR="003C32CD" w:rsidRPr="00C3182F" w:rsidRDefault="003C32CD" w:rsidP="00B9115F">
            <w:pPr>
              <w:rPr>
                <w:rFonts w:ascii="Cambria" w:eastAsia="Times New Roman" w:hAnsi="Cambria" w:cs="Times New Roman"/>
                <w:color w:val="000000"/>
              </w:rPr>
            </w:pPr>
            <w:r w:rsidRPr="00C3182F">
              <w:rPr>
                <w:rFonts w:ascii="Cambria" w:eastAsia="Times New Roman" w:hAnsi="Cambria" w:cs="Times New Roman"/>
                <w:color w:val="000000"/>
              </w:rPr>
              <w:t>Ingroup</w:t>
            </w:r>
          </w:p>
        </w:tc>
        <w:tc>
          <w:tcPr>
            <w:tcW w:w="1208" w:type="dxa"/>
            <w:gridSpan w:val="3"/>
            <w:tcBorders>
              <w:top w:val="nil"/>
              <w:left w:val="nil"/>
              <w:bottom w:val="single" w:sz="4" w:space="0" w:color="auto"/>
              <w:right w:val="nil"/>
            </w:tcBorders>
            <w:shd w:val="clear" w:color="auto" w:fill="auto"/>
            <w:noWrap/>
            <w:vAlign w:val="bottom"/>
            <w:hideMark/>
          </w:tcPr>
          <w:p w14:paraId="06FD14BD" w14:textId="77777777" w:rsidR="003C32CD" w:rsidRPr="00C3182F" w:rsidRDefault="003C32CD" w:rsidP="00B9115F">
            <w:pPr>
              <w:rPr>
                <w:rFonts w:ascii="Cambria" w:eastAsia="Times New Roman" w:hAnsi="Cambria" w:cs="Times New Roman"/>
                <w:color w:val="000000"/>
              </w:rPr>
            </w:pPr>
            <w:r w:rsidRPr="00C3182F">
              <w:rPr>
                <w:rFonts w:ascii="Cambria" w:eastAsia="Times New Roman" w:hAnsi="Cambria" w:cs="Times New Roman"/>
                <w:color w:val="000000"/>
              </w:rPr>
              <w:t>Authority</w:t>
            </w:r>
          </w:p>
        </w:tc>
        <w:tc>
          <w:tcPr>
            <w:tcW w:w="880" w:type="dxa"/>
            <w:gridSpan w:val="2"/>
            <w:tcBorders>
              <w:top w:val="nil"/>
              <w:left w:val="nil"/>
              <w:bottom w:val="single" w:sz="4" w:space="0" w:color="auto"/>
              <w:right w:val="nil"/>
            </w:tcBorders>
            <w:shd w:val="clear" w:color="auto" w:fill="auto"/>
            <w:noWrap/>
            <w:vAlign w:val="bottom"/>
            <w:hideMark/>
          </w:tcPr>
          <w:p w14:paraId="36115B12" w14:textId="77777777" w:rsidR="003C32CD" w:rsidRPr="00C3182F" w:rsidRDefault="003C32CD" w:rsidP="00B9115F">
            <w:pPr>
              <w:rPr>
                <w:rFonts w:ascii="Cambria" w:eastAsia="Times New Roman" w:hAnsi="Cambria" w:cs="Times New Roman"/>
                <w:color w:val="000000"/>
              </w:rPr>
            </w:pPr>
            <w:r w:rsidRPr="00C3182F">
              <w:rPr>
                <w:rFonts w:ascii="Cambria" w:eastAsia="Times New Roman" w:hAnsi="Cambria" w:cs="Times New Roman"/>
                <w:color w:val="000000"/>
              </w:rPr>
              <w:t>Purity</w:t>
            </w:r>
          </w:p>
        </w:tc>
        <w:tc>
          <w:tcPr>
            <w:tcW w:w="1020" w:type="dxa"/>
            <w:gridSpan w:val="2"/>
            <w:tcBorders>
              <w:top w:val="nil"/>
              <w:left w:val="nil"/>
              <w:bottom w:val="single" w:sz="4" w:space="0" w:color="auto"/>
              <w:right w:val="nil"/>
            </w:tcBorders>
            <w:shd w:val="clear" w:color="auto" w:fill="auto"/>
            <w:noWrap/>
            <w:vAlign w:val="bottom"/>
            <w:hideMark/>
          </w:tcPr>
          <w:p w14:paraId="52DF9529" w14:textId="77777777" w:rsidR="003C32CD" w:rsidRPr="00C3182F" w:rsidRDefault="003C32CD" w:rsidP="00B9115F">
            <w:pPr>
              <w:rPr>
                <w:rFonts w:ascii="Cambria" w:eastAsia="Times New Roman" w:hAnsi="Cambria" w:cs="Times New Roman"/>
                <w:color w:val="000000"/>
              </w:rPr>
            </w:pPr>
            <w:r w:rsidRPr="00C3182F">
              <w:rPr>
                <w:rFonts w:ascii="Cambria" w:eastAsia="Times New Roman" w:hAnsi="Cambria" w:cs="Times New Roman"/>
                <w:color w:val="000000"/>
              </w:rPr>
              <w:t>General</w:t>
            </w:r>
          </w:p>
        </w:tc>
      </w:tr>
      <w:tr w:rsidR="003C32CD" w:rsidRPr="00C3182F" w14:paraId="3A331898" w14:textId="77777777" w:rsidTr="001D4EDA">
        <w:trPr>
          <w:trHeight w:val="300"/>
        </w:trPr>
        <w:tc>
          <w:tcPr>
            <w:tcW w:w="1800" w:type="dxa"/>
            <w:gridSpan w:val="2"/>
            <w:tcBorders>
              <w:top w:val="single" w:sz="4" w:space="0" w:color="auto"/>
              <w:left w:val="nil"/>
              <w:bottom w:val="nil"/>
              <w:right w:val="nil"/>
            </w:tcBorders>
            <w:shd w:val="clear" w:color="auto" w:fill="auto"/>
            <w:noWrap/>
            <w:vAlign w:val="bottom"/>
            <w:hideMark/>
          </w:tcPr>
          <w:p w14:paraId="0EA6D41D" w14:textId="77777777" w:rsidR="003C32CD" w:rsidRPr="00C3182F" w:rsidRDefault="003C32CD" w:rsidP="00B9115F">
            <w:pPr>
              <w:rPr>
                <w:rFonts w:ascii="Cambria" w:eastAsia="Times New Roman" w:hAnsi="Cambria" w:cs="Times New Roman"/>
                <w:color w:val="000000"/>
              </w:rPr>
            </w:pPr>
            <w:r w:rsidRPr="00C3182F">
              <w:rPr>
                <w:rFonts w:ascii="Cambria" w:eastAsia="Times New Roman" w:hAnsi="Cambria" w:cs="Times New Roman"/>
                <w:color w:val="000000"/>
              </w:rPr>
              <w:t>Budget</w:t>
            </w:r>
          </w:p>
        </w:tc>
        <w:tc>
          <w:tcPr>
            <w:tcW w:w="1127" w:type="dxa"/>
            <w:gridSpan w:val="2"/>
            <w:tcBorders>
              <w:top w:val="single" w:sz="4" w:space="0" w:color="auto"/>
              <w:left w:val="nil"/>
              <w:bottom w:val="nil"/>
              <w:right w:val="nil"/>
            </w:tcBorders>
            <w:shd w:val="clear" w:color="auto" w:fill="auto"/>
            <w:noWrap/>
            <w:vAlign w:val="bottom"/>
            <w:hideMark/>
          </w:tcPr>
          <w:p w14:paraId="31240BAB" w14:textId="77777777" w:rsidR="003C32CD" w:rsidRPr="00C3182F" w:rsidRDefault="003C32CD" w:rsidP="00B9115F">
            <w:pPr>
              <w:jc w:val="right"/>
              <w:rPr>
                <w:rFonts w:ascii="Cambria" w:eastAsia="Times New Roman" w:hAnsi="Cambria" w:cs="Times New Roman"/>
                <w:b/>
                <w:bCs/>
                <w:color w:val="000000"/>
              </w:rPr>
            </w:pPr>
            <w:r w:rsidRPr="00C3182F">
              <w:rPr>
                <w:rFonts w:ascii="Cambria" w:eastAsia="Times New Roman" w:hAnsi="Cambria" w:cs="Times New Roman"/>
                <w:b/>
                <w:bCs/>
                <w:color w:val="000000"/>
              </w:rPr>
              <w:t>-.08</w:t>
            </w:r>
          </w:p>
        </w:tc>
        <w:tc>
          <w:tcPr>
            <w:tcW w:w="720" w:type="dxa"/>
            <w:gridSpan w:val="2"/>
            <w:tcBorders>
              <w:top w:val="single" w:sz="4" w:space="0" w:color="auto"/>
              <w:left w:val="nil"/>
              <w:bottom w:val="nil"/>
              <w:right w:val="nil"/>
            </w:tcBorders>
            <w:shd w:val="clear" w:color="auto" w:fill="auto"/>
            <w:noWrap/>
            <w:vAlign w:val="bottom"/>
            <w:hideMark/>
          </w:tcPr>
          <w:p w14:paraId="4EE05C43" w14:textId="77777777" w:rsidR="003C32CD" w:rsidRPr="00C3182F" w:rsidRDefault="003C32CD" w:rsidP="00B9115F">
            <w:pPr>
              <w:jc w:val="right"/>
              <w:rPr>
                <w:rFonts w:ascii="Cambria" w:eastAsia="Times New Roman" w:hAnsi="Cambria" w:cs="Times New Roman"/>
                <w:b/>
                <w:bCs/>
                <w:color w:val="000000"/>
              </w:rPr>
            </w:pPr>
            <w:r w:rsidRPr="00C3182F">
              <w:rPr>
                <w:rFonts w:ascii="Cambria" w:eastAsia="Times New Roman" w:hAnsi="Cambria" w:cs="Times New Roman"/>
                <w:b/>
                <w:bCs/>
                <w:color w:val="000000"/>
              </w:rPr>
              <w:t>.05</w:t>
            </w:r>
          </w:p>
        </w:tc>
        <w:tc>
          <w:tcPr>
            <w:tcW w:w="700" w:type="dxa"/>
            <w:gridSpan w:val="2"/>
            <w:tcBorders>
              <w:top w:val="single" w:sz="4" w:space="0" w:color="auto"/>
              <w:left w:val="nil"/>
              <w:bottom w:val="nil"/>
              <w:right w:val="nil"/>
            </w:tcBorders>
            <w:shd w:val="clear" w:color="auto" w:fill="auto"/>
            <w:noWrap/>
            <w:vAlign w:val="bottom"/>
            <w:hideMark/>
          </w:tcPr>
          <w:p w14:paraId="10405893" w14:textId="77777777" w:rsidR="003C32CD" w:rsidRPr="00C3182F" w:rsidRDefault="003C32CD" w:rsidP="00B9115F">
            <w:pPr>
              <w:jc w:val="right"/>
              <w:rPr>
                <w:rFonts w:ascii="Cambria" w:eastAsia="Times New Roman" w:hAnsi="Cambria" w:cs="Times New Roman"/>
                <w:b/>
                <w:bCs/>
                <w:color w:val="000000"/>
              </w:rPr>
            </w:pPr>
            <w:r w:rsidRPr="00C3182F">
              <w:rPr>
                <w:rFonts w:ascii="Cambria" w:eastAsia="Times New Roman" w:hAnsi="Cambria" w:cs="Times New Roman"/>
                <w:b/>
                <w:bCs/>
                <w:color w:val="000000"/>
              </w:rPr>
              <w:t>-.02</w:t>
            </w:r>
          </w:p>
        </w:tc>
        <w:tc>
          <w:tcPr>
            <w:tcW w:w="1040" w:type="dxa"/>
            <w:gridSpan w:val="2"/>
            <w:tcBorders>
              <w:top w:val="single" w:sz="4" w:space="0" w:color="auto"/>
              <w:left w:val="nil"/>
              <w:bottom w:val="nil"/>
              <w:right w:val="nil"/>
            </w:tcBorders>
            <w:shd w:val="clear" w:color="auto" w:fill="auto"/>
            <w:noWrap/>
            <w:vAlign w:val="bottom"/>
            <w:hideMark/>
          </w:tcPr>
          <w:p w14:paraId="0F92B7E7" w14:textId="77777777" w:rsidR="003C32CD" w:rsidRPr="00C3182F" w:rsidRDefault="003C32CD" w:rsidP="00B9115F">
            <w:pPr>
              <w:jc w:val="right"/>
              <w:rPr>
                <w:rFonts w:ascii="Cambria" w:eastAsia="Times New Roman" w:hAnsi="Cambria" w:cs="Times New Roman"/>
                <w:b/>
                <w:bCs/>
                <w:color w:val="000000"/>
              </w:rPr>
            </w:pPr>
            <w:r w:rsidRPr="00C3182F">
              <w:rPr>
                <w:rFonts w:ascii="Cambria" w:eastAsia="Times New Roman" w:hAnsi="Cambria" w:cs="Times New Roman"/>
                <w:b/>
                <w:bCs/>
                <w:color w:val="000000"/>
              </w:rPr>
              <w:t>.08</w:t>
            </w:r>
          </w:p>
        </w:tc>
        <w:tc>
          <w:tcPr>
            <w:tcW w:w="1208" w:type="dxa"/>
            <w:gridSpan w:val="2"/>
            <w:tcBorders>
              <w:top w:val="single" w:sz="4" w:space="0" w:color="auto"/>
              <w:left w:val="nil"/>
              <w:bottom w:val="nil"/>
              <w:right w:val="nil"/>
            </w:tcBorders>
            <w:shd w:val="clear" w:color="auto" w:fill="auto"/>
            <w:noWrap/>
            <w:vAlign w:val="bottom"/>
            <w:hideMark/>
          </w:tcPr>
          <w:p w14:paraId="0AA5CAC0" w14:textId="77777777" w:rsidR="003C32CD" w:rsidRPr="00C3182F" w:rsidRDefault="003C32CD" w:rsidP="00B9115F">
            <w:pPr>
              <w:jc w:val="right"/>
              <w:rPr>
                <w:rFonts w:ascii="Cambria" w:eastAsia="Times New Roman" w:hAnsi="Cambria" w:cs="Times New Roman"/>
                <w:color w:val="000000"/>
              </w:rPr>
            </w:pPr>
            <w:r w:rsidRPr="00C3182F">
              <w:rPr>
                <w:rFonts w:ascii="Cambria" w:eastAsia="Times New Roman" w:hAnsi="Cambria" w:cs="Times New Roman"/>
                <w:color w:val="000000"/>
              </w:rPr>
              <w:t>.00</w:t>
            </w:r>
          </w:p>
        </w:tc>
        <w:tc>
          <w:tcPr>
            <w:tcW w:w="853" w:type="dxa"/>
            <w:gridSpan w:val="2"/>
            <w:tcBorders>
              <w:top w:val="single" w:sz="4" w:space="0" w:color="auto"/>
              <w:left w:val="nil"/>
              <w:bottom w:val="nil"/>
              <w:right w:val="nil"/>
            </w:tcBorders>
            <w:shd w:val="clear" w:color="auto" w:fill="auto"/>
            <w:noWrap/>
            <w:vAlign w:val="bottom"/>
            <w:hideMark/>
          </w:tcPr>
          <w:p w14:paraId="155FD336" w14:textId="77777777" w:rsidR="003C32CD" w:rsidRPr="00C3182F" w:rsidRDefault="003C32CD" w:rsidP="00B9115F">
            <w:pPr>
              <w:jc w:val="right"/>
              <w:rPr>
                <w:rFonts w:ascii="Cambria" w:eastAsia="Times New Roman" w:hAnsi="Cambria" w:cs="Times New Roman"/>
                <w:b/>
                <w:bCs/>
                <w:color w:val="000000"/>
              </w:rPr>
            </w:pPr>
            <w:r w:rsidRPr="00C3182F">
              <w:rPr>
                <w:rFonts w:ascii="Cambria" w:eastAsia="Times New Roman" w:hAnsi="Cambria" w:cs="Times New Roman"/>
                <w:b/>
                <w:bCs/>
                <w:color w:val="000000"/>
              </w:rPr>
              <w:t>-.09</w:t>
            </w:r>
          </w:p>
        </w:tc>
        <w:tc>
          <w:tcPr>
            <w:tcW w:w="780" w:type="dxa"/>
            <w:gridSpan w:val="2"/>
            <w:tcBorders>
              <w:top w:val="single" w:sz="4" w:space="0" w:color="auto"/>
              <w:left w:val="nil"/>
              <w:bottom w:val="nil"/>
              <w:right w:val="nil"/>
            </w:tcBorders>
            <w:shd w:val="clear" w:color="auto" w:fill="auto"/>
            <w:noWrap/>
            <w:vAlign w:val="bottom"/>
            <w:hideMark/>
          </w:tcPr>
          <w:p w14:paraId="18367F95" w14:textId="77777777" w:rsidR="003C32CD" w:rsidRPr="00C3182F" w:rsidRDefault="003C32CD" w:rsidP="00B9115F">
            <w:pPr>
              <w:jc w:val="right"/>
              <w:rPr>
                <w:rFonts w:ascii="Cambria" w:eastAsia="Times New Roman" w:hAnsi="Cambria" w:cs="Times New Roman"/>
                <w:b/>
                <w:bCs/>
                <w:color w:val="000000"/>
              </w:rPr>
            </w:pPr>
            <w:r w:rsidRPr="00C3182F">
              <w:rPr>
                <w:rFonts w:ascii="Cambria" w:eastAsia="Times New Roman" w:hAnsi="Cambria" w:cs="Times New Roman"/>
                <w:b/>
                <w:bCs/>
                <w:color w:val="000000"/>
              </w:rPr>
              <w:t>.10</w:t>
            </w:r>
          </w:p>
        </w:tc>
        <w:tc>
          <w:tcPr>
            <w:tcW w:w="680" w:type="dxa"/>
            <w:gridSpan w:val="2"/>
            <w:tcBorders>
              <w:top w:val="single" w:sz="4" w:space="0" w:color="auto"/>
              <w:left w:val="nil"/>
              <w:bottom w:val="nil"/>
              <w:right w:val="nil"/>
            </w:tcBorders>
            <w:shd w:val="clear" w:color="auto" w:fill="auto"/>
            <w:noWrap/>
            <w:vAlign w:val="bottom"/>
            <w:hideMark/>
          </w:tcPr>
          <w:p w14:paraId="7DC93D1C" w14:textId="77777777" w:rsidR="003C32CD" w:rsidRPr="00C3182F" w:rsidRDefault="003C32CD" w:rsidP="00B9115F">
            <w:pPr>
              <w:jc w:val="right"/>
              <w:rPr>
                <w:rFonts w:ascii="Cambria" w:eastAsia="Times New Roman" w:hAnsi="Cambria" w:cs="Times New Roman"/>
                <w:color w:val="000000"/>
              </w:rPr>
            </w:pPr>
            <w:r w:rsidRPr="00C3182F">
              <w:rPr>
                <w:rFonts w:ascii="Cambria" w:eastAsia="Times New Roman" w:hAnsi="Cambria" w:cs="Times New Roman"/>
                <w:color w:val="000000"/>
              </w:rPr>
              <w:t>.00</w:t>
            </w:r>
          </w:p>
        </w:tc>
        <w:tc>
          <w:tcPr>
            <w:tcW w:w="1040" w:type="dxa"/>
            <w:tcBorders>
              <w:top w:val="single" w:sz="4" w:space="0" w:color="auto"/>
              <w:left w:val="nil"/>
              <w:bottom w:val="nil"/>
              <w:right w:val="nil"/>
            </w:tcBorders>
            <w:shd w:val="clear" w:color="auto" w:fill="auto"/>
            <w:noWrap/>
            <w:vAlign w:val="bottom"/>
            <w:hideMark/>
          </w:tcPr>
          <w:p w14:paraId="2C3A4E0A" w14:textId="77777777" w:rsidR="003C32CD" w:rsidRPr="00C3182F" w:rsidRDefault="003C32CD" w:rsidP="00B9115F">
            <w:pPr>
              <w:jc w:val="right"/>
              <w:rPr>
                <w:rFonts w:ascii="Cambria" w:eastAsia="Times New Roman" w:hAnsi="Cambria" w:cs="Times New Roman"/>
                <w:color w:val="000000"/>
              </w:rPr>
            </w:pPr>
            <w:r w:rsidRPr="00C3182F">
              <w:rPr>
                <w:rFonts w:ascii="Cambria" w:eastAsia="Times New Roman" w:hAnsi="Cambria" w:cs="Times New Roman"/>
                <w:color w:val="000000"/>
              </w:rPr>
              <w:t>-.01</w:t>
            </w:r>
          </w:p>
        </w:tc>
        <w:tc>
          <w:tcPr>
            <w:tcW w:w="1208" w:type="dxa"/>
            <w:gridSpan w:val="3"/>
            <w:tcBorders>
              <w:top w:val="single" w:sz="4" w:space="0" w:color="auto"/>
              <w:left w:val="nil"/>
              <w:bottom w:val="nil"/>
              <w:right w:val="nil"/>
            </w:tcBorders>
            <w:shd w:val="clear" w:color="auto" w:fill="auto"/>
            <w:noWrap/>
            <w:vAlign w:val="bottom"/>
            <w:hideMark/>
          </w:tcPr>
          <w:p w14:paraId="53D09AA4" w14:textId="77777777" w:rsidR="003C32CD" w:rsidRPr="00C3182F" w:rsidRDefault="003C32CD" w:rsidP="00B9115F">
            <w:pPr>
              <w:jc w:val="right"/>
              <w:rPr>
                <w:rFonts w:ascii="Cambria" w:eastAsia="Times New Roman" w:hAnsi="Cambria" w:cs="Times New Roman"/>
                <w:b/>
                <w:bCs/>
                <w:color w:val="000000"/>
              </w:rPr>
            </w:pPr>
            <w:r w:rsidRPr="00C3182F">
              <w:rPr>
                <w:rFonts w:ascii="Cambria" w:eastAsia="Times New Roman" w:hAnsi="Cambria" w:cs="Times New Roman"/>
                <w:b/>
                <w:bCs/>
                <w:color w:val="000000"/>
              </w:rPr>
              <w:t>.04</w:t>
            </w:r>
          </w:p>
        </w:tc>
        <w:tc>
          <w:tcPr>
            <w:tcW w:w="880" w:type="dxa"/>
            <w:gridSpan w:val="2"/>
            <w:tcBorders>
              <w:top w:val="single" w:sz="4" w:space="0" w:color="auto"/>
              <w:left w:val="nil"/>
              <w:bottom w:val="nil"/>
              <w:right w:val="nil"/>
            </w:tcBorders>
            <w:shd w:val="clear" w:color="auto" w:fill="auto"/>
            <w:noWrap/>
            <w:vAlign w:val="bottom"/>
            <w:hideMark/>
          </w:tcPr>
          <w:p w14:paraId="04C96A96" w14:textId="77777777" w:rsidR="003C32CD" w:rsidRPr="00C3182F" w:rsidRDefault="003C32CD" w:rsidP="00B9115F">
            <w:pPr>
              <w:jc w:val="right"/>
              <w:rPr>
                <w:rFonts w:ascii="Cambria" w:eastAsia="Times New Roman" w:hAnsi="Cambria" w:cs="Times New Roman"/>
                <w:b/>
                <w:bCs/>
                <w:color w:val="000000"/>
              </w:rPr>
            </w:pPr>
            <w:r w:rsidRPr="00C3182F">
              <w:rPr>
                <w:rFonts w:ascii="Cambria" w:eastAsia="Times New Roman" w:hAnsi="Cambria" w:cs="Times New Roman"/>
                <w:b/>
                <w:bCs/>
                <w:color w:val="000000"/>
              </w:rPr>
              <w:t>-.06</w:t>
            </w:r>
          </w:p>
        </w:tc>
        <w:tc>
          <w:tcPr>
            <w:tcW w:w="1020" w:type="dxa"/>
            <w:gridSpan w:val="2"/>
            <w:tcBorders>
              <w:top w:val="single" w:sz="4" w:space="0" w:color="auto"/>
              <w:left w:val="nil"/>
              <w:bottom w:val="nil"/>
              <w:right w:val="nil"/>
            </w:tcBorders>
            <w:shd w:val="clear" w:color="auto" w:fill="auto"/>
            <w:noWrap/>
            <w:vAlign w:val="bottom"/>
            <w:hideMark/>
          </w:tcPr>
          <w:p w14:paraId="3E0AAA46" w14:textId="77777777" w:rsidR="003C32CD" w:rsidRPr="00C3182F" w:rsidRDefault="003C32CD" w:rsidP="00B9115F">
            <w:pPr>
              <w:jc w:val="right"/>
              <w:rPr>
                <w:rFonts w:ascii="Cambria" w:eastAsia="Times New Roman" w:hAnsi="Cambria" w:cs="Times New Roman"/>
                <w:color w:val="000000"/>
              </w:rPr>
            </w:pPr>
            <w:r w:rsidRPr="00C3182F">
              <w:rPr>
                <w:rFonts w:ascii="Cambria" w:eastAsia="Times New Roman" w:hAnsi="Cambria" w:cs="Times New Roman"/>
                <w:color w:val="000000"/>
              </w:rPr>
              <w:t>-.01</w:t>
            </w:r>
          </w:p>
        </w:tc>
      </w:tr>
      <w:tr w:rsidR="003C32CD" w:rsidRPr="00C3182F" w14:paraId="3AC63C20" w14:textId="77777777" w:rsidTr="00FC09F4">
        <w:trPr>
          <w:trHeight w:val="300"/>
        </w:trPr>
        <w:tc>
          <w:tcPr>
            <w:tcW w:w="1800" w:type="dxa"/>
            <w:gridSpan w:val="2"/>
            <w:tcBorders>
              <w:top w:val="nil"/>
              <w:left w:val="nil"/>
              <w:bottom w:val="nil"/>
              <w:right w:val="nil"/>
            </w:tcBorders>
            <w:shd w:val="clear" w:color="auto" w:fill="auto"/>
            <w:noWrap/>
            <w:vAlign w:val="bottom"/>
            <w:hideMark/>
          </w:tcPr>
          <w:p w14:paraId="55435EE7" w14:textId="77777777" w:rsidR="003C32CD" w:rsidRPr="00C3182F" w:rsidRDefault="003C32CD" w:rsidP="00B9115F">
            <w:pPr>
              <w:rPr>
                <w:rFonts w:ascii="Cambria" w:eastAsia="Times New Roman" w:hAnsi="Cambria" w:cs="Times New Roman"/>
                <w:color w:val="000000"/>
              </w:rPr>
            </w:pPr>
            <w:r w:rsidRPr="00C3182F">
              <w:rPr>
                <w:rFonts w:ascii="Cambria" w:eastAsia="Times New Roman" w:hAnsi="Cambria" w:cs="Times New Roman"/>
                <w:color w:val="000000"/>
              </w:rPr>
              <w:t>OW Gross</w:t>
            </w:r>
          </w:p>
        </w:tc>
        <w:tc>
          <w:tcPr>
            <w:tcW w:w="1127" w:type="dxa"/>
            <w:gridSpan w:val="2"/>
            <w:tcBorders>
              <w:top w:val="nil"/>
              <w:left w:val="nil"/>
              <w:bottom w:val="nil"/>
              <w:right w:val="nil"/>
            </w:tcBorders>
            <w:shd w:val="clear" w:color="auto" w:fill="auto"/>
            <w:noWrap/>
            <w:vAlign w:val="bottom"/>
            <w:hideMark/>
          </w:tcPr>
          <w:p w14:paraId="149C9C09" w14:textId="77777777" w:rsidR="003C32CD" w:rsidRPr="00C3182F" w:rsidRDefault="003C32CD" w:rsidP="00B9115F">
            <w:pPr>
              <w:jc w:val="right"/>
              <w:rPr>
                <w:rFonts w:ascii="Cambria" w:eastAsia="Times New Roman" w:hAnsi="Cambria" w:cs="Times New Roman"/>
                <w:b/>
                <w:bCs/>
                <w:color w:val="000000"/>
              </w:rPr>
            </w:pPr>
            <w:r w:rsidRPr="00C3182F">
              <w:rPr>
                <w:rFonts w:ascii="Cambria" w:eastAsia="Times New Roman" w:hAnsi="Cambria" w:cs="Times New Roman"/>
                <w:b/>
                <w:bCs/>
                <w:color w:val="000000"/>
              </w:rPr>
              <w:t>-.10</w:t>
            </w:r>
          </w:p>
        </w:tc>
        <w:tc>
          <w:tcPr>
            <w:tcW w:w="720" w:type="dxa"/>
            <w:gridSpan w:val="2"/>
            <w:tcBorders>
              <w:top w:val="nil"/>
              <w:left w:val="nil"/>
              <w:bottom w:val="nil"/>
              <w:right w:val="nil"/>
            </w:tcBorders>
            <w:shd w:val="clear" w:color="auto" w:fill="auto"/>
            <w:noWrap/>
            <w:vAlign w:val="bottom"/>
            <w:hideMark/>
          </w:tcPr>
          <w:p w14:paraId="571AD01F" w14:textId="77777777" w:rsidR="003C32CD" w:rsidRPr="00C3182F" w:rsidRDefault="003C32CD" w:rsidP="00B9115F">
            <w:pPr>
              <w:jc w:val="right"/>
              <w:rPr>
                <w:rFonts w:ascii="Cambria" w:eastAsia="Times New Roman" w:hAnsi="Cambria" w:cs="Times New Roman"/>
                <w:b/>
                <w:bCs/>
                <w:color w:val="000000"/>
              </w:rPr>
            </w:pPr>
            <w:r w:rsidRPr="00C3182F">
              <w:rPr>
                <w:rFonts w:ascii="Cambria" w:eastAsia="Times New Roman" w:hAnsi="Cambria" w:cs="Times New Roman"/>
                <w:b/>
                <w:bCs/>
                <w:color w:val="000000"/>
              </w:rPr>
              <w:t>.09</w:t>
            </w:r>
          </w:p>
        </w:tc>
        <w:tc>
          <w:tcPr>
            <w:tcW w:w="700" w:type="dxa"/>
            <w:gridSpan w:val="2"/>
            <w:tcBorders>
              <w:top w:val="nil"/>
              <w:left w:val="nil"/>
              <w:bottom w:val="nil"/>
              <w:right w:val="nil"/>
            </w:tcBorders>
            <w:shd w:val="clear" w:color="auto" w:fill="auto"/>
            <w:noWrap/>
            <w:vAlign w:val="bottom"/>
            <w:hideMark/>
          </w:tcPr>
          <w:p w14:paraId="3AAF20B6" w14:textId="77777777" w:rsidR="003C32CD" w:rsidRPr="00C3182F" w:rsidRDefault="003C32CD" w:rsidP="00B9115F">
            <w:pPr>
              <w:jc w:val="right"/>
              <w:rPr>
                <w:rFonts w:ascii="Cambria" w:eastAsia="Times New Roman" w:hAnsi="Cambria" w:cs="Times New Roman"/>
                <w:b/>
                <w:bCs/>
                <w:color w:val="000000"/>
              </w:rPr>
            </w:pPr>
            <w:r w:rsidRPr="00C3182F">
              <w:rPr>
                <w:rFonts w:ascii="Cambria" w:eastAsia="Times New Roman" w:hAnsi="Cambria" w:cs="Times New Roman"/>
                <w:b/>
                <w:bCs/>
                <w:color w:val="000000"/>
              </w:rPr>
              <w:t>-.04</w:t>
            </w:r>
          </w:p>
        </w:tc>
        <w:tc>
          <w:tcPr>
            <w:tcW w:w="1040" w:type="dxa"/>
            <w:gridSpan w:val="2"/>
            <w:tcBorders>
              <w:top w:val="nil"/>
              <w:left w:val="nil"/>
              <w:bottom w:val="nil"/>
              <w:right w:val="nil"/>
            </w:tcBorders>
            <w:shd w:val="clear" w:color="auto" w:fill="auto"/>
            <w:noWrap/>
            <w:vAlign w:val="bottom"/>
            <w:hideMark/>
          </w:tcPr>
          <w:p w14:paraId="6B86ABB9" w14:textId="77777777" w:rsidR="003C32CD" w:rsidRPr="00C3182F" w:rsidRDefault="003C32CD" w:rsidP="00B9115F">
            <w:pPr>
              <w:jc w:val="right"/>
              <w:rPr>
                <w:rFonts w:ascii="Cambria" w:eastAsia="Times New Roman" w:hAnsi="Cambria" w:cs="Times New Roman"/>
                <w:b/>
                <w:bCs/>
                <w:color w:val="000000"/>
              </w:rPr>
            </w:pPr>
            <w:r w:rsidRPr="00C3182F">
              <w:rPr>
                <w:rFonts w:ascii="Cambria" w:eastAsia="Times New Roman" w:hAnsi="Cambria" w:cs="Times New Roman"/>
                <w:b/>
                <w:bCs/>
                <w:color w:val="000000"/>
              </w:rPr>
              <w:t>.08</w:t>
            </w:r>
          </w:p>
        </w:tc>
        <w:tc>
          <w:tcPr>
            <w:tcW w:w="1208" w:type="dxa"/>
            <w:gridSpan w:val="2"/>
            <w:tcBorders>
              <w:top w:val="nil"/>
              <w:left w:val="nil"/>
              <w:bottom w:val="nil"/>
              <w:right w:val="nil"/>
            </w:tcBorders>
            <w:shd w:val="clear" w:color="auto" w:fill="auto"/>
            <w:noWrap/>
            <w:vAlign w:val="bottom"/>
            <w:hideMark/>
          </w:tcPr>
          <w:p w14:paraId="2876CE98" w14:textId="77777777" w:rsidR="003C32CD" w:rsidRPr="00C3182F" w:rsidRDefault="003C32CD" w:rsidP="00B9115F">
            <w:pPr>
              <w:jc w:val="right"/>
              <w:rPr>
                <w:rFonts w:ascii="Cambria" w:eastAsia="Times New Roman" w:hAnsi="Cambria" w:cs="Times New Roman"/>
                <w:color w:val="000000"/>
              </w:rPr>
            </w:pPr>
            <w:r w:rsidRPr="00C3182F">
              <w:rPr>
                <w:rFonts w:ascii="Cambria" w:eastAsia="Times New Roman" w:hAnsi="Cambria" w:cs="Times New Roman"/>
                <w:color w:val="000000"/>
              </w:rPr>
              <w:t>-.01</w:t>
            </w:r>
          </w:p>
        </w:tc>
        <w:tc>
          <w:tcPr>
            <w:tcW w:w="853" w:type="dxa"/>
            <w:gridSpan w:val="2"/>
            <w:tcBorders>
              <w:top w:val="nil"/>
              <w:left w:val="nil"/>
              <w:bottom w:val="nil"/>
              <w:right w:val="nil"/>
            </w:tcBorders>
            <w:shd w:val="clear" w:color="auto" w:fill="auto"/>
            <w:noWrap/>
            <w:vAlign w:val="bottom"/>
            <w:hideMark/>
          </w:tcPr>
          <w:p w14:paraId="70E076C1" w14:textId="77777777" w:rsidR="003C32CD" w:rsidRPr="00C3182F" w:rsidRDefault="003C32CD" w:rsidP="00B9115F">
            <w:pPr>
              <w:jc w:val="right"/>
              <w:rPr>
                <w:rFonts w:ascii="Cambria" w:eastAsia="Times New Roman" w:hAnsi="Cambria" w:cs="Times New Roman"/>
                <w:b/>
                <w:bCs/>
                <w:color w:val="000000"/>
              </w:rPr>
            </w:pPr>
            <w:r w:rsidRPr="00C3182F">
              <w:rPr>
                <w:rFonts w:ascii="Cambria" w:eastAsia="Times New Roman" w:hAnsi="Cambria" w:cs="Times New Roman"/>
                <w:b/>
                <w:bCs/>
                <w:color w:val="000000"/>
              </w:rPr>
              <w:t>-.06</w:t>
            </w:r>
          </w:p>
        </w:tc>
        <w:tc>
          <w:tcPr>
            <w:tcW w:w="780" w:type="dxa"/>
            <w:gridSpan w:val="2"/>
            <w:tcBorders>
              <w:top w:val="nil"/>
              <w:left w:val="nil"/>
              <w:bottom w:val="nil"/>
              <w:right w:val="nil"/>
            </w:tcBorders>
            <w:shd w:val="clear" w:color="auto" w:fill="auto"/>
            <w:noWrap/>
            <w:vAlign w:val="bottom"/>
            <w:hideMark/>
          </w:tcPr>
          <w:p w14:paraId="6E38CCA3" w14:textId="77777777" w:rsidR="003C32CD" w:rsidRPr="00C3182F" w:rsidRDefault="003C32CD" w:rsidP="00B9115F">
            <w:pPr>
              <w:jc w:val="right"/>
              <w:rPr>
                <w:rFonts w:ascii="Cambria" w:eastAsia="Times New Roman" w:hAnsi="Cambria" w:cs="Times New Roman"/>
                <w:b/>
                <w:bCs/>
                <w:color w:val="000000"/>
              </w:rPr>
            </w:pPr>
            <w:r w:rsidRPr="00C3182F">
              <w:rPr>
                <w:rFonts w:ascii="Cambria" w:eastAsia="Times New Roman" w:hAnsi="Cambria" w:cs="Times New Roman"/>
                <w:b/>
                <w:bCs/>
                <w:color w:val="000000"/>
              </w:rPr>
              <w:t>.12</w:t>
            </w:r>
          </w:p>
        </w:tc>
        <w:tc>
          <w:tcPr>
            <w:tcW w:w="680" w:type="dxa"/>
            <w:gridSpan w:val="2"/>
            <w:tcBorders>
              <w:top w:val="nil"/>
              <w:left w:val="nil"/>
              <w:bottom w:val="nil"/>
              <w:right w:val="nil"/>
            </w:tcBorders>
            <w:shd w:val="clear" w:color="auto" w:fill="auto"/>
            <w:noWrap/>
            <w:vAlign w:val="bottom"/>
            <w:hideMark/>
          </w:tcPr>
          <w:p w14:paraId="140F733E" w14:textId="77777777" w:rsidR="003C32CD" w:rsidRPr="00C3182F" w:rsidRDefault="003C32CD" w:rsidP="00B9115F">
            <w:pPr>
              <w:jc w:val="right"/>
              <w:rPr>
                <w:rFonts w:ascii="Cambria" w:eastAsia="Times New Roman" w:hAnsi="Cambria" w:cs="Times New Roman"/>
                <w:color w:val="000000"/>
              </w:rPr>
            </w:pPr>
            <w:r w:rsidRPr="00C3182F">
              <w:rPr>
                <w:rFonts w:ascii="Cambria" w:eastAsia="Times New Roman" w:hAnsi="Cambria" w:cs="Times New Roman"/>
                <w:color w:val="000000"/>
              </w:rPr>
              <w:t>-.03</w:t>
            </w:r>
          </w:p>
        </w:tc>
        <w:tc>
          <w:tcPr>
            <w:tcW w:w="1040" w:type="dxa"/>
            <w:tcBorders>
              <w:top w:val="nil"/>
              <w:left w:val="nil"/>
              <w:bottom w:val="nil"/>
              <w:right w:val="nil"/>
            </w:tcBorders>
            <w:shd w:val="clear" w:color="auto" w:fill="auto"/>
            <w:noWrap/>
            <w:vAlign w:val="bottom"/>
            <w:hideMark/>
          </w:tcPr>
          <w:p w14:paraId="2FC4C5E6" w14:textId="77777777" w:rsidR="003C32CD" w:rsidRPr="00C3182F" w:rsidRDefault="003C32CD" w:rsidP="00B9115F">
            <w:pPr>
              <w:jc w:val="right"/>
              <w:rPr>
                <w:rFonts w:ascii="Cambria" w:eastAsia="Times New Roman" w:hAnsi="Cambria" w:cs="Times New Roman"/>
                <w:color w:val="000000"/>
              </w:rPr>
            </w:pPr>
            <w:r w:rsidRPr="00C3182F">
              <w:rPr>
                <w:rFonts w:ascii="Cambria" w:eastAsia="Times New Roman" w:hAnsi="Cambria" w:cs="Times New Roman"/>
                <w:color w:val="000000"/>
              </w:rPr>
              <w:t>-.02</w:t>
            </w:r>
          </w:p>
        </w:tc>
        <w:tc>
          <w:tcPr>
            <w:tcW w:w="1208" w:type="dxa"/>
            <w:gridSpan w:val="3"/>
            <w:tcBorders>
              <w:top w:val="nil"/>
              <w:left w:val="nil"/>
              <w:bottom w:val="nil"/>
              <w:right w:val="nil"/>
            </w:tcBorders>
            <w:shd w:val="clear" w:color="auto" w:fill="auto"/>
            <w:noWrap/>
            <w:vAlign w:val="bottom"/>
            <w:hideMark/>
          </w:tcPr>
          <w:p w14:paraId="2AE8E11F" w14:textId="77777777" w:rsidR="003C32CD" w:rsidRPr="00C3182F" w:rsidRDefault="003C32CD" w:rsidP="00B9115F">
            <w:pPr>
              <w:jc w:val="right"/>
              <w:rPr>
                <w:rFonts w:ascii="Cambria" w:eastAsia="Times New Roman" w:hAnsi="Cambria" w:cs="Times New Roman"/>
                <w:color w:val="000000"/>
              </w:rPr>
            </w:pPr>
            <w:r w:rsidRPr="00C3182F">
              <w:rPr>
                <w:rFonts w:ascii="Cambria" w:eastAsia="Times New Roman" w:hAnsi="Cambria" w:cs="Times New Roman"/>
                <w:color w:val="000000"/>
              </w:rPr>
              <w:t>.02</w:t>
            </w:r>
          </w:p>
        </w:tc>
        <w:tc>
          <w:tcPr>
            <w:tcW w:w="880" w:type="dxa"/>
            <w:gridSpan w:val="2"/>
            <w:tcBorders>
              <w:top w:val="nil"/>
              <w:left w:val="nil"/>
              <w:bottom w:val="nil"/>
              <w:right w:val="nil"/>
            </w:tcBorders>
            <w:shd w:val="clear" w:color="auto" w:fill="auto"/>
            <w:noWrap/>
            <w:vAlign w:val="bottom"/>
            <w:hideMark/>
          </w:tcPr>
          <w:p w14:paraId="43113090" w14:textId="77777777" w:rsidR="003C32CD" w:rsidRPr="00C3182F" w:rsidRDefault="003C32CD" w:rsidP="00B9115F">
            <w:pPr>
              <w:jc w:val="right"/>
              <w:rPr>
                <w:rFonts w:ascii="Cambria" w:eastAsia="Times New Roman" w:hAnsi="Cambria" w:cs="Times New Roman"/>
                <w:b/>
                <w:bCs/>
                <w:color w:val="000000"/>
              </w:rPr>
            </w:pPr>
            <w:r w:rsidRPr="00C3182F">
              <w:rPr>
                <w:rFonts w:ascii="Cambria" w:eastAsia="Times New Roman" w:hAnsi="Cambria" w:cs="Times New Roman"/>
                <w:b/>
                <w:bCs/>
                <w:color w:val="000000"/>
              </w:rPr>
              <w:t>-.04</w:t>
            </w:r>
          </w:p>
        </w:tc>
        <w:tc>
          <w:tcPr>
            <w:tcW w:w="1020" w:type="dxa"/>
            <w:gridSpan w:val="2"/>
            <w:tcBorders>
              <w:top w:val="nil"/>
              <w:left w:val="nil"/>
              <w:bottom w:val="nil"/>
              <w:right w:val="nil"/>
            </w:tcBorders>
            <w:shd w:val="clear" w:color="auto" w:fill="auto"/>
            <w:noWrap/>
            <w:vAlign w:val="bottom"/>
            <w:hideMark/>
          </w:tcPr>
          <w:p w14:paraId="0580D70A" w14:textId="77777777" w:rsidR="003C32CD" w:rsidRPr="00C3182F" w:rsidRDefault="003C32CD" w:rsidP="00B9115F">
            <w:pPr>
              <w:jc w:val="right"/>
              <w:rPr>
                <w:rFonts w:ascii="Cambria" w:eastAsia="Times New Roman" w:hAnsi="Cambria" w:cs="Times New Roman"/>
                <w:color w:val="000000"/>
              </w:rPr>
            </w:pPr>
            <w:r w:rsidRPr="00C3182F">
              <w:rPr>
                <w:rFonts w:ascii="Cambria" w:eastAsia="Times New Roman" w:hAnsi="Cambria" w:cs="Times New Roman"/>
                <w:color w:val="000000"/>
              </w:rPr>
              <w:t>-.03</w:t>
            </w:r>
          </w:p>
        </w:tc>
      </w:tr>
      <w:tr w:rsidR="003C32CD" w:rsidRPr="00C3182F" w14:paraId="14435AE6" w14:textId="77777777" w:rsidTr="00FC09F4">
        <w:trPr>
          <w:trHeight w:val="300"/>
        </w:trPr>
        <w:tc>
          <w:tcPr>
            <w:tcW w:w="1800" w:type="dxa"/>
            <w:gridSpan w:val="2"/>
            <w:tcBorders>
              <w:top w:val="nil"/>
              <w:left w:val="nil"/>
              <w:bottom w:val="nil"/>
              <w:right w:val="nil"/>
            </w:tcBorders>
            <w:shd w:val="clear" w:color="auto" w:fill="auto"/>
            <w:noWrap/>
            <w:vAlign w:val="bottom"/>
            <w:hideMark/>
          </w:tcPr>
          <w:p w14:paraId="61FD78E1" w14:textId="77777777" w:rsidR="003C32CD" w:rsidRPr="00C3182F" w:rsidRDefault="003C32CD" w:rsidP="00B9115F">
            <w:pPr>
              <w:rPr>
                <w:rFonts w:ascii="Cambria" w:eastAsia="Times New Roman" w:hAnsi="Cambria" w:cs="Times New Roman"/>
                <w:color w:val="000000"/>
              </w:rPr>
            </w:pPr>
            <w:r w:rsidRPr="00C3182F">
              <w:rPr>
                <w:rFonts w:ascii="Cambria" w:eastAsia="Times New Roman" w:hAnsi="Cambria" w:cs="Times New Roman"/>
                <w:color w:val="000000"/>
              </w:rPr>
              <w:t>Total Gross</w:t>
            </w:r>
          </w:p>
        </w:tc>
        <w:tc>
          <w:tcPr>
            <w:tcW w:w="1127" w:type="dxa"/>
            <w:gridSpan w:val="2"/>
            <w:tcBorders>
              <w:top w:val="nil"/>
              <w:left w:val="nil"/>
              <w:bottom w:val="nil"/>
              <w:right w:val="nil"/>
            </w:tcBorders>
            <w:shd w:val="clear" w:color="auto" w:fill="auto"/>
            <w:noWrap/>
            <w:vAlign w:val="bottom"/>
            <w:hideMark/>
          </w:tcPr>
          <w:p w14:paraId="54134719" w14:textId="77777777" w:rsidR="003C32CD" w:rsidRPr="00C3182F" w:rsidRDefault="003C32CD" w:rsidP="00B9115F">
            <w:pPr>
              <w:jc w:val="right"/>
              <w:rPr>
                <w:rFonts w:ascii="Cambria" w:eastAsia="Times New Roman" w:hAnsi="Cambria" w:cs="Times New Roman"/>
                <w:b/>
                <w:bCs/>
                <w:color w:val="000000"/>
              </w:rPr>
            </w:pPr>
            <w:r w:rsidRPr="00C3182F">
              <w:rPr>
                <w:rFonts w:ascii="Cambria" w:eastAsia="Times New Roman" w:hAnsi="Cambria" w:cs="Times New Roman"/>
                <w:b/>
                <w:bCs/>
                <w:color w:val="000000"/>
              </w:rPr>
              <w:t>-.08</w:t>
            </w:r>
          </w:p>
        </w:tc>
        <w:tc>
          <w:tcPr>
            <w:tcW w:w="720" w:type="dxa"/>
            <w:gridSpan w:val="2"/>
            <w:tcBorders>
              <w:top w:val="nil"/>
              <w:left w:val="nil"/>
              <w:bottom w:val="nil"/>
              <w:right w:val="nil"/>
            </w:tcBorders>
            <w:shd w:val="clear" w:color="auto" w:fill="auto"/>
            <w:noWrap/>
            <w:vAlign w:val="bottom"/>
            <w:hideMark/>
          </w:tcPr>
          <w:p w14:paraId="029B717D" w14:textId="77777777" w:rsidR="003C32CD" w:rsidRPr="00C3182F" w:rsidRDefault="003C32CD" w:rsidP="00B9115F">
            <w:pPr>
              <w:jc w:val="right"/>
              <w:rPr>
                <w:rFonts w:ascii="Cambria" w:eastAsia="Times New Roman" w:hAnsi="Cambria" w:cs="Times New Roman"/>
                <w:b/>
                <w:bCs/>
                <w:color w:val="000000"/>
              </w:rPr>
            </w:pPr>
            <w:r w:rsidRPr="00C3182F">
              <w:rPr>
                <w:rFonts w:ascii="Cambria" w:eastAsia="Times New Roman" w:hAnsi="Cambria" w:cs="Times New Roman"/>
                <w:b/>
                <w:bCs/>
                <w:color w:val="000000"/>
              </w:rPr>
              <w:t>.04</w:t>
            </w:r>
          </w:p>
        </w:tc>
        <w:tc>
          <w:tcPr>
            <w:tcW w:w="700" w:type="dxa"/>
            <w:gridSpan w:val="2"/>
            <w:tcBorders>
              <w:top w:val="nil"/>
              <w:left w:val="nil"/>
              <w:bottom w:val="nil"/>
              <w:right w:val="nil"/>
            </w:tcBorders>
            <w:shd w:val="clear" w:color="auto" w:fill="auto"/>
            <w:noWrap/>
            <w:vAlign w:val="bottom"/>
            <w:hideMark/>
          </w:tcPr>
          <w:p w14:paraId="205D6F00" w14:textId="77777777" w:rsidR="003C32CD" w:rsidRPr="00C3182F" w:rsidRDefault="003C32CD" w:rsidP="00B9115F">
            <w:pPr>
              <w:jc w:val="right"/>
              <w:rPr>
                <w:rFonts w:ascii="Cambria" w:eastAsia="Times New Roman" w:hAnsi="Cambria" w:cs="Times New Roman"/>
                <w:b/>
                <w:bCs/>
                <w:color w:val="000000"/>
              </w:rPr>
            </w:pPr>
            <w:r w:rsidRPr="00C3182F">
              <w:rPr>
                <w:rFonts w:ascii="Cambria" w:eastAsia="Times New Roman" w:hAnsi="Cambria" w:cs="Times New Roman"/>
                <w:b/>
                <w:bCs/>
                <w:color w:val="000000"/>
              </w:rPr>
              <w:t>-.03</w:t>
            </w:r>
          </w:p>
        </w:tc>
        <w:tc>
          <w:tcPr>
            <w:tcW w:w="1040" w:type="dxa"/>
            <w:gridSpan w:val="2"/>
            <w:tcBorders>
              <w:top w:val="nil"/>
              <w:left w:val="nil"/>
              <w:bottom w:val="nil"/>
              <w:right w:val="nil"/>
            </w:tcBorders>
            <w:shd w:val="clear" w:color="auto" w:fill="auto"/>
            <w:noWrap/>
            <w:vAlign w:val="bottom"/>
            <w:hideMark/>
          </w:tcPr>
          <w:p w14:paraId="3B781B62" w14:textId="77777777" w:rsidR="003C32CD" w:rsidRPr="00C3182F" w:rsidRDefault="003C32CD" w:rsidP="00B9115F">
            <w:pPr>
              <w:jc w:val="right"/>
              <w:rPr>
                <w:rFonts w:ascii="Cambria" w:eastAsia="Times New Roman" w:hAnsi="Cambria" w:cs="Times New Roman"/>
                <w:b/>
                <w:bCs/>
                <w:color w:val="000000"/>
              </w:rPr>
            </w:pPr>
            <w:r w:rsidRPr="00C3182F">
              <w:rPr>
                <w:rFonts w:ascii="Cambria" w:eastAsia="Times New Roman" w:hAnsi="Cambria" w:cs="Times New Roman"/>
                <w:b/>
                <w:bCs/>
                <w:color w:val="000000"/>
              </w:rPr>
              <w:t>.04</w:t>
            </w:r>
          </w:p>
        </w:tc>
        <w:tc>
          <w:tcPr>
            <w:tcW w:w="1208" w:type="dxa"/>
            <w:gridSpan w:val="2"/>
            <w:tcBorders>
              <w:top w:val="nil"/>
              <w:left w:val="nil"/>
              <w:bottom w:val="nil"/>
              <w:right w:val="nil"/>
            </w:tcBorders>
            <w:shd w:val="clear" w:color="auto" w:fill="auto"/>
            <w:noWrap/>
            <w:vAlign w:val="bottom"/>
            <w:hideMark/>
          </w:tcPr>
          <w:p w14:paraId="09BF5AEB" w14:textId="77777777" w:rsidR="003C32CD" w:rsidRPr="00C3182F" w:rsidRDefault="003C32CD" w:rsidP="00B9115F">
            <w:pPr>
              <w:jc w:val="right"/>
              <w:rPr>
                <w:rFonts w:ascii="Cambria" w:eastAsia="Times New Roman" w:hAnsi="Cambria" w:cs="Times New Roman"/>
                <w:color w:val="000000"/>
              </w:rPr>
            </w:pPr>
            <w:r w:rsidRPr="00C3182F">
              <w:rPr>
                <w:rFonts w:ascii="Cambria" w:eastAsia="Times New Roman" w:hAnsi="Cambria" w:cs="Times New Roman"/>
                <w:color w:val="000000"/>
              </w:rPr>
              <w:t>.00</w:t>
            </w:r>
          </w:p>
        </w:tc>
        <w:tc>
          <w:tcPr>
            <w:tcW w:w="853" w:type="dxa"/>
            <w:gridSpan w:val="2"/>
            <w:tcBorders>
              <w:top w:val="nil"/>
              <w:left w:val="nil"/>
              <w:bottom w:val="nil"/>
              <w:right w:val="nil"/>
            </w:tcBorders>
            <w:shd w:val="clear" w:color="auto" w:fill="auto"/>
            <w:noWrap/>
            <w:vAlign w:val="bottom"/>
            <w:hideMark/>
          </w:tcPr>
          <w:p w14:paraId="0D0F9475" w14:textId="77777777" w:rsidR="003C32CD" w:rsidRPr="00C3182F" w:rsidRDefault="003C32CD" w:rsidP="00B9115F">
            <w:pPr>
              <w:jc w:val="right"/>
              <w:rPr>
                <w:rFonts w:ascii="Cambria" w:eastAsia="Times New Roman" w:hAnsi="Cambria" w:cs="Times New Roman"/>
                <w:b/>
                <w:bCs/>
                <w:color w:val="000000"/>
              </w:rPr>
            </w:pPr>
            <w:r w:rsidRPr="00C3182F">
              <w:rPr>
                <w:rFonts w:ascii="Cambria" w:eastAsia="Times New Roman" w:hAnsi="Cambria" w:cs="Times New Roman"/>
                <w:b/>
                <w:bCs/>
                <w:color w:val="000000"/>
              </w:rPr>
              <w:t>-.06</w:t>
            </w:r>
          </w:p>
        </w:tc>
        <w:tc>
          <w:tcPr>
            <w:tcW w:w="780" w:type="dxa"/>
            <w:gridSpan w:val="2"/>
            <w:tcBorders>
              <w:top w:val="nil"/>
              <w:left w:val="nil"/>
              <w:bottom w:val="nil"/>
              <w:right w:val="nil"/>
            </w:tcBorders>
            <w:shd w:val="clear" w:color="auto" w:fill="auto"/>
            <w:noWrap/>
            <w:vAlign w:val="bottom"/>
            <w:hideMark/>
          </w:tcPr>
          <w:p w14:paraId="29BF10FD" w14:textId="77777777" w:rsidR="003C32CD" w:rsidRPr="00C3182F" w:rsidRDefault="003C32CD" w:rsidP="00B9115F">
            <w:pPr>
              <w:jc w:val="right"/>
              <w:rPr>
                <w:rFonts w:ascii="Cambria" w:eastAsia="Times New Roman" w:hAnsi="Cambria" w:cs="Times New Roman"/>
                <w:b/>
                <w:bCs/>
                <w:color w:val="000000"/>
              </w:rPr>
            </w:pPr>
            <w:r w:rsidRPr="00C3182F">
              <w:rPr>
                <w:rFonts w:ascii="Cambria" w:eastAsia="Times New Roman" w:hAnsi="Cambria" w:cs="Times New Roman"/>
                <w:b/>
                <w:bCs/>
                <w:color w:val="000000"/>
              </w:rPr>
              <w:t>.08</w:t>
            </w:r>
          </w:p>
        </w:tc>
        <w:tc>
          <w:tcPr>
            <w:tcW w:w="680" w:type="dxa"/>
            <w:gridSpan w:val="2"/>
            <w:tcBorders>
              <w:top w:val="nil"/>
              <w:left w:val="nil"/>
              <w:bottom w:val="nil"/>
              <w:right w:val="nil"/>
            </w:tcBorders>
            <w:shd w:val="clear" w:color="auto" w:fill="auto"/>
            <w:noWrap/>
            <w:vAlign w:val="bottom"/>
            <w:hideMark/>
          </w:tcPr>
          <w:p w14:paraId="21FB9480" w14:textId="77777777" w:rsidR="003C32CD" w:rsidRPr="00C3182F" w:rsidRDefault="003C32CD" w:rsidP="00B9115F">
            <w:pPr>
              <w:jc w:val="right"/>
              <w:rPr>
                <w:rFonts w:ascii="Cambria" w:eastAsia="Times New Roman" w:hAnsi="Cambria" w:cs="Times New Roman"/>
                <w:color w:val="000000"/>
              </w:rPr>
            </w:pPr>
            <w:r w:rsidRPr="00C3182F">
              <w:rPr>
                <w:rFonts w:ascii="Cambria" w:eastAsia="Times New Roman" w:hAnsi="Cambria" w:cs="Times New Roman"/>
                <w:color w:val="000000"/>
              </w:rPr>
              <w:t>-.02</w:t>
            </w:r>
          </w:p>
        </w:tc>
        <w:tc>
          <w:tcPr>
            <w:tcW w:w="1040" w:type="dxa"/>
            <w:tcBorders>
              <w:top w:val="nil"/>
              <w:left w:val="nil"/>
              <w:bottom w:val="nil"/>
              <w:right w:val="nil"/>
            </w:tcBorders>
            <w:shd w:val="clear" w:color="auto" w:fill="auto"/>
            <w:noWrap/>
            <w:vAlign w:val="bottom"/>
            <w:hideMark/>
          </w:tcPr>
          <w:p w14:paraId="4B7CBD21" w14:textId="77777777" w:rsidR="003C32CD" w:rsidRPr="00C3182F" w:rsidRDefault="003C32CD" w:rsidP="00B9115F">
            <w:pPr>
              <w:jc w:val="right"/>
              <w:rPr>
                <w:rFonts w:ascii="Cambria" w:eastAsia="Times New Roman" w:hAnsi="Cambria" w:cs="Times New Roman"/>
                <w:color w:val="000000"/>
              </w:rPr>
            </w:pPr>
            <w:r w:rsidRPr="00C3182F">
              <w:rPr>
                <w:rFonts w:ascii="Cambria" w:eastAsia="Times New Roman" w:hAnsi="Cambria" w:cs="Times New Roman"/>
                <w:color w:val="000000"/>
              </w:rPr>
              <w:t>-.03</w:t>
            </w:r>
          </w:p>
        </w:tc>
        <w:tc>
          <w:tcPr>
            <w:tcW w:w="1208" w:type="dxa"/>
            <w:gridSpan w:val="3"/>
            <w:tcBorders>
              <w:top w:val="nil"/>
              <w:left w:val="nil"/>
              <w:bottom w:val="nil"/>
              <w:right w:val="nil"/>
            </w:tcBorders>
            <w:shd w:val="clear" w:color="auto" w:fill="auto"/>
            <w:noWrap/>
            <w:vAlign w:val="bottom"/>
            <w:hideMark/>
          </w:tcPr>
          <w:p w14:paraId="0B707189" w14:textId="77777777" w:rsidR="003C32CD" w:rsidRPr="00C3182F" w:rsidRDefault="003C32CD" w:rsidP="00B9115F">
            <w:pPr>
              <w:jc w:val="right"/>
              <w:rPr>
                <w:rFonts w:ascii="Cambria" w:eastAsia="Times New Roman" w:hAnsi="Cambria" w:cs="Times New Roman"/>
                <w:color w:val="000000"/>
              </w:rPr>
            </w:pPr>
            <w:r w:rsidRPr="00C3182F">
              <w:rPr>
                <w:rFonts w:ascii="Cambria" w:eastAsia="Times New Roman" w:hAnsi="Cambria" w:cs="Times New Roman"/>
                <w:color w:val="000000"/>
              </w:rPr>
              <w:t>.02</w:t>
            </w:r>
          </w:p>
        </w:tc>
        <w:tc>
          <w:tcPr>
            <w:tcW w:w="880" w:type="dxa"/>
            <w:gridSpan w:val="2"/>
            <w:tcBorders>
              <w:top w:val="nil"/>
              <w:left w:val="nil"/>
              <w:bottom w:val="nil"/>
              <w:right w:val="nil"/>
            </w:tcBorders>
            <w:shd w:val="clear" w:color="auto" w:fill="auto"/>
            <w:noWrap/>
            <w:vAlign w:val="bottom"/>
            <w:hideMark/>
          </w:tcPr>
          <w:p w14:paraId="73C04060" w14:textId="77777777" w:rsidR="003C32CD" w:rsidRPr="00C3182F" w:rsidRDefault="003C32CD" w:rsidP="00B9115F">
            <w:pPr>
              <w:jc w:val="right"/>
              <w:rPr>
                <w:rFonts w:ascii="Cambria" w:eastAsia="Times New Roman" w:hAnsi="Cambria" w:cs="Times New Roman"/>
                <w:b/>
                <w:bCs/>
                <w:color w:val="000000"/>
              </w:rPr>
            </w:pPr>
            <w:r w:rsidRPr="00C3182F">
              <w:rPr>
                <w:rFonts w:ascii="Cambria" w:eastAsia="Times New Roman" w:hAnsi="Cambria" w:cs="Times New Roman"/>
                <w:b/>
                <w:bCs/>
                <w:color w:val="000000"/>
              </w:rPr>
              <w:t>-.06</w:t>
            </w:r>
          </w:p>
        </w:tc>
        <w:tc>
          <w:tcPr>
            <w:tcW w:w="1020" w:type="dxa"/>
            <w:gridSpan w:val="2"/>
            <w:tcBorders>
              <w:top w:val="nil"/>
              <w:left w:val="nil"/>
              <w:bottom w:val="nil"/>
              <w:right w:val="nil"/>
            </w:tcBorders>
            <w:shd w:val="clear" w:color="auto" w:fill="auto"/>
            <w:noWrap/>
            <w:vAlign w:val="bottom"/>
            <w:hideMark/>
          </w:tcPr>
          <w:p w14:paraId="31729824" w14:textId="77777777" w:rsidR="003C32CD" w:rsidRPr="00C3182F" w:rsidRDefault="003C32CD" w:rsidP="00B9115F">
            <w:pPr>
              <w:jc w:val="right"/>
              <w:rPr>
                <w:rFonts w:ascii="Cambria" w:eastAsia="Times New Roman" w:hAnsi="Cambria" w:cs="Times New Roman"/>
                <w:color w:val="000000"/>
              </w:rPr>
            </w:pPr>
            <w:r w:rsidRPr="00C3182F">
              <w:rPr>
                <w:rFonts w:ascii="Cambria" w:eastAsia="Times New Roman" w:hAnsi="Cambria" w:cs="Times New Roman"/>
                <w:color w:val="000000"/>
              </w:rPr>
              <w:t>.00</w:t>
            </w:r>
          </w:p>
        </w:tc>
      </w:tr>
      <w:tr w:rsidR="003C32CD" w:rsidRPr="00C3182F" w14:paraId="1B6C2E2E" w14:textId="77777777" w:rsidTr="001D4EDA">
        <w:trPr>
          <w:trHeight w:val="300"/>
        </w:trPr>
        <w:tc>
          <w:tcPr>
            <w:tcW w:w="1800" w:type="dxa"/>
            <w:gridSpan w:val="2"/>
            <w:tcBorders>
              <w:top w:val="nil"/>
              <w:left w:val="nil"/>
              <w:right w:val="nil"/>
            </w:tcBorders>
            <w:shd w:val="clear" w:color="auto" w:fill="auto"/>
            <w:noWrap/>
            <w:vAlign w:val="bottom"/>
            <w:hideMark/>
          </w:tcPr>
          <w:p w14:paraId="7702D768" w14:textId="77777777" w:rsidR="003C32CD" w:rsidRPr="00C3182F" w:rsidRDefault="003C32CD" w:rsidP="00B9115F">
            <w:pPr>
              <w:rPr>
                <w:rFonts w:ascii="Cambria" w:eastAsia="Times New Roman" w:hAnsi="Cambria" w:cs="Times New Roman"/>
                <w:color w:val="000000"/>
              </w:rPr>
            </w:pPr>
            <w:r w:rsidRPr="00C3182F">
              <w:rPr>
                <w:rFonts w:ascii="Cambria" w:eastAsia="Times New Roman" w:hAnsi="Cambria" w:cs="Times New Roman"/>
                <w:color w:val="000000"/>
              </w:rPr>
              <w:t>IMDb viewers</w:t>
            </w:r>
          </w:p>
        </w:tc>
        <w:tc>
          <w:tcPr>
            <w:tcW w:w="1127" w:type="dxa"/>
            <w:gridSpan w:val="2"/>
            <w:tcBorders>
              <w:top w:val="nil"/>
              <w:left w:val="nil"/>
              <w:right w:val="nil"/>
            </w:tcBorders>
            <w:shd w:val="clear" w:color="auto" w:fill="auto"/>
            <w:noWrap/>
            <w:vAlign w:val="bottom"/>
            <w:hideMark/>
          </w:tcPr>
          <w:p w14:paraId="430EB747" w14:textId="77777777" w:rsidR="003C32CD" w:rsidRPr="00C3182F" w:rsidRDefault="003C32CD" w:rsidP="00B9115F">
            <w:pPr>
              <w:jc w:val="right"/>
              <w:rPr>
                <w:rFonts w:ascii="Cambria" w:eastAsia="Times New Roman" w:hAnsi="Cambria" w:cs="Times New Roman"/>
                <w:color w:val="000000"/>
              </w:rPr>
            </w:pPr>
            <w:r w:rsidRPr="00C3182F">
              <w:rPr>
                <w:rFonts w:ascii="Cambria" w:eastAsia="Times New Roman" w:hAnsi="Cambria" w:cs="Times New Roman"/>
                <w:color w:val="000000"/>
              </w:rPr>
              <w:t>-.01</w:t>
            </w:r>
          </w:p>
        </w:tc>
        <w:tc>
          <w:tcPr>
            <w:tcW w:w="720" w:type="dxa"/>
            <w:gridSpan w:val="2"/>
            <w:tcBorders>
              <w:top w:val="nil"/>
              <w:left w:val="nil"/>
              <w:right w:val="nil"/>
            </w:tcBorders>
            <w:shd w:val="clear" w:color="auto" w:fill="auto"/>
            <w:noWrap/>
            <w:vAlign w:val="bottom"/>
            <w:hideMark/>
          </w:tcPr>
          <w:p w14:paraId="2699FA6F" w14:textId="77777777" w:rsidR="003C32CD" w:rsidRPr="00C3182F" w:rsidRDefault="003C32CD" w:rsidP="00B9115F">
            <w:pPr>
              <w:jc w:val="right"/>
              <w:rPr>
                <w:rFonts w:ascii="Cambria" w:eastAsia="Times New Roman" w:hAnsi="Cambria" w:cs="Times New Roman"/>
                <w:b/>
                <w:bCs/>
                <w:color w:val="000000"/>
              </w:rPr>
            </w:pPr>
            <w:r w:rsidRPr="00C3182F">
              <w:rPr>
                <w:rFonts w:ascii="Cambria" w:eastAsia="Times New Roman" w:hAnsi="Cambria" w:cs="Times New Roman"/>
                <w:b/>
                <w:bCs/>
                <w:color w:val="000000"/>
              </w:rPr>
              <w:t>.04</w:t>
            </w:r>
          </w:p>
        </w:tc>
        <w:tc>
          <w:tcPr>
            <w:tcW w:w="700" w:type="dxa"/>
            <w:gridSpan w:val="2"/>
            <w:tcBorders>
              <w:top w:val="nil"/>
              <w:left w:val="nil"/>
              <w:right w:val="nil"/>
            </w:tcBorders>
            <w:shd w:val="clear" w:color="auto" w:fill="auto"/>
            <w:noWrap/>
            <w:vAlign w:val="bottom"/>
            <w:hideMark/>
          </w:tcPr>
          <w:p w14:paraId="7C292D6B" w14:textId="77777777" w:rsidR="003C32CD" w:rsidRPr="00C3182F" w:rsidRDefault="003C32CD" w:rsidP="00B9115F">
            <w:pPr>
              <w:jc w:val="right"/>
              <w:rPr>
                <w:rFonts w:ascii="Cambria" w:eastAsia="Times New Roman" w:hAnsi="Cambria" w:cs="Times New Roman"/>
                <w:color w:val="000000"/>
              </w:rPr>
            </w:pPr>
            <w:r w:rsidRPr="00C3182F">
              <w:rPr>
                <w:rFonts w:ascii="Cambria" w:eastAsia="Times New Roman" w:hAnsi="Cambria" w:cs="Times New Roman"/>
                <w:color w:val="000000"/>
              </w:rPr>
              <w:t>-.02</w:t>
            </w:r>
          </w:p>
        </w:tc>
        <w:tc>
          <w:tcPr>
            <w:tcW w:w="1040" w:type="dxa"/>
            <w:gridSpan w:val="2"/>
            <w:tcBorders>
              <w:top w:val="nil"/>
              <w:left w:val="nil"/>
              <w:right w:val="nil"/>
            </w:tcBorders>
            <w:shd w:val="clear" w:color="auto" w:fill="auto"/>
            <w:noWrap/>
            <w:vAlign w:val="bottom"/>
            <w:hideMark/>
          </w:tcPr>
          <w:p w14:paraId="52C04B72" w14:textId="77777777" w:rsidR="003C32CD" w:rsidRPr="00C3182F" w:rsidRDefault="003C32CD" w:rsidP="00B9115F">
            <w:pPr>
              <w:jc w:val="right"/>
              <w:rPr>
                <w:rFonts w:ascii="Cambria" w:eastAsia="Times New Roman" w:hAnsi="Cambria" w:cs="Times New Roman"/>
                <w:color w:val="000000"/>
              </w:rPr>
            </w:pPr>
            <w:r w:rsidRPr="00C3182F">
              <w:rPr>
                <w:rFonts w:ascii="Cambria" w:eastAsia="Times New Roman" w:hAnsi="Cambria" w:cs="Times New Roman"/>
                <w:color w:val="000000"/>
              </w:rPr>
              <w:t>.00</w:t>
            </w:r>
          </w:p>
        </w:tc>
        <w:tc>
          <w:tcPr>
            <w:tcW w:w="1208" w:type="dxa"/>
            <w:gridSpan w:val="2"/>
            <w:tcBorders>
              <w:top w:val="nil"/>
              <w:left w:val="nil"/>
              <w:right w:val="nil"/>
            </w:tcBorders>
            <w:shd w:val="clear" w:color="auto" w:fill="auto"/>
            <w:noWrap/>
            <w:vAlign w:val="bottom"/>
            <w:hideMark/>
          </w:tcPr>
          <w:p w14:paraId="361B2BB5" w14:textId="77777777" w:rsidR="003C32CD" w:rsidRPr="00C3182F" w:rsidRDefault="003C32CD" w:rsidP="00B9115F">
            <w:pPr>
              <w:jc w:val="right"/>
              <w:rPr>
                <w:rFonts w:ascii="Cambria" w:eastAsia="Times New Roman" w:hAnsi="Cambria" w:cs="Times New Roman"/>
                <w:color w:val="000000"/>
              </w:rPr>
            </w:pPr>
            <w:r w:rsidRPr="00C3182F">
              <w:rPr>
                <w:rFonts w:ascii="Cambria" w:eastAsia="Times New Roman" w:hAnsi="Cambria" w:cs="Times New Roman"/>
                <w:color w:val="000000"/>
              </w:rPr>
              <w:t>.00</w:t>
            </w:r>
          </w:p>
        </w:tc>
        <w:tc>
          <w:tcPr>
            <w:tcW w:w="853" w:type="dxa"/>
            <w:gridSpan w:val="2"/>
            <w:tcBorders>
              <w:top w:val="nil"/>
              <w:left w:val="nil"/>
              <w:right w:val="nil"/>
            </w:tcBorders>
            <w:shd w:val="clear" w:color="auto" w:fill="auto"/>
            <w:noWrap/>
            <w:vAlign w:val="bottom"/>
            <w:hideMark/>
          </w:tcPr>
          <w:p w14:paraId="4B6889AF" w14:textId="77777777" w:rsidR="003C32CD" w:rsidRPr="00C3182F" w:rsidRDefault="003C32CD" w:rsidP="00B9115F">
            <w:pPr>
              <w:jc w:val="right"/>
              <w:rPr>
                <w:rFonts w:ascii="Cambria" w:eastAsia="Times New Roman" w:hAnsi="Cambria" w:cs="Times New Roman"/>
                <w:color w:val="000000"/>
              </w:rPr>
            </w:pPr>
            <w:r w:rsidRPr="00C3182F">
              <w:rPr>
                <w:rFonts w:ascii="Cambria" w:eastAsia="Times New Roman" w:hAnsi="Cambria" w:cs="Times New Roman"/>
                <w:color w:val="000000"/>
              </w:rPr>
              <w:t>-.01</w:t>
            </w:r>
          </w:p>
        </w:tc>
        <w:tc>
          <w:tcPr>
            <w:tcW w:w="780" w:type="dxa"/>
            <w:gridSpan w:val="2"/>
            <w:tcBorders>
              <w:top w:val="nil"/>
              <w:left w:val="nil"/>
              <w:right w:val="nil"/>
            </w:tcBorders>
            <w:shd w:val="clear" w:color="auto" w:fill="auto"/>
            <w:noWrap/>
            <w:vAlign w:val="bottom"/>
            <w:hideMark/>
          </w:tcPr>
          <w:p w14:paraId="0476CAA1" w14:textId="77777777" w:rsidR="003C32CD" w:rsidRPr="00C3182F" w:rsidRDefault="003C32CD" w:rsidP="00B9115F">
            <w:pPr>
              <w:jc w:val="right"/>
              <w:rPr>
                <w:rFonts w:ascii="Cambria" w:eastAsia="Times New Roman" w:hAnsi="Cambria" w:cs="Times New Roman"/>
                <w:b/>
                <w:bCs/>
                <w:color w:val="000000"/>
              </w:rPr>
            </w:pPr>
            <w:r w:rsidRPr="00C3182F">
              <w:rPr>
                <w:rFonts w:ascii="Cambria" w:eastAsia="Times New Roman" w:hAnsi="Cambria" w:cs="Times New Roman"/>
                <w:b/>
                <w:bCs/>
                <w:color w:val="000000"/>
              </w:rPr>
              <w:t>.03</w:t>
            </w:r>
          </w:p>
        </w:tc>
        <w:tc>
          <w:tcPr>
            <w:tcW w:w="680" w:type="dxa"/>
            <w:gridSpan w:val="2"/>
            <w:tcBorders>
              <w:top w:val="nil"/>
              <w:left w:val="nil"/>
              <w:right w:val="nil"/>
            </w:tcBorders>
            <w:shd w:val="clear" w:color="auto" w:fill="auto"/>
            <w:noWrap/>
            <w:vAlign w:val="bottom"/>
            <w:hideMark/>
          </w:tcPr>
          <w:p w14:paraId="5C4843F9" w14:textId="77777777" w:rsidR="003C32CD" w:rsidRPr="00C3182F" w:rsidRDefault="003C32CD" w:rsidP="00B9115F">
            <w:pPr>
              <w:jc w:val="right"/>
              <w:rPr>
                <w:rFonts w:ascii="Cambria" w:eastAsia="Times New Roman" w:hAnsi="Cambria" w:cs="Times New Roman"/>
                <w:color w:val="000000"/>
              </w:rPr>
            </w:pPr>
            <w:r w:rsidRPr="00C3182F">
              <w:rPr>
                <w:rFonts w:ascii="Cambria" w:eastAsia="Times New Roman" w:hAnsi="Cambria" w:cs="Times New Roman"/>
                <w:color w:val="000000"/>
              </w:rPr>
              <w:t>-.01</w:t>
            </w:r>
          </w:p>
        </w:tc>
        <w:tc>
          <w:tcPr>
            <w:tcW w:w="1040" w:type="dxa"/>
            <w:tcBorders>
              <w:top w:val="nil"/>
              <w:left w:val="nil"/>
              <w:right w:val="nil"/>
            </w:tcBorders>
            <w:shd w:val="clear" w:color="auto" w:fill="auto"/>
            <w:noWrap/>
            <w:vAlign w:val="bottom"/>
            <w:hideMark/>
          </w:tcPr>
          <w:p w14:paraId="5B649E38" w14:textId="77777777" w:rsidR="003C32CD" w:rsidRPr="00C3182F" w:rsidRDefault="003C32CD" w:rsidP="00B9115F">
            <w:pPr>
              <w:jc w:val="right"/>
              <w:rPr>
                <w:rFonts w:ascii="Cambria" w:eastAsia="Times New Roman" w:hAnsi="Cambria" w:cs="Times New Roman"/>
                <w:bCs/>
                <w:color w:val="000000"/>
              </w:rPr>
            </w:pPr>
            <w:r w:rsidRPr="00C3182F">
              <w:rPr>
                <w:rFonts w:ascii="Cambria" w:eastAsia="Times New Roman" w:hAnsi="Cambria" w:cs="Times New Roman"/>
                <w:bCs/>
                <w:color w:val="000000"/>
              </w:rPr>
              <w:t>-.02</w:t>
            </w:r>
          </w:p>
        </w:tc>
        <w:tc>
          <w:tcPr>
            <w:tcW w:w="1208" w:type="dxa"/>
            <w:gridSpan w:val="3"/>
            <w:tcBorders>
              <w:top w:val="nil"/>
              <w:left w:val="nil"/>
              <w:right w:val="nil"/>
            </w:tcBorders>
            <w:shd w:val="clear" w:color="auto" w:fill="auto"/>
            <w:noWrap/>
            <w:vAlign w:val="bottom"/>
            <w:hideMark/>
          </w:tcPr>
          <w:p w14:paraId="3E16A05D" w14:textId="77777777" w:rsidR="003C32CD" w:rsidRPr="00C3182F" w:rsidRDefault="003C32CD" w:rsidP="00B9115F">
            <w:pPr>
              <w:jc w:val="right"/>
              <w:rPr>
                <w:rFonts w:ascii="Cambria" w:eastAsia="Times New Roman" w:hAnsi="Cambria" w:cs="Times New Roman"/>
                <w:color w:val="000000"/>
              </w:rPr>
            </w:pPr>
            <w:r w:rsidRPr="00C3182F">
              <w:rPr>
                <w:rFonts w:ascii="Cambria" w:eastAsia="Times New Roman" w:hAnsi="Cambria" w:cs="Times New Roman"/>
                <w:color w:val="000000"/>
              </w:rPr>
              <w:t>.00</w:t>
            </w:r>
          </w:p>
        </w:tc>
        <w:tc>
          <w:tcPr>
            <w:tcW w:w="880" w:type="dxa"/>
            <w:gridSpan w:val="2"/>
            <w:tcBorders>
              <w:top w:val="nil"/>
              <w:left w:val="nil"/>
              <w:right w:val="nil"/>
            </w:tcBorders>
            <w:shd w:val="clear" w:color="auto" w:fill="auto"/>
            <w:noWrap/>
            <w:vAlign w:val="bottom"/>
            <w:hideMark/>
          </w:tcPr>
          <w:p w14:paraId="0512D758" w14:textId="77777777" w:rsidR="003C32CD" w:rsidRPr="00C3182F" w:rsidRDefault="003C32CD" w:rsidP="00B9115F">
            <w:pPr>
              <w:jc w:val="right"/>
              <w:rPr>
                <w:rFonts w:ascii="Cambria" w:eastAsia="Times New Roman" w:hAnsi="Cambria" w:cs="Times New Roman"/>
                <w:color w:val="000000"/>
              </w:rPr>
            </w:pPr>
            <w:r w:rsidRPr="00C3182F">
              <w:rPr>
                <w:rFonts w:ascii="Cambria" w:eastAsia="Times New Roman" w:hAnsi="Cambria" w:cs="Times New Roman"/>
                <w:color w:val="000000"/>
              </w:rPr>
              <w:t>.00</w:t>
            </w:r>
          </w:p>
        </w:tc>
        <w:tc>
          <w:tcPr>
            <w:tcW w:w="1020" w:type="dxa"/>
            <w:gridSpan w:val="2"/>
            <w:tcBorders>
              <w:top w:val="nil"/>
              <w:left w:val="nil"/>
              <w:right w:val="nil"/>
            </w:tcBorders>
            <w:shd w:val="clear" w:color="auto" w:fill="auto"/>
            <w:noWrap/>
            <w:vAlign w:val="bottom"/>
            <w:hideMark/>
          </w:tcPr>
          <w:p w14:paraId="3EDC105A" w14:textId="77777777" w:rsidR="003C32CD" w:rsidRPr="00C3182F" w:rsidRDefault="003C32CD" w:rsidP="00B9115F">
            <w:pPr>
              <w:jc w:val="right"/>
              <w:rPr>
                <w:rFonts w:ascii="Cambria" w:eastAsia="Times New Roman" w:hAnsi="Cambria" w:cs="Times New Roman"/>
                <w:color w:val="000000"/>
              </w:rPr>
            </w:pPr>
            <w:r w:rsidRPr="00C3182F">
              <w:rPr>
                <w:rFonts w:ascii="Cambria" w:eastAsia="Times New Roman" w:hAnsi="Cambria" w:cs="Times New Roman"/>
                <w:color w:val="000000"/>
              </w:rPr>
              <w:t>.01</w:t>
            </w:r>
          </w:p>
        </w:tc>
      </w:tr>
      <w:tr w:rsidR="003C32CD" w:rsidRPr="00C3182F" w14:paraId="5F05FB81" w14:textId="77777777" w:rsidTr="001D4EDA">
        <w:trPr>
          <w:trHeight w:val="300"/>
        </w:trPr>
        <w:tc>
          <w:tcPr>
            <w:tcW w:w="1800" w:type="dxa"/>
            <w:gridSpan w:val="2"/>
            <w:tcBorders>
              <w:top w:val="nil"/>
              <w:left w:val="nil"/>
              <w:bottom w:val="single" w:sz="4" w:space="0" w:color="auto"/>
              <w:right w:val="nil"/>
            </w:tcBorders>
            <w:shd w:val="clear" w:color="auto" w:fill="auto"/>
            <w:noWrap/>
            <w:vAlign w:val="bottom"/>
            <w:hideMark/>
          </w:tcPr>
          <w:p w14:paraId="20345A41" w14:textId="77777777" w:rsidR="003C32CD" w:rsidRPr="00C3182F" w:rsidRDefault="003C32CD" w:rsidP="00B9115F">
            <w:pPr>
              <w:rPr>
                <w:rFonts w:ascii="Cambria" w:eastAsia="Times New Roman" w:hAnsi="Cambria" w:cs="Times New Roman"/>
                <w:color w:val="000000"/>
              </w:rPr>
            </w:pPr>
            <w:r w:rsidRPr="00C3182F">
              <w:rPr>
                <w:rFonts w:ascii="Cambria" w:eastAsia="Times New Roman" w:hAnsi="Cambria" w:cs="Times New Roman"/>
                <w:color w:val="000000"/>
              </w:rPr>
              <w:t>IMDb ratings</w:t>
            </w:r>
          </w:p>
        </w:tc>
        <w:tc>
          <w:tcPr>
            <w:tcW w:w="1127" w:type="dxa"/>
            <w:gridSpan w:val="2"/>
            <w:tcBorders>
              <w:top w:val="nil"/>
              <w:left w:val="nil"/>
              <w:bottom w:val="single" w:sz="4" w:space="0" w:color="auto"/>
              <w:right w:val="nil"/>
            </w:tcBorders>
            <w:shd w:val="clear" w:color="auto" w:fill="auto"/>
            <w:noWrap/>
            <w:vAlign w:val="bottom"/>
            <w:hideMark/>
          </w:tcPr>
          <w:p w14:paraId="1377244A" w14:textId="77777777" w:rsidR="003C32CD" w:rsidRPr="00C3182F" w:rsidRDefault="003C32CD" w:rsidP="00B9115F">
            <w:pPr>
              <w:jc w:val="right"/>
              <w:rPr>
                <w:rFonts w:ascii="Cambria" w:eastAsia="Times New Roman" w:hAnsi="Cambria" w:cs="Times New Roman"/>
                <w:color w:val="000000"/>
              </w:rPr>
            </w:pPr>
            <w:r w:rsidRPr="00C3182F">
              <w:rPr>
                <w:rFonts w:ascii="Cambria" w:eastAsia="Times New Roman" w:hAnsi="Cambria" w:cs="Times New Roman"/>
                <w:color w:val="000000"/>
              </w:rPr>
              <w:t>.00</w:t>
            </w:r>
          </w:p>
        </w:tc>
        <w:tc>
          <w:tcPr>
            <w:tcW w:w="720" w:type="dxa"/>
            <w:gridSpan w:val="2"/>
            <w:tcBorders>
              <w:top w:val="nil"/>
              <w:left w:val="nil"/>
              <w:bottom w:val="single" w:sz="4" w:space="0" w:color="auto"/>
              <w:right w:val="nil"/>
            </w:tcBorders>
            <w:shd w:val="clear" w:color="auto" w:fill="auto"/>
            <w:noWrap/>
            <w:vAlign w:val="bottom"/>
            <w:hideMark/>
          </w:tcPr>
          <w:p w14:paraId="5CB7F8F5" w14:textId="77777777" w:rsidR="003C32CD" w:rsidRPr="00C3182F" w:rsidRDefault="003C32CD" w:rsidP="00B9115F">
            <w:pPr>
              <w:jc w:val="right"/>
              <w:rPr>
                <w:rFonts w:ascii="Cambria" w:eastAsia="Times New Roman" w:hAnsi="Cambria" w:cs="Times New Roman"/>
                <w:b/>
                <w:bCs/>
                <w:color w:val="000000"/>
              </w:rPr>
            </w:pPr>
            <w:r w:rsidRPr="00C3182F">
              <w:rPr>
                <w:rFonts w:ascii="Cambria" w:eastAsia="Times New Roman" w:hAnsi="Cambria" w:cs="Times New Roman"/>
                <w:b/>
                <w:bCs/>
                <w:color w:val="000000"/>
              </w:rPr>
              <w:t>-.04</w:t>
            </w:r>
          </w:p>
        </w:tc>
        <w:tc>
          <w:tcPr>
            <w:tcW w:w="700" w:type="dxa"/>
            <w:gridSpan w:val="2"/>
            <w:tcBorders>
              <w:top w:val="nil"/>
              <w:left w:val="nil"/>
              <w:bottom w:val="single" w:sz="4" w:space="0" w:color="auto"/>
              <w:right w:val="nil"/>
            </w:tcBorders>
            <w:shd w:val="clear" w:color="auto" w:fill="auto"/>
            <w:noWrap/>
            <w:vAlign w:val="bottom"/>
            <w:hideMark/>
          </w:tcPr>
          <w:p w14:paraId="18D6B330" w14:textId="77777777" w:rsidR="003C32CD" w:rsidRPr="00C3182F" w:rsidRDefault="003C32CD" w:rsidP="00B9115F">
            <w:pPr>
              <w:jc w:val="right"/>
              <w:rPr>
                <w:rFonts w:ascii="Cambria" w:eastAsia="Times New Roman" w:hAnsi="Cambria" w:cs="Times New Roman"/>
                <w:b/>
                <w:bCs/>
                <w:color w:val="000000"/>
              </w:rPr>
            </w:pPr>
            <w:r w:rsidRPr="00C3182F">
              <w:rPr>
                <w:rFonts w:ascii="Cambria" w:eastAsia="Times New Roman" w:hAnsi="Cambria" w:cs="Times New Roman"/>
                <w:b/>
                <w:bCs/>
                <w:color w:val="000000"/>
              </w:rPr>
              <w:t>.04</w:t>
            </w:r>
          </w:p>
        </w:tc>
        <w:tc>
          <w:tcPr>
            <w:tcW w:w="1040" w:type="dxa"/>
            <w:gridSpan w:val="2"/>
            <w:tcBorders>
              <w:top w:val="nil"/>
              <w:left w:val="nil"/>
              <w:bottom w:val="single" w:sz="4" w:space="0" w:color="auto"/>
              <w:right w:val="nil"/>
            </w:tcBorders>
            <w:shd w:val="clear" w:color="auto" w:fill="auto"/>
            <w:noWrap/>
            <w:vAlign w:val="bottom"/>
            <w:hideMark/>
          </w:tcPr>
          <w:p w14:paraId="7FA4E64A" w14:textId="77777777" w:rsidR="003C32CD" w:rsidRPr="00C3182F" w:rsidRDefault="003C32CD" w:rsidP="00B9115F">
            <w:pPr>
              <w:jc w:val="right"/>
              <w:rPr>
                <w:rFonts w:ascii="Cambria" w:eastAsia="Times New Roman" w:hAnsi="Cambria" w:cs="Times New Roman"/>
                <w:color w:val="000000"/>
              </w:rPr>
            </w:pPr>
            <w:r w:rsidRPr="00C3182F">
              <w:rPr>
                <w:rFonts w:ascii="Cambria" w:eastAsia="Times New Roman" w:hAnsi="Cambria" w:cs="Times New Roman"/>
                <w:color w:val="000000"/>
              </w:rPr>
              <w:t>.02</w:t>
            </w:r>
          </w:p>
        </w:tc>
        <w:tc>
          <w:tcPr>
            <w:tcW w:w="1208" w:type="dxa"/>
            <w:gridSpan w:val="2"/>
            <w:tcBorders>
              <w:top w:val="nil"/>
              <w:left w:val="nil"/>
              <w:bottom w:val="single" w:sz="4" w:space="0" w:color="auto"/>
              <w:right w:val="nil"/>
            </w:tcBorders>
            <w:shd w:val="clear" w:color="auto" w:fill="auto"/>
            <w:noWrap/>
            <w:vAlign w:val="bottom"/>
            <w:hideMark/>
          </w:tcPr>
          <w:p w14:paraId="7423AB60" w14:textId="77777777" w:rsidR="003C32CD" w:rsidRPr="00C3182F" w:rsidRDefault="003C32CD" w:rsidP="00B9115F">
            <w:pPr>
              <w:jc w:val="right"/>
              <w:rPr>
                <w:rFonts w:ascii="Cambria" w:eastAsia="Times New Roman" w:hAnsi="Cambria" w:cs="Times New Roman"/>
                <w:color w:val="000000"/>
              </w:rPr>
            </w:pPr>
            <w:r w:rsidRPr="00C3182F">
              <w:rPr>
                <w:rFonts w:ascii="Cambria" w:eastAsia="Times New Roman" w:hAnsi="Cambria" w:cs="Times New Roman"/>
                <w:color w:val="000000"/>
              </w:rPr>
              <w:t>.00</w:t>
            </w:r>
          </w:p>
        </w:tc>
        <w:tc>
          <w:tcPr>
            <w:tcW w:w="853" w:type="dxa"/>
            <w:gridSpan w:val="2"/>
            <w:tcBorders>
              <w:top w:val="nil"/>
              <w:left w:val="nil"/>
              <w:bottom w:val="single" w:sz="4" w:space="0" w:color="auto"/>
              <w:right w:val="nil"/>
            </w:tcBorders>
            <w:shd w:val="clear" w:color="auto" w:fill="auto"/>
            <w:noWrap/>
            <w:vAlign w:val="bottom"/>
            <w:hideMark/>
          </w:tcPr>
          <w:p w14:paraId="177283E1" w14:textId="77777777" w:rsidR="003C32CD" w:rsidRPr="00C3182F" w:rsidRDefault="003C32CD" w:rsidP="00B9115F">
            <w:pPr>
              <w:jc w:val="right"/>
              <w:rPr>
                <w:rFonts w:ascii="Cambria" w:eastAsia="Times New Roman" w:hAnsi="Cambria" w:cs="Times New Roman"/>
                <w:b/>
                <w:bCs/>
                <w:color w:val="000000"/>
              </w:rPr>
            </w:pPr>
            <w:r w:rsidRPr="00C3182F">
              <w:rPr>
                <w:rFonts w:ascii="Cambria" w:eastAsia="Times New Roman" w:hAnsi="Cambria" w:cs="Times New Roman"/>
                <w:b/>
                <w:bCs/>
                <w:color w:val="000000"/>
              </w:rPr>
              <w:t>-.05</w:t>
            </w:r>
          </w:p>
        </w:tc>
        <w:tc>
          <w:tcPr>
            <w:tcW w:w="780" w:type="dxa"/>
            <w:gridSpan w:val="2"/>
            <w:tcBorders>
              <w:top w:val="nil"/>
              <w:left w:val="nil"/>
              <w:bottom w:val="single" w:sz="4" w:space="0" w:color="auto"/>
              <w:right w:val="nil"/>
            </w:tcBorders>
            <w:shd w:val="clear" w:color="auto" w:fill="auto"/>
            <w:noWrap/>
            <w:vAlign w:val="bottom"/>
            <w:hideMark/>
          </w:tcPr>
          <w:p w14:paraId="1F3A07E9" w14:textId="77777777" w:rsidR="003C32CD" w:rsidRPr="00C3182F" w:rsidRDefault="003C32CD" w:rsidP="00B9115F">
            <w:pPr>
              <w:jc w:val="right"/>
              <w:rPr>
                <w:rFonts w:ascii="Cambria" w:eastAsia="Times New Roman" w:hAnsi="Cambria" w:cs="Times New Roman"/>
                <w:b/>
                <w:bCs/>
                <w:color w:val="000000"/>
              </w:rPr>
            </w:pPr>
            <w:r w:rsidRPr="00C3182F">
              <w:rPr>
                <w:rFonts w:ascii="Cambria" w:eastAsia="Times New Roman" w:hAnsi="Cambria" w:cs="Times New Roman"/>
                <w:b/>
                <w:bCs/>
                <w:color w:val="000000"/>
              </w:rPr>
              <w:t>-.06</w:t>
            </w:r>
          </w:p>
        </w:tc>
        <w:tc>
          <w:tcPr>
            <w:tcW w:w="680" w:type="dxa"/>
            <w:gridSpan w:val="2"/>
            <w:tcBorders>
              <w:top w:val="nil"/>
              <w:left w:val="nil"/>
              <w:bottom w:val="single" w:sz="4" w:space="0" w:color="auto"/>
              <w:right w:val="nil"/>
            </w:tcBorders>
            <w:shd w:val="clear" w:color="auto" w:fill="auto"/>
            <w:noWrap/>
            <w:vAlign w:val="bottom"/>
            <w:hideMark/>
          </w:tcPr>
          <w:p w14:paraId="104E3FD4" w14:textId="77777777" w:rsidR="003C32CD" w:rsidRPr="00C3182F" w:rsidRDefault="003C32CD" w:rsidP="00B9115F">
            <w:pPr>
              <w:jc w:val="right"/>
              <w:rPr>
                <w:rFonts w:ascii="Cambria" w:eastAsia="Times New Roman" w:hAnsi="Cambria" w:cs="Times New Roman"/>
                <w:b/>
                <w:bCs/>
                <w:color w:val="000000"/>
              </w:rPr>
            </w:pPr>
            <w:r w:rsidRPr="00C3182F">
              <w:rPr>
                <w:rFonts w:ascii="Cambria" w:eastAsia="Times New Roman" w:hAnsi="Cambria" w:cs="Times New Roman"/>
                <w:b/>
                <w:bCs/>
                <w:color w:val="000000"/>
              </w:rPr>
              <w:t>.08</w:t>
            </w:r>
          </w:p>
        </w:tc>
        <w:tc>
          <w:tcPr>
            <w:tcW w:w="1040" w:type="dxa"/>
            <w:tcBorders>
              <w:top w:val="nil"/>
              <w:left w:val="nil"/>
              <w:bottom w:val="single" w:sz="4" w:space="0" w:color="auto"/>
              <w:right w:val="nil"/>
            </w:tcBorders>
            <w:shd w:val="clear" w:color="auto" w:fill="auto"/>
            <w:noWrap/>
            <w:vAlign w:val="bottom"/>
            <w:hideMark/>
          </w:tcPr>
          <w:p w14:paraId="24F354C0" w14:textId="77777777" w:rsidR="003C32CD" w:rsidRPr="00C3182F" w:rsidRDefault="003C32CD" w:rsidP="00B9115F">
            <w:pPr>
              <w:jc w:val="right"/>
              <w:rPr>
                <w:rFonts w:ascii="Cambria" w:eastAsia="Times New Roman" w:hAnsi="Cambria" w:cs="Times New Roman"/>
                <w:b/>
                <w:bCs/>
                <w:color w:val="000000"/>
              </w:rPr>
            </w:pPr>
            <w:r w:rsidRPr="00C3182F">
              <w:rPr>
                <w:rFonts w:ascii="Cambria" w:eastAsia="Times New Roman" w:hAnsi="Cambria" w:cs="Times New Roman"/>
                <w:b/>
                <w:bCs/>
                <w:color w:val="000000"/>
              </w:rPr>
              <w:t>.05</w:t>
            </w:r>
          </w:p>
        </w:tc>
        <w:tc>
          <w:tcPr>
            <w:tcW w:w="1208" w:type="dxa"/>
            <w:gridSpan w:val="3"/>
            <w:tcBorders>
              <w:top w:val="nil"/>
              <w:left w:val="nil"/>
              <w:bottom w:val="single" w:sz="4" w:space="0" w:color="auto"/>
              <w:right w:val="nil"/>
            </w:tcBorders>
            <w:shd w:val="clear" w:color="auto" w:fill="auto"/>
            <w:noWrap/>
            <w:vAlign w:val="bottom"/>
            <w:hideMark/>
          </w:tcPr>
          <w:p w14:paraId="26070E16" w14:textId="77777777" w:rsidR="003C32CD" w:rsidRPr="00C3182F" w:rsidRDefault="003C32CD" w:rsidP="00B9115F">
            <w:pPr>
              <w:jc w:val="right"/>
              <w:rPr>
                <w:rFonts w:ascii="Cambria" w:eastAsia="Times New Roman" w:hAnsi="Cambria" w:cs="Times New Roman"/>
                <w:b/>
                <w:bCs/>
                <w:color w:val="000000"/>
              </w:rPr>
            </w:pPr>
            <w:r w:rsidRPr="00C3182F">
              <w:rPr>
                <w:rFonts w:ascii="Cambria" w:eastAsia="Times New Roman" w:hAnsi="Cambria" w:cs="Times New Roman"/>
                <w:b/>
                <w:bCs/>
                <w:color w:val="000000"/>
              </w:rPr>
              <w:t>.06</w:t>
            </w:r>
          </w:p>
        </w:tc>
        <w:tc>
          <w:tcPr>
            <w:tcW w:w="880" w:type="dxa"/>
            <w:gridSpan w:val="2"/>
            <w:tcBorders>
              <w:top w:val="nil"/>
              <w:left w:val="nil"/>
              <w:bottom w:val="single" w:sz="4" w:space="0" w:color="auto"/>
              <w:right w:val="nil"/>
            </w:tcBorders>
            <w:shd w:val="clear" w:color="auto" w:fill="auto"/>
            <w:noWrap/>
            <w:vAlign w:val="bottom"/>
            <w:hideMark/>
          </w:tcPr>
          <w:p w14:paraId="77B42EA4" w14:textId="77777777" w:rsidR="003C32CD" w:rsidRPr="00C3182F" w:rsidRDefault="003C32CD" w:rsidP="00B9115F">
            <w:pPr>
              <w:jc w:val="right"/>
              <w:rPr>
                <w:rFonts w:ascii="Cambria" w:eastAsia="Times New Roman" w:hAnsi="Cambria" w:cs="Times New Roman"/>
                <w:color w:val="000000"/>
              </w:rPr>
            </w:pPr>
            <w:r w:rsidRPr="00C3182F">
              <w:rPr>
                <w:rFonts w:ascii="Cambria" w:eastAsia="Times New Roman" w:hAnsi="Cambria" w:cs="Times New Roman"/>
                <w:color w:val="000000"/>
              </w:rPr>
              <w:t>-.01</w:t>
            </w:r>
          </w:p>
        </w:tc>
        <w:tc>
          <w:tcPr>
            <w:tcW w:w="1020" w:type="dxa"/>
            <w:gridSpan w:val="2"/>
            <w:tcBorders>
              <w:top w:val="nil"/>
              <w:left w:val="nil"/>
              <w:bottom w:val="single" w:sz="4" w:space="0" w:color="auto"/>
              <w:right w:val="nil"/>
            </w:tcBorders>
            <w:shd w:val="clear" w:color="auto" w:fill="auto"/>
            <w:noWrap/>
            <w:vAlign w:val="bottom"/>
            <w:hideMark/>
          </w:tcPr>
          <w:p w14:paraId="566E42D0" w14:textId="77777777" w:rsidR="003C32CD" w:rsidRPr="00C3182F" w:rsidRDefault="003C32CD" w:rsidP="00B9115F">
            <w:pPr>
              <w:jc w:val="right"/>
              <w:rPr>
                <w:rFonts w:ascii="Cambria" w:eastAsia="Times New Roman" w:hAnsi="Cambria" w:cs="Times New Roman"/>
                <w:color w:val="000000"/>
              </w:rPr>
            </w:pPr>
            <w:r w:rsidRPr="00C3182F">
              <w:rPr>
                <w:rFonts w:ascii="Cambria" w:eastAsia="Times New Roman" w:hAnsi="Cambria" w:cs="Times New Roman"/>
                <w:color w:val="000000"/>
              </w:rPr>
              <w:t>.01</w:t>
            </w:r>
          </w:p>
        </w:tc>
      </w:tr>
    </w:tbl>
    <w:p w14:paraId="378ED863" w14:textId="09A49D6F" w:rsidR="003C32CD" w:rsidRPr="00FA2441" w:rsidRDefault="003C32CD" w:rsidP="003C32CD">
      <w:pPr>
        <w:rPr>
          <w:rFonts w:ascii="Cambria" w:hAnsi="Cambria"/>
        </w:rPr>
        <w:sectPr w:rsidR="003C32CD" w:rsidRPr="00FA2441" w:rsidSect="00CB0AA8">
          <w:pgSz w:w="15840" w:h="12240" w:orient="landscape"/>
          <w:pgMar w:top="1800" w:right="1440" w:bottom="1800" w:left="1440" w:header="720" w:footer="720" w:gutter="0"/>
          <w:cols w:space="720"/>
          <w:docGrid w:linePitch="360"/>
        </w:sectPr>
      </w:pPr>
      <w:r w:rsidRPr="00C3182F">
        <w:rPr>
          <w:rFonts w:ascii="Cambria" w:hAnsi="Cambria"/>
          <w:i/>
        </w:rPr>
        <w:t>Note</w:t>
      </w:r>
      <w:r w:rsidRPr="00C3182F">
        <w:rPr>
          <w:rFonts w:ascii="Cambria" w:hAnsi="Cambria"/>
        </w:rPr>
        <w:t>. Bold</w:t>
      </w:r>
      <w:r>
        <w:rPr>
          <w:rFonts w:ascii="Cambria" w:hAnsi="Cambria"/>
        </w:rPr>
        <w:t>face</w:t>
      </w:r>
      <w:r w:rsidRPr="00C3182F">
        <w:rPr>
          <w:rFonts w:ascii="Cambria" w:hAnsi="Cambria"/>
        </w:rPr>
        <w:t xml:space="preserve"> coefficients are significant at </w:t>
      </w:r>
      <w:r w:rsidRPr="00C3182F">
        <w:rPr>
          <w:rFonts w:ascii="Cambria" w:hAnsi="Cambria"/>
          <w:i/>
        </w:rPr>
        <w:t>p</w:t>
      </w:r>
      <w:r w:rsidRPr="00C3182F">
        <w:rPr>
          <w:rFonts w:ascii="Cambria" w:hAnsi="Cambria"/>
        </w:rPr>
        <w:t xml:space="preserve"> &lt; .01. </w:t>
      </w:r>
    </w:p>
    <w:tbl>
      <w:tblPr>
        <w:tblW w:w="12693" w:type="dxa"/>
        <w:tblInd w:w="93" w:type="dxa"/>
        <w:tblLook w:val="04A0" w:firstRow="1" w:lastRow="0" w:firstColumn="1" w:lastColumn="0" w:noHBand="0" w:noVBand="1"/>
      </w:tblPr>
      <w:tblGrid>
        <w:gridCol w:w="1380"/>
        <w:gridCol w:w="1568"/>
        <w:gridCol w:w="1215"/>
        <w:gridCol w:w="1215"/>
        <w:gridCol w:w="1215"/>
        <w:gridCol w:w="1215"/>
        <w:gridCol w:w="1215"/>
        <w:gridCol w:w="1215"/>
        <w:gridCol w:w="1240"/>
        <w:gridCol w:w="1215"/>
      </w:tblGrid>
      <w:tr w:rsidR="00357A0B" w:rsidRPr="00C3182F" w14:paraId="549A964A" w14:textId="77777777" w:rsidTr="00F57E5A">
        <w:trPr>
          <w:trHeight w:val="300"/>
        </w:trPr>
        <w:tc>
          <w:tcPr>
            <w:tcW w:w="1380" w:type="dxa"/>
            <w:tcBorders>
              <w:top w:val="nil"/>
              <w:left w:val="nil"/>
              <w:bottom w:val="nil"/>
              <w:right w:val="nil"/>
            </w:tcBorders>
            <w:shd w:val="clear" w:color="auto" w:fill="auto"/>
            <w:noWrap/>
            <w:vAlign w:val="center"/>
            <w:hideMark/>
          </w:tcPr>
          <w:p w14:paraId="1605B9E6" w14:textId="77777777" w:rsidR="00357A0B" w:rsidRPr="00FA2441" w:rsidRDefault="00357A0B" w:rsidP="00FA2441">
            <w:pPr>
              <w:ind w:left="360"/>
              <w:rPr>
                <w:rFonts w:ascii="Cambria" w:eastAsia="Times New Roman" w:hAnsi="Cambria" w:cs="Times New Roman"/>
                <w:color w:val="000000"/>
              </w:rPr>
            </w:pPr>
            <w:r w:rsidRPr="00FA2441">
              <w:rPr>
                <w:rFonts w:ascii="Cambria" w:eastAsia="Times New Roman" w:hAnsi="Cambria" w:cs="Times New Roman"/>
                <w:color w:val="000000"/>
              </w:rPr>
              <w:lastRenderedPageBreak/>
              <w:t xml:space="preserve">Table 3 </w:t>
            </w:r>
          </w:p>
          <w:p w14:paraId="5160FAC0" w14:textId="27D78838" w:rsidR="00826C37" w:rsidRPr="00C3182F" w:rsidRDefault="00826C37" w:rsidP="00FA2441">
            <w:pPr>
              <w:rPr>
                <w:rFonts w:ascii="Cambria" w:eastAsia="Times New Roman" w:hAnsi="Cambria" w:cs="Times New Roman"/>
                <w:color w:val="000000"/>
              </w:rPr>
            </w:pPr>
          </w:p>
        </w:tc>
        <w:tc>
          <w:tcPr>
            <w:tcW w:w="1568" w:type="dxa"/>
            <w:tcBorders>
              <w:top w:val="nil"/>
              <w:left w:val="nil"/>
              <w:bottom w:val="nil"/>
              <w:right w:val="nil"/>
            </w:tcBorders>
            <w:shd w:val="clear" w:color="auto" w:fill="auto"/>
            <w:noWrap/>
            <w:vAlign w:val="bottom"/>
            <w:hideMark/>
          </w:tcPr>
          <w:p w14:paraId="1080812D" w14:textId="77777777" w:rsidR="00357A0B" w:rsidRPr="00FA2441" w:rsidRDefault="00357A0B" w:rsidP="00FA2441">
            <w:pPr>
              <w:ind w:left="360"/>
              <w:rPr>
                <w:rFonts w:ascii="Cambria" w:eastAsia="Times New Roman" w:hAnsi="Cambria" w:cs="Times New Roman"/>
                <w:color w:val="000000"/>
              </w:rPr>
            </w:pPr>
          </w:p>
        </w:tc>
        <w:tc>
          <w:tcPr>
            <w:tcW w:w="1215" w:type="dxa"/>
            <w:tcBorders>
              <w:top w:val="nil"/>
              <w:left w:val="nil"/>
              <w:bottom w:val="nil"/>
              <w:right w:val="nil"/>
            </w:tcBorders>
            <w:shd w:val="clear" w:color="auto" w:fill="auto"/>
            <w:noWrap/>
            <w:vAlign w:val="bottom"/>
            <w:hideMark/>
          </w:tcPr>
          <w:p w14:paraId="2CE864A1" w14:textId="77777777" w:rsidR="00357A0B" w:rsidRPr="00FA2441" w:rsidRDefault="00357A0B" w:rsidP="00FA2441">
            <w:pPr>
              <w:ind w:left="360"/>
              <w:rPr>
                <w:rFonts w:ascii="Cambria" w:eastAsia="Times New Roman" w:hAnsi="Cambria" w:cs="Times New Roman"/>
                <w:color w:val="000000"/>
              </w:rPr>
            </w:pPr>
          </w:p>
        </w:tc>
        <w:tc>
          <w:tcPr>
            <w:tcW w:w="1215" w:type="dxa"/>
            <w:tcBorders>
              <w:top w:val="nil"/>
              <w:left w:val="nil"/>
              <w:bottom w:val="nil"/>
              <w:right w:val="nil"/>
            </w:tcBorders>
            <w:shd w:val="clear" w:color="auto" w:fill="auto"/>
            <w:noWrap/>
            <w:vAlign w:val="bottom"/>
            <w:hideMark/>
          </w:tcPr>
          <w:p w14:paraId="6A6940B0" w14:textId="77777777" w:rsidR="00357A0B" w:rsidRPr="00FA2441" w:rsidRDefault="00357A0B" w:rsidP="00FA2441">
            <w:pPr>
              <w:ind w:left="360"/>
              <w:rPr>
                <w:rFonts w:ascii="Cambria" w:eastAsia="Times New Roman" w:hAnsi="Cambria" w:cs="Times New Roman"/>
                <w:color w:val="000000"/>
              </w:rPr>
            </w:pPr>
          </w:p>
        </w:tc>
        <w:tc>
          <w:tcPr>
            <w:tcW w:w="1215" w:type="dxa"/>
            <w:tcBorders>
              <w:top w:val="nil"/>
              <w:left w:val="nil"/>
              <w:bottom w:val="nil"/>
              <w:right w:val="nil"/>
            </w:tcBorders>
            <w:shd w:val="clear" w:color="auto" w:fill="auto"/>
            <w:noWrap/>
            <w:vAlign w:val="bottom"/>
            <w:hideMark/>
          </w:tcPr>
          <w:p w14:paraId="62E395B9" w14:textId="77777777" w:rsidR="00357A0B" w:rsidRPr="00FA2441" w:rsidRDefault="00357A0B" w:rsidP="00FA2441">
            <w:pPr>
              <w:ind w:left="360"/>
              <w:rPr>
                <w:rFonts w:ascii="Cambria" w:eastAsia="Times New Roman" w:hAnsi="Cambria" w:cs="Times New Roman"/>
                <w:color w:val="000000"/>
              </w:rPr>
            </w:pPr>
          </w:p>
        </w:tc>
        <w:tc>
          <w:tcPr>
            <w:tcW w:w="1215" w:type="dxa"/>
            <w:tcBorders>
              <w:top w:val="nil"/>
              <w:left w:val="nil"/>
              <w:bottom w:val="nil"/>
              <w:right w:val="nil"/>
            </w:tcBorders>
            <w:shd w:val="clear" w:color="auto" w:fill="auto"/>
            <w:noWrap/>
            <w:vAlign w:val="bottom"/>
            <w:hideMark/>
          </w:tcPr>
          <w:p w14:paraId="4FF3C8BA" w14:textId="77777777" w:rsidR="00357A0B" w:rsidRPr="00FA2441" w:rsidRDefault="00357A0B" w:rsidP="00FA2441">
            <w:pPr>
              <w:ind w:left="360"/>
              <w:rPr>
                <w:rFonts w:ascii="Cambria" w:eastAsia="Times New Roman" w:hAnsi="Cambria" w:cs="Times New Roman"/>
                <w:color w:val="000000"/>
              </w:rPr>
            </w:pPr>
          </w:p>
        </w:tc>
        <w:tc>
          <w:tcPr>
            <w:tcW w:w="1215" w:type="dxa"/>
            <w:tcBorders>
              <w:top w:val="nil"/>
              <w:left w:val="nil"/>
              <w:bottom w:val="nil"/>
              <w:right w:val="nil"/>
            </w:tcBorders>
            <w:shd w:val="clear" w:color="auto" w:fill="auto"/>
            <w:noWrap/>
            <w:vAlign w:val="bottom"/>
            <w:hideMark/>
          </w:tcPr>
          <w:p w14:paraId="56685E56" w14:textId="77777777" w:rsidR="00357A0B" w:rsidRPr="00FA2441" w:rsidRDefault="00357A0B" w:rsidP="00FA2441">
            <w:pPr>
              <w:ind w:left="360"/>
              <w:rPr>
                <w:rFonts w:ascii="Cambria" w:eastAsia="Times New Roman" w:hAnsi="Cambria" w:cs="Times New Roman"/>
                <w:color w:val="000000"/>
              </w:rPr>
            </w:pPr>
          </w:p>
        </w:tc>
        <w:tc>
          <w:tcPr>
            <w:tcW w:w="1215" w:type="dxa"/>
            <w:tcBorders>
              <w:top w:val="nil"/>
              <w:left w:val="nil"/>
              <w:bottom w:val="nil"/>
              <w:right w:val="nil"/>
            </w:tcBorders>
            <w:shd w:val="clear" w:color="auto" w:fill="auto"/>
            <w:noWrap/>
            <w:vAlign w:val="bottom"/>
            <w:hideMark/>
          </w:tcPr>
          <w:p w14:paraId="7CF7F01E" w14:textId="77777777" w:rsidR="00357A0B" w:rsidRPr="00FA2441" w:rsidRDefault="00357A0B" w:rsidP="00FA2441">
            <w:pPr>
              <w:ind w:left="360"/>
              <w:rPr>
                <w:rFonts w:ascii="Cambria" w:eastAsia="Times New Roman" w:hAnsi="Cambria" w:cs="Times New Roman"/>
                <w:color w:val="000000"/>
              </w:rPr>
            </w:pPr>
          </w:p>
        </w:tc>
        <w:tc>
          <w:tcPr>
            <w:tcW w:w="1240" w:type="dxa"/>
            <w:tcBorders>
              <w:top w:val="nil"/>
              <w:left w:val="nil"/>
              <w:bottom w:val="nil"/>
              <w:right w:val="nil"/>
            </w:tcBorders>
            <w:shd w:val="clear" w:color="auto" w:fill="auto"/>
            <w:noWrap/>
            <w:vAlign w:val="bottom"/>
            <w:hideMark/>
          </w:tcPr>
          <w:p w14:paraId="4EC397CC" w14:textId="77777777" w:rsidR="00357A0B" w:rsidRPr="00FA2441" w:rsidRDefault="00357A0B" w:rsidP="00FA2441">
            <w:pPr>
              <w:ind w:left="360"/>
              <w:rPr>
                <w:rFonts w:ascii="Cambria" w:eastAsia="Times New Roman" w:hAnsi="Cambria" w:cs="Times New Roman"/>
                <w:color w:val="000000"/>
              </w:rPr>
            </w:pPr>
          </w:p>
        </w:tc>
        <w:tc>
          <w:tcPr>
            <w:tcW w:w="1215" w:type="dxa"/>
            <w:tcBorders>
              <w:top w:val="nil"/>
              <w:left w:val="nil"/>
              <w:bottom w:val="nil"/>
              <w:right w:val="nil"/>
            </w:tcBorders>
            <w:shd w:val="clear" w:color="auto" w:fill="auto"/>
            <w:noWrap/>
            <w:vAlign w:val="bottom"/>
            <w:hideMark/>
          </w:tcPr>
          <w:p w14:paraId="40A35256" w14:textId="77777777" w:rsidR="00357A0B" w:rsidRPr="00FA2441" w:rsidRDefault="00357A0B" w:rsidP="00FA2441">
            <w:pPr>
              <w:ind w:left="360"/>
              <w:rPr>
                <w:rFonts w:ascii="Cambria" w:eastAsia="Times New Roman" w:hAnsi="Cambria" w:cs="Times New Roman"/>
                <w:color w:val="000000"/>
              </w:rPr>
            </w:pPr>
          </w:p>
        </w:tc>
      </w:tr>
      <w:tr w:rsidR="00357A0B" w:rsidRPr="00C3182F" w14:paraId="7C64152A" w14:textId="77777777" w:rsidTr="00F57E5A">
        <w:trPr>
          <w:trHeight w:val="300"/>
        </w:trPr>
        <w:tc>
          <w:tcPr>
            <w:tcW w:w="12693" w:type="dxa"/>
            <w:gridSpan w:val="10"/>
            <w:tcBorders>
              <w:top w:val="nil"/>
              <w:left w:val="nil"/>
              <w:bottom w:val="nil"/>
              <w:right w:val="nil"/>
            </w:tcBorders>
            <w:shd w:val="clear" w:color="auto" w:fill="auto"/>
            <w:noWrap/>
            <w:vAlign w:val="bottom"/>
            <w:hideMark/>
          </w:tcPr>
          <w:p w14:paraId="4984880C" w14:textId="77777777" w:rsidR="00357A0B" w:rsidRPr="00FA2441" w:rsidRDefault="00357A0B" w:rsidP="00FA2441">
            <w:pPr>
              <w:ind w:left="360"/>
              <w:rPr>
                <w:rFonts w:ascii="Cambria" w:eastAsia="Times New Roman" w:hAnsi="Cambria" w:cs="Times New Roman"/>
                <w:i/>
                <w:iCs/>
                <w:color w:val="000000"/>
              </w:rPr>
            </w:pPr>
            <w:r w:rsidRPr="00FA2441">
              <w:rPr>
                <w:rFonts w:ascii="Cambria" w:eastAsia="Times New Roman" w:hAnsi="Cambria" w:cs="Times New Roman"/>
                <w:i/>
                <w:iCs/>
                <w:color w:val="000000"/>
              </w:rPr>
              <w:t>Standardized regression coefficients with word-count categories (model 1) and film budget (model 2) predicting film success outcomes</w:t>
            </w:r>
          </w:p>
        </w:tc>
      </w:tr>
      <w:tr w:rsidR="00357A0B" w:rsidRPr="00C3182F" w14:paraId="401F2958" w14:textId="77777777" w:rsidTr="00F57E5A">
        <w:trPr>
          <w:trHeight w:val="300"/>
        </w:trPr>
        <w:tc>
          <w:tcPr>
            <w:tcW w:w="1380" w:type="dxa"/>
            <w:tcBorders>
              <w:top w:val="nil"/>
              <w:left w:val="nil"/>
              <w:bottom w:val="nil"/>
              <w:right w:val="nil"/>
            </w:tcBorders>
            <w:shd w:val="clear" w:color="auto" w:fill="auto"/>
            <w:noWrap/>
            <w:vAlign w:val="bottom"/>
            <w:hideMark/>
          </w:tcPr>
          <w:p w14:paraId="268CE02C" w14:textId="77777777" w:rsidR="00357A0B" w:rsidRPr="00FA2441" w:rsidRDefault="00357A0B" w:rsidP="00FA2441">
            <w:pPr>
              <w:ind w:left="360"/>
              <w:rPr>
                <w:rFonts w:ascii="Cambria" w:eastAsia="Times New Roman" w:hAnsi="Cambria" w:cs="Times New Roman"/>
                <w:color w:val="000000"/>
              </w:rPr>
            </w:pPr>
          </w:p>
        </w:tc>
        <w:tc>
          <w:tcPr>
            <w:tcW w:w="1568" w:type="dxa"/>
            <w:tcBorders>
              <w:top w:val="nil"/>
              <w:left w:val="nil"/>
              <w:bottom w:val="nil"/>
              <w:right w:val="nil"/>
            </w:tcBorders>
            <w:shd w:val="clear" w:color="auto" w:fill="auto"/>
            <w:noWrap/>
            <w:vAlign w:val="bottom"/>
            <w:hideMark/>
          </w:tcPr>
          <w:p w14:paraId="0580D1D4" w14:textId="77777777" w:rsidR="00357A0B" w:rsidRPr="00FA2441" w:rsidRDefault="00357A0B" w:rsidP="00FA2441">
            <w:pPr>
              <w:ind w:left="360"/>
              <w:rPr>
                <w:rFonts w:ascii="Cambria" w:eastAsia="Times New Roman" w:hAnsi="Cambria" w:cs="Times New Roman"/>
                <w:color w:val="000000"/>
              </w:rPr>
            </w:pPr>
          </w:p>
        </w:tc>
        <w:tc>
          <w:tcPr>
            <w:tcW w:w="2430" w:type="dxa"/>
            <w:gridSpan w:val="2"/>
            <w:tcBorders>
              <w:top w:val="nil"/>
              <w:left w:val="nil"/>
              <w:bottom w:val="nil"/>
              <w:right w:val="nil"/>
            </w:tcBorders>
            <w:shd w:val="clear" w:color="auto" w:fill="auto"/>
            <w:noWrap/>
            <w:vAlign w:val="bottom"/>
            <w:hideMark/>
          </w:tcPr>
          <w:p w14:paraId="39FE5D53" w14:textId="77777777" w:rsidR="00357A0B" w:rsidRPr="00FA2441" w:rsidRDefault="00357A0B" w:rsidP="00FA2441">
            <w:pPr>
              <w:ind w:left="360"/>
              <w:jc w:val="center"/>
              <w:rPr>
                <w:rFonts w:ascii="Cambria" w:eastAsia="Times New Roman" w:hAnsi="Cambria" w:cs="Times New Roman"/>
                <w:color w:val="000000"/>
              </w:rPr>
            </w:pPr>
            <w:r w:rsidRPr="00FA2441">
              <w:rPr>
                <w:rFonts w:ascii="Cambria" w:eastAsia="Times New Roman" w:hAnsi="Cambria" w:cs="Times New Roman"/>
                <w:i/>
                <w:color w:val="000000"/>
              </w:rPr>
              <w:t>df</w:t>
            </w:r>
            <w:r w:rsidRPr="00FA2441">
              <w:rPr>
                <w:rFonts w:ascii="Cambria" w:eastAsia="Times New Roman" w:hAnsi="Cambria" w:cs="Times New Roman"/>
                <w:color w:val="000000"/>
              </w:rPr>
              <w:t xml:space="preserve"> = 2,367</w:t>
            </w:r>
          </w:p>
        </w:tc>
        <w:tc>
          <w:tcPr>
            <w:tcW w:w="2430" w:type="dxa"/>
            <w:gridSpan w:val="2"/>
            <w:tcBorders>
              <w:top w:val="nil"/>
              <w:left w:val="nil"/>
              <w:bottom w:val="nil"/>
              <w:right w:val="nil"/>
            </w:tcBorders>
            <w:shd w:val="clear" w:color="auto" w:fill="auto"/>
            <w:noWrap/>
            <w:vAlign w:val="bottom"/>
            <w:hideMark/>
          </w:tcPr>
          <w:p w14:paraId="6E4F128A" w14:textId="77777777" w:rsidR="00357A0B" w:rsidRPr="00FA2441" w:rsidRDefault="00357A0B" w:rsidP="00FA2441">
            <w:pPr>
              <w:ind w:left="360"/>
              <w:jc w:val="center"/>
              <w:rPr>
                <w:rFonts w:ascii="Cambria" w:eastAsia="Times New Roman" w:hAnsi="Cambria" w:cs="Times New Roman"/>
                <w:color w:val="000000"/>
              </w:rPr>
            </w:pPr>
            <w:r w:rsidRPr="00FA2441">
              <w:rPr>
                <w:rFonts w:ascii="Cambria" w:eastAsia="Times New Roman" w:hAnsi="Cambria" w:cs="Times New Roman"/>
                <w:i/>
                <w:color w:val="000000"/>
              </w:rPr>
              <w:t>df</w:t>
            </w:r>
            <w:r w:rsidRPr="00FA2441">
              <w:rPr>
                <w:rFonts w:ascii="Cambria" w:eastAsia="Times New Roman" w:hAnsi="Cambria" w:cs="Times New Roman"/>
                <w:color w:val="000000"/>
              </w:rPr>
              <w:t xml:space="preserve"> = 3,158</w:t>
            </w:r>
          </w:p>
        </w:tc>
        <w:tc>
          <w:tcPr>
            <w:tcW w:w="2430" w:type="dxa"/>
            <w:gridSpan w:val="2"/>
            <w:tcBorders>
              <w:top w:val="nil"/>
              <w:left w:val="nil"/>
              <w:bottom w:val="nil"/>
              <w:right w:val="nil"/>
            </w:tcBorders>
            <w:shd w:val="clear" w:color="auto" w:fill="auto"/>
            <w:noWrap/>
            <w:vAlign w:val="bottom"/>
            <w:hideMark/>
          </w:tcPr>
          <w:p w14:paraId="6A872CB8" w14:textId="77777777" w:rsidR="00357A0B" w:rsidRPr="00FA2441" w:rsidRDefault="00357A0B" w:rsidP="00FA2441">
            <w:pPr>
              <w:ind w:left="360"/>
              <w:jc w:val="center"/>
              <w:rPr>
                <w:rFonts w:ascii="Cambria" w:eastAsia="Times New Roman" w:hAnsi="Cambria" w:cs="Times New Roman"/>
                <w:color w:val="000000"/>
              </w:rPr>
            </w:pPr>
            <w:r w:rsidRPr="00FA2441">
              <w:rPr>
                <w:rFonts w:ascii="Cambria" w:eastAsia="Times New Roman" w:hAnsi="Cambria" w:cs="Times New Roman"/>
                <w:i/>
                <w:color w:val="000000"/>
              </w:rPr>
              <w:t>df</w:t>
            </w:r>
            <w:r w:rsidRPr="00FA2441">
              <w:rPr>
                <w:rFonts w:ascii="Cambria" w:eastAsia="Times New Roman" w:hAnsi="Cambria" w:cs="Times New Roman"/>
                <w:color w:val="000000"/>
              </w:rPr>
              <w:t xml:space="preserve"> = 4,624</w:t>
            </w:r>
          </w:p>
        </w:tc>
        <w:tc>
          <w:tcPr>
            <w:tcW w:w="2455" w:type="dxa"/>
            <w:gridSpan w:val="2"/>
            <w:tcBorders>
              <w:top w:val="nil"/>
              <w:left w:val="nil"/>
              <w:bottom w:val="nil"/>
              <w:right w:val="nil"/>
            </w:tcBorders>
            <w:shd w:val="clear" w:color="auto" w:fill="auto"/>
            <w:noWrap/>
            <w:vAlign w:val="bottom"/>
            <w:hideMark/>
          </w:tcPr>
          <w:p w14:paraId="5ECB80F5" w14:textId="77777777" w:rsidR="00357A0B" w:rsidRPr="00FA2441" w:rsidRDefault="00357A0B" w:rsidP="00FA2441">
            <w:pPr>
              <w:ind w:left="360"/>
              <w:jc w:val="center"/>
              <w:rPr>
                <w:rFonts w:ascii="Cambria" w:eastAsia="Times New Roman" w:hAnsi="Cambria" w:cs="Times New Roman"/>
                <w:color w:val="000000"/>
              </w:rPr>
            </w:pPr>
            <w:r w:rsidRPr="00FA2441">
              <w:rPr>
                <w:rFonts w:ascii="Cambria" w:eastAsia="Times New Roman" w:hAnsi="Cambria" w:cs="Times New Roman"/>
                <w:i/>
                <w:color w:val="000000"/>
              </w:rPr>
              <w:t>df</w:t>
            </w:r>
            <w:r w:rsidRPr="00FA2441">
              <w:rPr>
                <w:rFonts w:ascii="Cambria" w:eastAsia="Times New Roman" w:hAnsi="Cambria" w:cs="Times New Roman"/>
                <w:color w:val="000000"/>
              </w:rPr>
              <w:t xml:space="preserve"> = 4,624</w:t>
            </w:r>
          </w:p>
        </w:tc>
      </w:tr>
      <w:tr w:rsidR="00357A0B" w:rsidRPr="00C3182F" w14:paraId="17B518FB" w14:textId="77777777" w:rsidTr="00F57E5A">
        <w:trPr>
          <w:trHeight w:val="300"/>
        </w:trPr>
        <w:tc>
          <w:tcPr>
            <w:tcW w:w="1380" w:type="dxa"/>
            <w:tcBorders>
              <w:top w:val="nil"/>
              <w:left w:val="nil"/>
              <w:bottom w:val="nil"/>
              <w:right w:val="nil"/>
            </w:tcBorders>
            <w:shd w:val="clear" w:color="auto" w:fill="auto"/>
            <w:noWrap/>
            <w:vAlign w:val="bottom"/>
            <w:hideMark/>
          </w:tcPr>
          <w:p w14:paraId="0681F5DB" w14:textId="77777777" w:rsidR="00357A0B" w:rsidRPr="00FA2441" w:rsidRDefault="00357A0B" w:rsidP="00FA2441">
            <w:pPr>
              <w:ind w:left="360"/>
              <w:rPr>
                <w:rFonts w:ascii="Cambria" w:eastAsia="Times New Roman" w:hAnsi="Cambria" w:cs="Times New Roman"/>
                <w:color w:val="000000"/>
              </w:rPr>
            </w:pPr>
          </w:p>
        </w:tc>
        <w:tc>
          <w:tcPr>
            <w:tcW w:w="1568" w:type="dxa"/>
            <w:tcBorders>
              <w:top w:val="nil"/>
              <w:left w:val="nil"/>
              <w:bottom w:val="nil"/>
              <w:right w:val="nil"/>
            </w:tcBorders>
            <w:shd w:val="clear" w:color="auto" w:fill="auto"/>
            <w:noWrap/>
            <w:vAlign w:val="bottom"/>
            <w:hideMark/>
          </w:tcPr>
          <w:p w14:paraId="42C180B7" w14:textId="77777777" w:rsidR="00357A0B" w:rsidRPr="00FA2441" w:rsidRDefault="00357A0B" w:rsidP="00FA2441">
            <w:pPr>
              <w:ind w:left="360"/>
              <w:rPr>
                <w:rFonts w:ascii="Cambria" w:eastAsia="Times New Roman" w:hAnsi="Cambria" w:cs="Times New Roman"/>
                <w:color w:val="000000"/>
              </w:rPr>
            </w:pPr>
          </w:p>
        </w:tc>
        <w:tc>
          <w:tcPr>
            <w:tcW w:w="2430" w:type="dxa"/>
            <w:gridSpan w:val="2"/>
            <w:tcBorders>
              <w:top w:val="nil"/>
              <w:left w:val="nil"/>
              <w:bottom w:val="nil"/>
              <w:right w:val="nil"/>
            </w:tcBorders>
            <w:shd w:val="clear" w:color="auto" w:fill="auto"/>
            <w:noWrap/>
            <w:vAlign w:val="bottom"/>
            <w:hideMark/>
          </w:tcPr>
          <w:p w14:paraId="1473C220" w14:textId="77777777" w:rsidR="00357A0B" w:rsidRPr="00FA2441" w:rsidRDefault="00357A0B" w:rsidP="00FA2441">
            <w:pPr>
              <w:ind w:left="360"/>
              <w:jc w:val="center"/>
              <w:rPr>
                <w:rFonts w:ascii="Cambria" w:eastAsia="Times New Roman" w:hAnsi="Cambria" w:cs="Times New Roman"/>
                <w:color w:val="000000"/>
                <w:u w:val="single"/>
              </w:rPr>
            </w:pPr>
            <w:r w:rsidRPr="00FA2441">
              <w:rPr>
                <w:rFonts w:ascii="Cambria" w:eastAsia="Times New Roman" w:hAnsi="Cambria" w:cs="Times New Roman"/>
                <w:color w:val="000000"/>
                <w:u w:val="single"/>
              </w:rPr>
              <w:t>Opening Weekend</w:t>
            </w:r>
          </w:p>
        </w:tc>
        <w:tc>
          <w:tcPr>
            <w:tcW w:w="2430" w:type="dxa"/>
            <w:gridSpan w:val="2"/>
            <w:tcBorders>
              <w:top w:val="nil"/>
              <w:left w:val="nil"/>
              <w:bottom w:val="nil"/>
              <w:right w:val="nil"/>
            </w:tcBorders>
            <w:shd w:val="clear" w:color="auto" w:fill="auto"/>
            <w:noWrap/>
            <w:vAlign w:val="bottom"/>
            <w:hideMark/>
          </w:tcPr>
          <w:p w14:paraId="37EB10B4" w14:textId="77777777" w:rsidR="00357A0B" w:rsidRPr="00FA2441" w:rsidRDefault="00357A0B" w:rsidP="00FA2441">
            <w:pPr>
              <w:ind w:left="360"/>
              <w:jc w:val="center"/>
              <w:rPr>
                <w:rFonts w:ascii="Cambria" w:eastAsia="Times New Roman" w:hAnsi="Cambria" w:cs="Times New Roman"/>
                <w:color w:val="000000"/>
                <w:u w:val="single"/>
              </w:rPr>
            </w:pPr>
            <w:r w:rsidRPr="00FA2441">
              <w:rPr>
                <w:rFonts w:ascii="Cambria" w:eastAsia="Times New Roman" w:hAnsi="Cambria" w:cs="Times New Roman"/>
                <w:color w:val="000000"/>
                <w:u w:val="single"/>
              </w:rPr>
              <w:t xml:space="preserve">Total Box Office </w:t>
            </w:r>
          </w:p>
        </w:tc>
        <w:tc>
          <w:tcPr>
            <w:tcW w:w="2430" w:type="dxa"/>
            <w:gridSpan w:val="2"/>
            <w:tcBorders>
              <w:top w:val="nil"/>
              <w:left w:val="nil"/>
              <w:bottom w:val="nil"/>
              <w:right w:val="nil"/>
            </w:tcBorders>
            <w:shd w:val="clear" w:color="auto" w:fill="auto"/>
            <w:noWrap/>
            <w:vAlign w:val="bottom"/>
            <w:hideMark/>
          </w:tcPr>
          <w:p w14:paraId="4FECA361" w14:textId="77777777" w:rsidR="00357A0B" w:rsidRPr="00FA2441" w:rsidRDefault="00357A0B" w:rsidP="00FA2441">
            <w:pPr>
              <w:ind w:left="360"/>
              <w:jc w:val="center"/>
              <w:rPr>
                <w:rFonts w:ascii="Cambria" w:eastAsia="Times New Roman" w:hAnsi="Cambria" w:cs="Times New Roman"/>
                <w:color w:val="000000"/>
                <w:u w:val="single"/>
              </w:rPr>
            </w:pPr>
            <w:r w:rsidRPr="00FA2441">
              <w:rPr>
                <w:rFonts w:ascii="Cambria" w:eastAsia="Times New Roman" w:hAnsi="Cambria" w:cs="Times New Roman"/>
                <w:color w:val="000000"/>
                <w:u w:val="single"/>
              </w:rPr>
              <w:t>IMDb popularity</w:t>
            </w:r>
          </w:p>
        </w:tc>
        <w:tc>
          <w:tcPr>
            <w:tcW w:w="2455" w:type="dxa"/>
            <w:gridSpan w:val="2"/>
            <w:tcBorders>
              <w:top w:val="nil"/>
              <w:left w:val="nil"/>
              <w:bottom w:val="nil"/>
              <w:right w:val="nil"/>
            </w:tcBorders>
            <w:shd w:val="clear" w:color="auto" w:fill="auto"/>
            <w:noWrap/>
            <w:vAlign w:val="bottom"/>
            <w:hideMark/>
          </w:tcPr>
          <w:p w14:paraId="44449FD9" w14:textId="77777777" w:rsidR="00357A0B" w:rsidRPr="00FA2441" w:rsidRDefault="00357A0B" w:rsidP="00FA2441">
            <w:pPr>
              <w:ind w:left="360"/>
              <w:jc w:val="center"/>
              <w:rPr>
                <w:rFonts w:ascii="Cambria" w:eastAsia="Times New Roman" w:hAnsi="Cambria" w:cs="Times New Roman"/>
                <w:color w:val="000000"/>
                <w:u w:val="single"/>
              </w:rPr>
            </w:pPr>
            <w:r w:rsidRPr="00FA2441">
              <w:rPr>
                <w:rFonts w:ascii="Cambria" w:eastAsia="Times New Roman" w:hAnsi="Cambria" w:cs="Times New Roman"/>
                <w:color w:val="000000"/>
                <w:u w:val="single"/>
              </w:rPr>
              <w:t>IMDb ratings</w:t>
            </w:r>
          </w:p>
        </w:tc>
      </w:tr>
      <w:tr w:rsidR="00357A0B" w:rsidRPr="00C3182F" w14:paraId="693FDC68" w14:textId="77777777" w:rsidTr="008C7FC1">
        <w:trPr>
          <w:trHeight w:val="300"/>
        </w:trPr>
        <w:tc>
          <w:tcPr>
            <w:tcW w:w="1380" w:type="dxa"/>
            <w:tcBorders>
              <w:top w:val="nil"/>
              <w:left w:val="nil"/>
              <w:bottom w:val="nil"/>
              <w:right w:val="nil"/>
            </w:tcBorders>
            <w:shd w:val="clear" w:color="auto" w:fill="auto"/>
            <w:noWrap/>
            <w:vAlign w:val="bottom"/>
            <w:hideMark/>
          </w:tcPr>
          <w:p w14:paraId="198C2429" w14:textId="77777777" w:rsidR="00357A0B" w:rsidRPr="00FA2441" w:rsidRDefault="00357A0B" w:rsidP="00FA2441">
            <w:pPr>
              <w:ind w:left="360"/>
              <w:rPr>
                <w:rFonts w:ascii="Cambria" w:eastAsia="Times New Roman" w:hAnsi="Cambria" w:cs="Times New Roman"/>
                <w:color w:val="000000"/>
              </w:rPr>
            </w:pPr>
          </w:p>
        </w:tc>
        <w:tc>
          <w:tcPr>
            <w:tcW w:w="1568" w:type="dxa"/>
            <w:tcBorders>
              <w:top w:val="nil"/>
              <w:left w:val="nil"/>
              <w:bottom w:val="single" w:sz="4" w:space="0" w:color="auto"/>
              <w:right w:val="nil"/>
            </w:tcBorders>
            <w:shd w:val="clear" w:color="auto" w:fill="auto"/>
            <w:noWrap/>
            <w:vAlign w:val="bottom"/>
            <w:hideMark/>
          </w:tcPr>
          <w:p w14:paraId="3053FD9B" w14:textId="77777777" w:rsidR="00357A0B" w:rsidRPr="00FA2441" w:rsidRDefault="00357A0B" w:rsidP="00FA2441">
            <w:pPr>
              <w:ind w:left="360"/>
              <w:rPr>
                <w:rFonts w:ascii="Cambria" w:eastAsia="Times New Roman" w:hAnsi="Cambria" w:cs="Times New Roman"/>
                <w:color w:val="000000"/>
              </w:rPr>
            </w:pPr>
          </w:p>
        </w:tc>
        <w:tc>
          <w:tcPr>
            <w:tcW w:w="1215" w:type="dxa"/>
            <w:tcBorders>
              <w:top w:val="nil"/>
              <w:left w:val="nil"/>
              <w:bottom w:val="single" w:sz="4" w:space="0" w:color="auto"/>
              <w:right w:val="nil"/>
            </w:tcBorders>
            <w:shd w:val="clear" w:color="auto" w:fill="auto"/>
            <w:noWrap/>
            <w:vAlign w:val="bottom"/>
            <w:hideMark/>
          </w:tcPr>
          <w:p w14:paraId="2134EC71" w14:textId="77777777" w:rsidR="00357A0B" w:rsidRPr="00FA2441" w:rsidRDefault="00357A0B" w:rsidP="00FA2441">
            <w:pPr>
              <w:ind w:left="360"/>
              <w:rPr>
                <w:rFonts w:ascii="Cambria" w:eastAsia="Times New Roman" w:hAnsi="Cambria" w:cs="Times New Roman"/>
                <w:color w:val="000000"/>
              </w:rPr>
            </w:pPr>
            <w:r w:rsidRPr="00FA2441">
              <w:rPr>
                <w:rFonts w:ascii="Cambria" w:eastAsia="Times New Roman" w:hAnsi="Cambria" w:cs="Times New Roman"/>
                <w:color w:val="000000"/>
              </w:rPr>
              <w:t>Model 1</w:t>
            </w:r>
          </w:p>
        </w:tc>
        <w:tc>
          <w:tcPr>
            <w:tcW w:w="1215" w:type="dxa"/>
            <w:tcBorders>
              <w:top w:val="nil"/>
              <w:left w:val="nil"/>
              <w:bottom w:val="single" w:sz="4" w:space="0" w:color="auto"/>
              <w:right w:val="nil"/>
            </w:tcBorders>
            <w:shd w:val="clear" w:color="auto" w:fill="auto"/>
            <w:noWrap/>
            <w:vAlign w:val="bottom"/>
            <w:hideMark/>
          </w:tcPr>
          <w:p w14:paraId="065F6952" w14:textId="77777777" w:rsidR="00357A0B" w:rsidRPr="00FA2441" w:rsidRDefault="00357A0B" w:rsidP="00FA2441">
            <w:pPr>
              <w:ind w:left="360"/>
              <w:rPr>
                <w:rFonts w:ascii="Cambria" w:eastAsia="Times New Roman" w:hAnsi="Cambria" w:cs="Times New Roman"/>
                <w:color w:val="000000"/>
              </w:rPr>
            </w:pPr>
            <w:r w:rsidRPr="00FA2441">
              <w:rPr>
                <w:rFonts w:ascii="Cambria" w:eastAsia="Times New Roman" w:hAnsi="Cambria" w:cs="Times New Roman"/>
                <w:color w:val="000000"/>
              </w:rPr>
              <w:t>Model 2</w:t>
            </w:r>
          </w:p>
        </w:tc>
        <w:tc>
          <w:tcPr>
            <w:tcW w:w="1215" w:type="dxa"/>
            <w:tcBorders>
              <w:top w:val="nil"/>
              <w:left w:val="nil"/>
              <w:bottom w:val="single" w:sz="4" w:space="0" w:color="auto"/>
              <w:right w:val="nil"/>
            </w:tcBorders>
            <w:shd w:val="clear" w:color="auto" w:fill="auto"/>
            <w:noWrap/>
            <w:vAlign w:val="bottom"/>
            <w:hideMark/>
          </w:tcPr>
          <w:p w14:paraId="15582018" w14:textId="77777777" w:rsidR="00357A0B" w:rsidRPr="00FA2441" w:rsidRDefault="00357A0B" w:rsidP="00FA2441">
            <w:pPr>
              <w:ind w:left="360"/>
              <w:rPr>
                <w:rFonts w:ascii="Cambria" w:eastAsia="Times New Roman" w:hAnsi="Cambria" w:cs="Times New Roman"/>
                <w:color w:val="000000"/>
              </w:rPr>
            </w:pPr>
            <w:r w:rsidRPr="00FA2441">
              <w:rPr>
                <w:rFonts w:ascii="Cambria" w:eastAsia="Times New Roman" w:hAnsi="Cambria" w:cs="Times New Roman"/>
                <w:color w:val="000000"/>
              </w:rPr>
              <w:t>Model 1</w:t>
            </w:r>
          </w:p>
        </w:tc>
        <w:tc>
          <w:tcPr>
            <w:tcW w:w="1215" w:type="dxa"/>
            <w:tcBorders>
              <w:top w:val="nil"/>
              <w:left w:val="nil"/>
              <w:bottom w:val="single" w:sz="4" w:space="0" w:color="auto"/>
              <w:right w:val="nil"/>
            </w:tcBorders>
            <w:shd w:val="clear" w:color="auto" w:fill="auto"/>
            <w:noWrap/>
            <w:vAlign w:val="bottom"/>
            <w:hideMark/>
          </w:tcPr>
          <w:p w14:paraId="70D4001F" w14:textId="77777777" w:rsidR="00357A0B" w:rsidRPr="00FA2441" w:rsidRDefault="00357A0B" w:rsidP="00FA2441">
            <w:pPr>
              <w:ind w:left="360"/>
              <w:rPr>
                <w:rFonts w:ascii="Cambria" w:eastAsia="Times New Roman" w:hAnsi="Cambria" w:cs="Times New Roman"/>
                <w:color w:val="000000"/>
              </w:rPr>
            </w:pPr>
            <w:r w:rsidRPr="00FA2441">
              <w:rPr>
                <w:rFonts w:ascii="Cambria" w:eastAsia="Times New Roman" w:hAnsi="Cambria" w:cs="Times New Roman"/>
                <w:color w:val="000000"/>
              </w:rPr>
              <w:t>Model 2</w:t>
            </w:r>
          </w:p>
        </w:tc>
        <w:tc>
          <w:tcPr>
            <w:tcW w:w="1215" w:type="dxa"/>
            <w:tcBorders>
              <w:top w:val="nil"/>
              <w:left w:val="nil"/>
              <w:bottom w:val="single" w:sz="4" w:space="0" w:color="auto"/>
              <w:right w:val="nil"/>
            </w:tcBorders>
            <w:shd w:val="clear" w:color="auto" w:fill="auto"/>
            <w:noWrap/>
            <w:vAlign w:val="bottom"/>
            <w:hideMark/>
          </w:tcPr>
          <w:p w14:paraId="1015A970" w14:textId="77777777" w:rsidR="00357A0B" w:rsidRPr="00FA2441" w:rsidRDefault="00357A0B" w:rsidP="00FA2441">
            <w:pPr>
              <w:ind w:left="360"/>
              <w:rPr>
                <w:rFonts w:ascii="Cambria" w:eastAsia="Times New Roman" w:hAnsi="Cambria" w:cs="Times New Roman"/>
                <w:color w:val="000000"/>
              </w:rPr>
            </w:pPr>
            <w:r w:rsidRPr="00FA2441">
              <w:rPr>
                <w:rFonts w:ascii="Cambria" w:eastAsia="Times New Roman" w:hAnsi="Cambria" w:cs="Times New Roman"/>
                <w:color w:val="000000"/>
              </w:rPr>
              <w:t>Model 1</w:t>
            </w:r>
          </w:p>
        </w:tc>
        <w:tc>
          <w:tcPr>
            <w:tcW w:w="1215" w:type="dxa"/>
            <w:tcBorders>
              <w:top w:val="nil"/>
              <w:left w:val="nil"/>
              <w:bottom w:val="single" w:sz="4" w:space="0" w:color="auto"/>
              <w:right w:val="nil"/>
            </w:tcBorders>
            <w:shd w:val="clear" w:color="auto" w:fill="auto"/>
            <w:noWrap/>
            <w:vAlign w:val="bottom"/>
            <w:hideMark/>
          </w:tcPr>
          <w:p w14:paraId="2A11F10D" w14:textId="77777777" w:rsidR="00357A0B" w:rsidRPr="00FA2441" w:rsidRDefault="00357A0B" w:rsidP="00FA2441">
            <w:pPr>
              <w:ind w:left="360"/>
              <w:rPr>
                <w:rFonts w:ascii="Cambria" w:eastAsia="Times New Roman" w:hAnsi="Cambria" w:cs="Times New Roman"/>
                <w:color w:val="000000"/>
              </w:rPr>
            </w:pPr>
            <w:r w:rsidRPr="00FA2441">
              <w:rPr>
                <w:rFonts w:ascii="Cambria" w:eastAsia="Times New Roman" w:hAnsi="Cambria" w:cs="Times New Roman"/>
                <w:color w:val="000000"/>
              </w:rPr>
              <w:t>Model 2</w:t>
            </w:r>
          </w:p>
        </w:tc>
        <w:tc>
          <w:tcPr>
            <w:tcW w:w="1240" w:type="dxa"/>
            <w:tcBorders>
              <w:top w:val="nil"/>
              <w:left w:val="nil"/>
              <w:bottom w:val="single" w:sz="4" w:space="0" w:color="auto"/>
              <w:right w:val="nil"/>
            </w:tcBorders>
            <w:shd w:val="clear" w:color="auto" w:fill="auto"/>
            <w:noWrap/>
            <w:vAlign w:val="bottom"/>
            <w:hideMark/>
          </w:tcPr>
          <w:p w14:paraId="0D593E84" w14:textId="77777777" w:rsidR="00357A0B" w:rsidRPr="00FA2441" w:rsidRDefault="00357A0B" w:rsidP="00FA2441">
            <w:pPr>
              <w:ind w:left="360"/>
              <w:rPr>
                <w:rFonts w:ascii="Cambria" w:eastAsia="Times New Roman" w:hAnsi="Cambria" w:cs="Times New Roman"/>
                <w:color w:val="000000"/>
              </w:rPr>
            </w:pPr>
            <w:r w:rsidRPr="00FA2441">
              <w:rPr>
                <w:rFonts w:ascii="Cambria" w:eastAsia="Times New Roman" w:hAnsi="Cambria" w:cs="Times New Roman"/>
                <w:color w:val="000000"/>
              </w:rPr>
              <w:t>Model 1</w:t>
            </w:r>
          </w:p>
        </w:tc>
        <w:tc>
          <w:tcPr>
            <w:tcW w:w="1215" w:type="dxa"/>
            <w:tcBorders>
              <w:top w:val="nil"/>
              <w:left w:val="nil"/>
              <w:bottom w:val="single" w:sz="4" w:space="0" w:color="auto"/>
              <w:right w:val="nil"/>
            </w:tcBorders>
            <w:shd w:val="clear" w:color="auto" w:fill="auto"/>
            <w:noWrap/>
            <w:vAlign w:val="bottom"/>
            <w:hideMark/>
          </w:tcPr>
          <w:p w14:paraId="33C009AC" w14:textId="77777777" w:rsidR="00357A0B" w:rsidRPr="00FA2441" w:rsidRDefault="00357A0B" w:rsidP="00FA2441">
            <w:pPr>
              <w:ind w:left="360"/>
              <w:rPr>
                <w:rFonts w:ascii="Cambria" w:eastAsia="Times New Roman" w:hAnsi="Cambria" w:cs="Times New Roman"/>
                <w:color w:val="000000"/>
              </w:rPr>
            </w:pPr>
            <w:r w:rsidRPr="00FA2441">
              <w:rPr>
                <w:rFonts w:ascii="Cambria" w:eastAsia="Times New Roman" w:hAnsi="Cambria" w:cs="Times New Roman"/>
                <w:color w:val="000000"/>
              </w:rPr>
              <w:t>Model 2</w:t>
            </w:r>
          </w:p>
        </w:tc>
      </w:tr>
      <w:tr w:rsidR="00357A0B" w:rsidRPr="00C3182F" w14:paraId="536AB4CB" w14:textId="77777777" w:rsidTr="008C7FC1">
        <w:trPr>
          <w:trHeight w:val="300"/>
        </w:trPr>
        <w:tc>
          <w:tcPr>
            <w:tcW w:w="1380" w:type="dxa"/>
            <w:tcBorders>
              <w:top w:val="nil"/>
              <w:left w:val="nil"/>
              <w:bottom w:val="nil"/>
              <w:right w:val="nil"/>
            </w:tcBorders>
            <w:shd w:val="clear" w:color="auto" w:fill="auto"/>
            <w:noWrap/>
            <w:vAlign w:val="bottom"/>
            <w:hideMark/>
          </w:tcPr>
          <w:p w14:paraId="51F76237" w14:textId="77777777" w:rsidR="00357A0B" w:rsidRPr="00FA2441" w:rsidRDefault="00357A0B" w:rsidP="00FA2441">
            <w:pPr>
              <w:ind w:left="360"/>
              <w:rPr>
                <w:rFonts w:ascii="Cambria" w:eastAsia="Times New Roman" w:hAnsi="Cambria" w:cs="Times New Roman"/>
                <w:i/>
                <w:iCs/>
                <w:color w:val="000000"/>
              </w:rPr>
            </w:pPr>
            <w:r w:rsidRPr="00FA2441">
              <w:rPr>
                <w:rFonts w:ascii="Cambria" w:eastAsia="Times New Roman" w:hAnsi="Cambria" w:cs="Times New Roman"/>
                <w:i/>
                <w:iCs/>
                <w:color w:val="000000"/>
              </w:rPr>
              <w:t>LIWC</w:t>
            </w:r>
          </w:p>
        </w:tc>
        <w:tc>
          <w:tcPr>
            <w:tcW w:w="1568" w:type="dxa"/>
            <w:tcBorders>
              <w:top w:val="single" w:sz="4" w:space="0" w:color="auto"/>
              <w:left w:val="nil"/>
              <w:bottom w:val="nil"/>
              <w:right w:val="nil"/>
            </w:tcBorders>
            <w:shd w:val="clear" w:color="auto" w:fill="auto"/>
            <w:noWrap/>
            <w:vAlign w:val="bottom"/>
            <w:hideMark/>
          </w:tcPr>
          <w:p w14:paraId="1A7FA90E" w14:textId="77777777" w:rsidR="00357A0B" w:rsidRPr="00FA2441" w:rsidRDefault="00357A0B" w:rsidP="00FA2441">
            <w:pPr>
              <w:ind w:left="360"/>
              <w:rPr>
                <w:rFonts w:ascii="Cambria" w:eastAsia="Times New Roman" w:hAnsi="Cambria" w:cs="Times New Roman"/>
                <w:color w:val="000000"/>
              </w:rPr>
            </w:pPr>
            <w:r w:rsidRPr="00FA2441">
              <w:rPr>
                <w:rFonts w:ascii="Cambria" w:eastAsia="Times New Roman" w:hAnsi="Cambria" w:cs="Times New Roman"/>
                <w:color w:val="000000"/>
              </w:rPr>
              <w:t>Function</w:t>
            </w:r>
          </w:p>
        </w:tc>
        <w:tc>
          <w:tcPr>
            <w:tcW w:w="1215" w:type="dxa"/>
            <w:tcBorders>
              <w:top w:val="single" w:sz="4" w:space="0" w:color="auto"/>
              <w:left w:val="nil"/>
              <w:bottom w:val="nil"/>
              <w:right w:val="nil"/>
            </w:tcBorders>
            <w:shd w:val="clear" w:color="auto" w:fill="auto"/>
            <w:noWrap/>
            <w:vAlign w:val="bottom"/>
            <w:hideMark/>
          </w:tcPr>
          <w:p w14:paraId="2E854618" w14:textId="77777777" w:rsidR="00357A0B" w:rsidRPr="00FA2441" w:rsidRDefault="00357A0B" w:rsidP="00FA2441">
            <w:pPr>
              <w:ind w:left="360"/>
              <w:jc w:val="right"/>
              <w:rPr>
                <w:rFonts w:ascii="Cambria" w:eastAsia="Times New Roman" w:hAnsi="Cambria" w:cs="Times New Roman"/>
                <w:b/>
                <w:bCs/>
                <w:color w:val="000000"/>
              </w:rPr>
            </w:pPr>
            <w:r w:rsidRPr="00FA2441">
              <w:rPr>
                <w:rFonts w:ascii="Cambria" w:eastAsia="Times New Roman" w:hAnsi="Cambria" w:cs="Times New Roman"/>
                <w:b/>
                <w:bCs/>
                <w:color w:val="000000"/>
              </w:rPr>
              <w:t>-.11</w:t>
            </w:r>
          </w:p>
        </w:tc>
        <w:tc>
          <w:tcPr>
            <w:tcW w:w="1215" w:type="dxa"/>
            <w:tcBorders>
              <w:top w:val="single" w:sz="4" w:space="0" w:color="auto"/>
              <w:left w:val="nil"/>
              <w:bottom w:val="nil"/>
              <w:right w:val="nil"/>
            </w:tcBorders>
            <w:shd w:val="clear" w:color="auto" w:fill="auto"/>
            <w:noWrap/>
            <w:vAlign w:val="bottom"/>
            <w:hideMark/>
          </w:tcPr>
          <w:p w14:paraId="49DECF8C" w14:textId="77777777" w:rsidR="00357A0B" w:rsidRPr="00FA2441" w:rsidRDefault="00357A0B" w:rsidP="00FA2441">
            <w:pPr>
              <w:ind w:left="360"/>
              <w:jc w:val="right"/>
              <w:rPr>
                <w:rFonts w:ascii="Cambria" w:eastAsia="Times New Roman" w:hAnsi="Cambria" w:cs="Times New Roman"/>
                <w:b/>
                <w:bCs/>
                <w:color w:val="000000"/>
              </w:rPr>
            </w:pPr>
            <w:r w:rsidRPr="00FA2441">
              <w:rPr>
                <w:rFonts w:ascii="Cambria" w:eastAsia="Times New Roman" w:hAnsi="Cambria" w:cs="Times New Roman"/>
                <w:b/>
                <w:bCs/>
                <w:color w:val="000000"/>
              </w:rPr>
              <w:t>-.05</w:t>
            </w:r>
          </w:p>
        </w:tc>
        <w:tc>
          <w:tcPr>
            <w:tcW w:w="1215" w:type="dxa"/>
            <w:tcBorders>
              <w:top w:val="single" w:sz="4" w:space="0" w:color="auto"/>
              <w:left w:val="nil"/>
              <w:bottom w:val="nil"/>
              <w:right w:val="nil"/>
            </w:tcBorders>
            <w:shd w:val="clear" w:color="auto" w:fill="auto"/>
            <w:noWrap/>
            <w:vAlign w:val="bottom"/>
            <w:hideMark/>
          </w:tcPr>
          <w:p w14:paraId="03CD1CFB" w14:textId="77777777" w:rsidR="00357A0B" w:rsidRPr="00FA2441" w:rsidRDefault="00357A0B" w:rsidP="00FA2441">
            <w:pPr>
              <w:ind w:left="360"/>
              <w:jc w:val="right"/>
              <w:rPr>
                <w:rFonts w:ascii="Cambria" w:eastAsia="Times New Roman" w:hAnsi="Cambria" w:cs="Times New Roman"/>
                <w:b/>
                <w:bCs/>
                <w:color w:val="000000"/>
              </w:rPr>
            </w:pPr>
            <w:r w:rsidRPr="00FA2441">
              <w:rPr>
                <w:rFonts w:ascii="Cambria" w:eastAsia="Times New Roman" w:hAnsi="Cambria" w:cs="Times New Roman"/>
                <w:b/>
                <w:bCs/>
                <w:color w:val="000000"/>
              </w:rPr>
              <w:t>-.09</w:t>
            </w:r>
          </w:p>
        </w:tc>
        <w:tc>
          <w:tcPr>
            <w:tcW w:w="1215" w:type="dxa"/>
            <w:tcBorders>
              <w:top w:val="single" w:sz="4" w:space="0" w:color="auto"/>
              <w:left w:val="nil"/>
              <w:bottom w:val="nil"/>
              <w:right w:val="nil"/>
            </w:tcBorders>
            <w:shd w:val="clear" w:color="auto" w:fill="auto"/>
            <w:noWrap/>
            <w:vAlign w:val="bottom"/>
            <w:hideMark/>
          </w:tcPr>
          <w:p w14:paraId="6EDD8AF8" w14:textId="77777777" w:rsidR="00357A0B" w:rsidRPr="00FA2441" w:rsidRDefault="00357A0B" w:rsidP="00FA2441">
            <w:pPr>
              <w:ind w:left="360"/>
              <w:jc w:val="right"/>
              <w:rPr>
                <w:rFonts w:ascii="Cambria" w:eastAsia="Times New Roman" w:hAnsi="Cambria" w:cs="Times New Roman"/>
                <w:b/>
                <w:bCs/>
                <w:color w:val="000000"/>
              </w:rPr>
            </w:pPr>
            <w:r w:rsidRPr="00FA2441">
              <w:rPr>
                <w:rFonts w:ascii="Cambria" w:eastAsia="Times New Roman" w:hAnsi="Cambria" w:cs="Times New Roman"/>
                <w:b/>
                <w:bCs/>
                <w:color w:val="000000"/>
              </w:rPr>
              <w:t>-.03</w:t>
            </w:r>
          </w:p>
        </w:tc>
        <w:tc>
          <w:tcPr>
            <w:tcW w:w="1215" w:type="dxa"/>
            <w:tcBorders>
              <w:top w:val="single" w:sz="4" w:space="0" w:color="auto"/>
              <w:left w:val="nil"/>
              <w:bottom w:val="nil"/>
              <w:right w:val="nil"/>
            </w:tcBorders>
            <w:shd w:val="clear" w:color="auto" w:fill="auto"/>
            <w:noWrap/>
            <w:vAlign w:val="bottom"/>
            <w:hideMark/>
          </w:tcPr>
          <w:p w14:paraId="4429385D" w14:textId="77777777" w:rsidR="00357A0B" w:rsidRPr="00FA2441" w:rsidRDefault="00357A0B" w:rsidP="00FA2441">
            <w:pPr>
              <w:ind w:left="360"/>
              <w:jc w:val="right"/>
              <w:rPr>
                <w:rFonts w:ascii="Cambria" w:eastAsia="Times New Roman" w:hAnsi="Cambria" w:cs="Times New Roman"/>
                <w:color w:val="000000"/>
              </w:rPr>
            </w:pPr>
            <w:r w:rsidRPr="00FA2441">
              <w:rPr>
                <w:rFonts w:ascii="Cambria" w:eastAsia="Times New Roman" w:hAnsi="Cambria" w:cs="Times New Roman"/>
                <w:color w:val="000000"/>
              </w:rPr>
              <w:t>-.03</w:t>
            </w:r>
          </w:p>
        </w:tc>
        <w:tc>
          <w:tcPr>
            <w:tcW w:w="1215" w:type="dxa"/>
            <w:tcBorders>
              <w:top w:val="single" w:sz="4" w:space="0" w:color="auto"/>
              <w:left w:val="nil"/>
              <w:bottom w:val="nil"/>
              <w:right w:val="nil"/>
            </w:tcBorders>
            <w:shd w:val="clear" w:color="auto" w:fill="auto"/>
            <w:noWrap/>
            <w:vAlign w:val="bottom"/>
            <w:hideMark/>
          </w:tcPr>
          <w:p w14:paraId="7C6433C1" w14:textId="77777777" w:rsidR="00357A0B" w:rsidRPr="00FA2441" w:rsidRDefault="00357A0B" w:rsidP="00FA2441">
            <w:pPr>
              <w:ind w:left="360"/>
              <w:jc w:val="right"/>
              <w:rPr>
                <w:rFonts w:ascii="Cambria" w:eastAsia="Times New Roman" w:hAnsi="Cambria" w:cs="Times New Roman"/>
                <w:color w:val="000000"/>
              </w:rPr>
            </w:pPr>
            <w:r w:rsidRPr="00FA2441">
              <w:rPr>
                <w:rFonts w:ascii="Cambria" w:eastAsia="Times New Roman" w:hAnsi="Cambria" w:cs="Times New Roman"/>
                <w:color w:val="000000"/>
              </w:rPr>
              <w:t>.01</w:t>
            </w:r>
          </w:p>
        </w:tc>
        <w:tc>
          <w:tcPr>
            <w:tcW w:w="1240" w:type="dxa"/>
            <w:tcBorders>
              <w:top w:val="single" w:sz="4" w:space="0" w:color="auto"/>
              <w:left w:val="nil"/>
              <w:bottom w:val="nil"/>
              <w:right w:val="nil"/>
            </w:tcBorders>
            <w:shd w:val="clear" w:color="auto" w:fill="auto"/>
            <w:noWrap/>
            <w:vAlign w:val="bottom"/>
            <w:hideMark/>
          </w:tcPr>
          <w:p w14:paraId="2B226980" w14:textId="77777777" w:rsidR="00357A0B" w:rsidRPr="00FA2441" w:rsidRDefault="00357A0B" w:rsidP="00FA2441">
            <w:pPr>
              <w:ind w:left="360"/>
              <w:jc w:val="right"/>
              <w:rPr>
                <w:rFonts w:ascii="Cambria" w:eastAsia="Times New Roman" w:hAnsi="Cambria" w:cs="Times New Roman"/>
                <w:b/>
                <w:bCs/>
                <w:color w:val="000000"/>
              </w:rPr>
            </w:pPr>
            <w:r w:rsidRPr="00FA2441">
              <w:rPr>
                <w:rFonts w:ascii="Cambria" w:eastAsia="Times New Roman" w:hAnsi="Cambria" w:cs="Times New Roman"/>
                <w:b/>
                <w:bCs/>
                <w:color w:val="000000"/>
              </w:rPr>
              <w:t>.03</w:t>
            </w:r>
          </w:p>
        </w:tc>
        <w:tc>
          <w:tcPr>
            <w:tcW w:w="1215" w:type="dxa"/>
            <w:tcBorders>
              <w:top w:val="single" w:sz="4" w:space="0" w:color="auto"/>
              <w:left w:val="nil"/>
              <w:bottom w:val="nil"/>
              <w:right w:val="nil"/>
            </w:tcBorders>
            <w:shd w:val="clear" w:color="auto" w:fill="auto"/>
            <w:noWrap/>
            <w:vAlign w:val="bottom"/>
            <w:hideMark/>
          </w:tcPr>
          <w:p w14:paraId="62362D0A" w14:textId="77777777" w:rsidR="00357A0B" w:rsidRPr="00FA2441" w:rsidRDefault="00357A0B" w:rsidP="00FA2441">
            <w:pPr>
              <w:ind w:left="360"/>
              <w:jc w:val="right"/>
              <w:rPr>
                <w:rFonts w:ascii="Cambria" w:eastAsia="Times New Roman" w:hAnsi="Cambria" w:cs="Times New Roman"/>
                <w:b/>
                <w:bCs/>
                <w:color w:val="000000"/>
              </w:rPr>
            </w:pPr>
            <w:r w:rsidRPr="00FA2441">
              <w:rPr>
                <w:rFonts w:ascii="Cambria" w:eastAsia="Times New Roman" w:hAnsi="Cambria" w:cs="Times New Roman"/>
                <w:b/>
                <w:bCs/>
                <w:color w:val="000000"/>
              </w:rPr>
              <w:t>.05</w:t>
            </w:r>
          </w:p>
        </w:tc>
      </w:tr>
      <w:tr w:rsidR="00357A0B" w:rsidRPr="00C3182F" w14:paraId="24655FF5" w14:textId="77777777" w:rsidTr="00F57E5A">
        <w:trPr>
          <w:trHeight w:val="300"/>
        </w:trPr>
        <w:tc>
          <w:tcPr>
            <w:tcW w:w="1380" w:type="dxa"/>
            <w:tcBorders>
              <w:top w:val="nil"/>
              <w:left w:val="nil"/>
              <w:bottom w:val="nil"/>
              <w:right w:val="nil"/>
            </w:tcBorders>
            <w:shd w:val="clear" w:color="auto" w:fill="auto"/>
            <w:noWrap/>
            <w:vAlign w:val="bottom"/>
            <w:hideMark/>
          </w:tcPr>
          <w:p w14:paraId="3FA6B99F" w14:textId="77777777" w:rsidR="00357A0B" w:rsidRPr="00FA2441" w:rsidRDefault="00357A0B" w:rsidP="00FA2441">
            <w:pPr>
              <w:ind w:left="360"/>
              <w:rPr>
                <w:rFonts w:ascii="Cambria" w:eastAsia="Times New Roman" w:hAnsi="Cambria" w:cs="Times New Roman"/>
                <w:i/>
                <w:iCs/>
                <w:color w:val="000000"/>
              </w:rPr>
            </w:pPr>
            <w:r w:rsidRPr="00FA2441">
              <w:rPr>
                <w:rFonts w:ascii="Cambria" w:eastAsia="Times New Roman" w:hAnsi="Cambria" w:cs="Times New Roman"/>
                <w:i/>
                <w:iCs/>
                <w:color w:val="000000"/>
              </w:rPr>
              <w:t>MFT Vice</w:t>
            </w:r>
          </w:p>
        </w:tc>
        <w:tc>
          <w:tcPr>
            <w:tcW w:w="1568" w:type="dxa"/>
            <w:tcBorders>
              <w:top w:val="nil"/>
              <w:left w:val="nil"/>
              <w:bottom w:val="nil"/>
              <w:right w:val="nil"/>
            </w:tcBorders>
            <w:shd w:val="clear" w:color="auto" w:fill="auto"/>
            <w:noWrap/>
            <w:vAlign w:val="bottom"/>
            <w:hideMark/>
          </w:tcPr>
          <w:p w14:paraId="7A2BD57C" w14:textId="77777777" w:rsidR="00357A0B" w:rsidRPr="00FA2441" w:rsidRDefault="00357A0B" w:rsidP="00FA2441">
            <w:pPr>
              <w:ind w:left="360"/>
              <w:rPr>
                <w:rFonts w:ascii="Cambria" w:eastAsia="Times New Roman" w:hAnsi="Cambria" w:cs="Times New Roman"/>
                <w:color w:val="000000"/>
              </w:rPr>
            </w:pPr>
            <w:r w:rsidRPr="00FA2441">
              <w:rPr>
                <w:rFonts w:ascii="Cambria" w:eastAsia="Times New Roman" w:hAnsi="Cambria" w:cs="Times New Roman"/>
                <w:color w:val="000000"/>
              </w:rPr>
              <w:t>Care</w:t>
            </w:r>
          </w:p>
        </w:tc>
        <w:tc>
          <w:tcPr>
            <w:tcW w:w="1215" w:type="dxa"/>
            <w:tcBorders>
              <w:top w:val="nil"/>
              <w:left w:val="nil"/>
              <w:bottom w:val="nil"/>
              <w:right w:val="nil"/>
            </w:tcBorders>
            <w:shd w:val="clear" w:color="auto" w:fill="auto"/>
            <w:noWrap/>
            <w:vAlign w:val="bottom"/>
            <w:hideMark/>
          </w:tcPr>
          <w:p w14:paraId="7EA9F63F" w14:textId="77777777" w:rsidR="00357A0B" w:rsidRPr="00FA2441" w:rsidRDefault="00357A0B" w:rsidP="00FA2441">
            <w:pPr>
              <w:ind w:left="360"/>
              <w:jc w:val="right"/>
              <w:rPr>
                <w:rFonts w:ascii="Cambria" w:eastAsia="Times New Roman" w:hAnsi="Cambria" w:cs="Times New Roman"/>
                <w:b/>
                <w:bCs/>
                <w:color w:val="000000"/>
              </w:rPr>
            </w:pPr>
            <w:r w:rsidRPr="00FA2441">
              <w:rPr>
                <w:rFonts w:ascii="Cambria" w:eastAsia="Times New Roman" w:hAnsi="Cambria" w:cs="Times New Roman"/>
                <w:b/>
                <w:bCs/>
                <w:color w:val="000000"/>
              </w:rPr>
              <w:t>.09</w:t>
            </w:r>
          </w:p>
        </w:tc>
        <w:tc>
          <w:tcPr>
            <w:tcW w:w="1215" w:type="dxa"/>
            <w:tcBorders>
              <w:top w:val="nil"/>
              <w:left w:val="nil"/>
              <w:bottom w:val="nil"/>
              <w:right w:val="nil"/>
            </w:tcBorders>
            <w:shd w:val="clear" w:color="auto" w:fill="auto"/>
            <w:noWrap/>
            <w:vAlign w:val="bottom"/>
            <w:hideMark/>
          </w:tcPr>
          <w:p w14:paraId="5958C6FF" w14:textId="77777777" w:rsidR="00357A0B" w:rsidRPr="00FA2441" w:rsidRDefault="00357A0B" w:rsidP="00FA2441">
            <w:pPr>
              <w:ind w:left="360"/>
              <w:jc w:val="right"/>
              <w:rPr>
                <w:rFonts w:ascii="Cambria" w:eastAsia="Times New Roman" w:hAnsi="Cambria" w:cs="Times New Roman"/>
                <w:color w:val="000000"/>
              </w:rPr>
            </w:pPr>
            <w:r w:rsidRPr="00FA2441">
              <w:rPr>
                <w:rFonts w:ascii="Cambria" w:eastAsia="Times New Roman" w:hAnsi="Cambria" w:cs="Times New Roman"/>
                <w:color w:val="000000"/>
              </w:rPr>
              <w:t>.02</w:t>
            </w:r>
          </w:p>
        </w:tc>
        <w:tc>
          <w:tcPr>
            <w:tcW w:w="1215" w:type="dxa"/>
            <w:tcBorders>
              <w:top w:val="nil"/>
              <w:left w:val="nil"/>
              <w:bottom w:val="nil"/>
              <w:right w:val="nil"/>
            </w:tcBorders>
            <w:shd w:val="clear" w:color="auto" w:fill="auto"/>
            <w:noWrap/>
            <w:vAlign w:val="bottom"/>
            <w:hideMark/>
          </w:tcPr>
          <w:p w14:paraId="3DD70512" w14:textId="77777777" w:rsidR="00357A0B" w:rsidRPr="00FA2441" w:rsidRDefault="00357A0B" w:rsidP="00FA2441">
            <w:pPr>
              <w:ind w:left="360"/>
              <w:jc w:val="right"/>
              <w:rPr>
                <w:rFonts w:ascii="Cambria" w:eastAsia="Times New Roman" w:hAnsi="Cambria" w:cs="Times New Roman"/>
                <w:color w:val="000000"/>
              </w:rPr>
            </w:pPr>
            <w:r w:rsidRPr="00FA2441">
              <w:rPr>
                <w:rFonts w:ascii="Cambria" w:eastAsia="Times New Roman" w:hAnsi="Cambria" w:cs="Times New Roman"/>
                <w:color w:val="000000"/>
              </w:rPr>
              <w:t>.03</w:t>
            </w:r>
          </w:p>
        </w:tc>
        <w:tc>
          <w:tcPr>
            <w:tcW w:w="1215" w:type="dxa"/>
            <w:tcBorders>
              <w:top w:val="nil"/>
              <w:left w:val="nil"/>
              <w:bottom w:val="nil"/>
              <w:right w:val="nil"/>
            </w:tcBorders>
            <w:shd w:val="clear" w:color="auto" w:fill="auto"/>
            <w:noWrap/>
            <w:vAlign w:val="bottom"/>
            <w:hideMark/>
          </w:tcPr>
          <w:p w14:paraId="7CEA549C" w14:textId="77777777" w:rsidR="00357A0B" w:rsidRPr="00FA2441" w:rsidRDefault="00357A0B" w:rsidP="00FA2441">
            <w:pPr>
              <w:ind w:left="360"/>
              <w:jc w:val="right"/>
              <w:rPr>
                <w:rFonts w:ascii="Cambria" w:eastAsia="Times New Roman" w:hAnsi="Cambria" w:cs="Times New Roman"/>
                <w:color w:val="000000"/>
              </w:rPr>
            </w:pPr>
            <w:r w:rsidRPr="00FA2441">
              <w:rPr>
                <w:rFonts w:ascii="Cambria" w:eastAsia="Times New Roman" w:hAnsi="Cambria" w:cs="Times New Roman"/>
                <w:color w:val="000000"/>
              </w:rPr>
              <w:t>-.02</w:t>
            </w:r>
          </w:p>
        </w:tc>
        <w:tc>
          <w:tcPr>
            <w:tcW w:w="1215" w:type="dxa"/>
            <w:tcBorders>
              <w:top w:val="nil"/>
              <w:left w:val="nil"/>
              <w:bottom w:val="nil"/>
              <w:right w:val="nil"/>
            </w:tcBorders>
            <w:shd w:val="clear" w:color="auto" w:fill="auto"/>
            <w:noWrap/>
            <w:vAlign w:val="bottom"/>
            <w:hideMark/>
          </w:tcPr>
          <w:p w14:paraId="44BCD30B" w14:textId="77777777" w:rsidR="00357A0B" w:rsidRPr="00FA2441" w:rsidRDefault="00357A0B" w:rsidP="00FA2441">
            <w:pPr>
              <w:ind w:left="360"/>
              <w:jc w:val="right"/>
              <w:rPr>
                <w:rFonts w:ascii="Cambria" w:eastAsia="Times New Roman" w:hAnsi="Cambria" w:cs="Times New Roman"/>
                <w:b/>
                <w:bCs/>
                <w:color w:val="000000"/>
              </w:rPr>
            </w:pPr>
            <w:r w:rsidRPr="00FA2441">
              <w:rPr>
                <w:rFonts w:ascii="Cambria" w:eastAsia="Times New Roman" w:hAnsi="Cambria" w:cs="Times New Roman"/>
                <w:b/>
                <w:bCs/>
                <w:color w:val="000000"/>
              </w:rPr>
              <w:t>.05</w:t>
            </w:r>
          </w:p>
        </w:tc>
        <w:tc>
          <w:tcPr>
            <w:tcW w:w="1215" w:type="dxa"/>
            <w:tcBorders>
              <w:top w:val="nil"/>
              <w:left w:val="nil"/>
              <w:bottom w:val="nil"/>
              <w:right w:val="nil"/>
            </w:tcBorders>
            <w:shd w:val="clear" w:color="auto" w:fill="auto"/>
            <w:noWrap/>
            <w:vAlign w:val="bottom"/>
            <w:hideMark/>
          </w:tcPr>
          <w:p w14:paraId="1AF915E7" w14:textId="77777777" w:rsidR="00357A0B" w:rsidRPr="00FA2441" w:rsidRDefault="00357A0B" w:rsidP="00FA2441">
            <w:pPr>
              <w:ind w:left="360"/>
              <w:jc w:val="right"/>
              <w:rPr>
                <w:rFonts w:ascii="Cambria" w:eastAsia="Times New Roman" w:hAnsi="Cambria" w:cs="Times New Roman"/>
                <w:b/>
                <w:bCs/>
                <w:color w:val="000000"/>
              </w:rPr>
            </w:pPr>
            <w:r w:rsidRPr="00FA2441">
              <w:rPr>
                <w:rFonts w:ascii="Cambria" w:eastAsia="Times New Roman" w:hAnsi="Cambria" w:cs="Times New Roman"/>
                <w:b/>
                <w:bCs/>
                <w:color w:val="000000"/>
              </w:rPr>
              <w:t>.04</w:t>
            </w:r>
          </w:p>
        </w:tc>
        <w:tc>
          <w:tcPr>
            <w:tcW w:w="1240" w:type="dxa"/>
            <w:tcBorders>
              <w:top w:val="nil"/>
              <w:left w:val="nil"/>
              <w:bottom w:val="nil"/>
              <w:right w:val="nil"/>
            </w:tcBorders>
            <w:shd w:val="clear" w:color="auto" w:fill="auto"/>
            <w:noWrap/>
            <w:vAlign w:val="bottom"/>
            <w:hideMark/>
          </w:tcPr>
          <w:p w14:paraId="60CA0EA4" w14:textId="77777777" w:rsidR="00357A0B" w:rsidRPr="00FA2441" w:rsidRDefault="00357A0B" w:rsidP="00FA2441">
            <w:pPr>
              <w:ind w:left="360"/>
              <w:jc w:val="right"/>
              <w:rPr>
                <w:rFonts w:ascii="Cambria" w:eastAsia="Times New Roman" w:hAnsi="Cambria" w:cs="Times New Roman"/>
                <w:b/>
                <w:bCs/>
                <w:color w:val="000000"/>
              </w:rPr>
            </w:pPr>
            <w:r w:rsidRPr="00FA2441">
              <w:rPr>
                <w:rFonts w:ascii="Cambria" w:eastAsia="Times New Roman" w:hAnsi="Cambria" w:cs="Times New Roman"/>
                <w:b/>
                <w:bCs/>
                <w:color w:val="000000"/>
              </w:rPr>
              <w:t>-.03</w:t>
            </w:r>
          </w:p>
        </w:tc>
        <w:tc>
          <w:tcPr>
            <w:tcW w:w="1215" w:type="dxa"/>
            <w:tcBorders>
              <w:top w:val="nil"/>
              <w:left w:val="nil"/>
              <w:bottom w:val="nil"/>
              <w:right w:val="nil"/>
            </w:tcBorders>
            <w:shd w:val="clear" w:color="auto" w:fill="auto"/>
            <w:noWrap/>
            <w:vAlign w:val="bottom"/>
            <w:hideMark/>
          </w:tcPr>
          <w:p w14:paraId="42A08D9C" w14:textId="77777777" w:rsidR="00357A0B" w:rsidRPr="00FA2441" w:rsidRDefault="00357A0B" w:rsidP="00FA2441">
            <w:pPr>
              <w:ind w:left="360"/>
              <w:jc w:val="right"/>
              <w:rPr>
                <w:rFonts w:ascii="Cambria" w:eastAsia="Times New Roman" w:hAnsi="Cambria" w:cs="Times New Roman"/>
                <w:b/>
                <w:bCs/>
                <w:color w:val="000000"/>
              </w:rPr>
            </w:pPr>
            <w:r w:rsidRPr="00FA2441">
              <w:rPr>
                <w:rFonts w:ascii="Cambria" w:eastAsia="Times New Roman" w:hAnsi="Cambria" w:cs="Times New Roman"/>
                <w:b/>
                <w:bCs/>
                <w:color w:val="000000"/>
              </w:rPr>
              <w:t>-.03</w:t>
            </w:r>
          </w:p>
        </w:tc>
      </w:tr>
      <w:tr w:rsidR="00357A0B" w:rsidRPr="00C3182F" w14:paraId="47AFE67A" w14:textId="77777777" w:rsidTr="00F57E5A">
        <w:trPr>
          <w:trHeight w:val="300"/>
        </w:trPr>
        <w:tc>
          <w:tcPr>
            <w:tcW w:w="1380" w:type="dxa"/>
            <w:tcBorders>
              <w:top w:val="nil"/>
              <w:left w:val="nil"/>
              <w:bottom w:val="nil"/>
              <w:right w:val="nil"/>
            </w:tcBorders>
            <w:shd w:val="clear" w:color="auto" w:fill="auto"/>
            <w:noWrap/>
            <w:vAlign w:val="bottom"/>
            <w:hideMark/>
          </w:tcPr>
          <w:p w14:paraId="601EFC04" w14:textId="77777777" w:rsidR="00357A0B" w:rsidRPr="00FA2441" w:rsidRDefault="00357A0B" w:rsidP="00FA2441">
            <w:pPr>
              <w:ind w:left="360"/>
              <w:rPr>
                <w:rFonts w:ascii="Cambria" w:eastAsia="Times New Roman" w:hAnsi="Cambria" w:cs="Times New Roman"/>
                <w:color w:val="000000"/>
              </w:rPr>
            </w:pPr>
          </w:p>
        </w:tc>
        <w:tc>
          <w:tcPr>
            <w:tcW w:w="1568" w:type="dxa"/>
            <w:tcBorders>
              <w:top w:val="nil"/>
              <w:left w:val="nil"/>
              <w:bottom w:val="nil"/>
              <w:right w:val="nil"/>
            </w:tcBorders>
            <w:shd w:val="clear" w:color="auto" w:fill="auto"/>
            <w:noWrap/>
            <w:vAlign w:val="bottom"/>
            <w:hideMark/>
          </w:tcPr>
          <w:p w14:paraId="1FB70045" w14:textId="77777777" w:rsidR="00357A0B" w:rsidRPr="00FA2441" w:rsidRDefault="00357A0B" w:rsidP="00FA2441">
            <w:pPr>
              <w:ind w:left="360"/>
              <w:rPr>
                <w:rFonts w:ascii="Cambria" w:eastAsia="Times New Roman" w:hAnsi="Cambria" w:cs="Times New Roman"/>
                <w:color w:val="000000"/>
              </w:rPr>
            </w:pPr>
            <w:r w:rsidRPr="00FA2441">
              <w:rPr>
                <w:rFonts w:ascii="Cambria" w:eastAsia="Times New Roman" w:hAnsi="Cambria" w:cs="Times New Roman"/>
                <w:color w:val="000000"/>
              </w:rPr>
              <w:t>Fair</w:t>
            </w:r>
          </w:p>
        </w:tc>
        <w:tc>
          <w:tcPr>
            <w:tcW w:w="1215" w:type="dxa"/>
            <w:tcBorders>
              <w:top w:val="nil"/>
              <w:left w:val="nil"/>
              <w:bottom w:val="nil"/>
              <w:right w:val="nil"/>
            </w:tcBorders>
            <w:shd w:val="clear" w:color="auto" w:fill="auto"/>
            <w:noWrap/>
            <w:vAlign w:val="bottom"/>
            <w:hideMark/>
          </w:tcPr>
          <w:p w14:paraId="4A92103D" w14:textId="77777777" w:rsidR="00357A0B" w:rsidRPr="00FA2441" w:rsidRDefault="00357A0B" w:rsidP="00FA2441">
            <w:pPr>
              <w:ind w:left="360"/>
              <w:jc w:val="right"/>
              <w:rPr>
                <w:rFonts w:ascii="Cambria" w:eastAsia="Times New Roman" w:hAnsi="Cambria" w:cs="Times New Roman"/>
                <w:color w:val="000000"/>
              </w:rPr>
            </w:pPr>
            <w:r w:rsidRPr="00FA2441">
              <w:rPr>
                <w:rFonts w:ascii="Cambria" w:eastAsia="Times New Roman" w:hAnsi="Cambria" w:cs="Times New Roman"/>
                <w:color w:val="000000"/>
              </w:rPr>
              <w:t>-.03</w:t>
            </w:r>
          </w:p>
        </w:tc>
        <w:tc>
          <w:tcPr>
            <w:tcW w:w="1215" w:type="dxa"/>
            <w:tcBorders>
              <w:top w:val="nil"/>
              <w:left w:val="nil"/>
              <w:bottom w:val="nil"/>
              <w:right w:val="nil"/>
            </w:tcBorders>
            <w:shd w:val="clear" w:color="auto" w:fill="auto"/>
            <w:noWrap/>
            <w:vAlign w:val="bottom"/>
            <w:hideMark/>
          </w:tcPr>
          <w:p w14:paraId="6085BE56" w14:textId="77777777" w:rsidR="00357A0B" w:rsidRPr="00FA2441" w:rsidRDefault="00357A0B" w:rsidP="00FA2441">
            <w:pPr>
              <w:ind w:left="360"/>
              <w:jc w:val="right"/>
              <w:rPr>
                <w:rFonts w:ascii="Cambria" w:eastAsia="Times New Roman" w:hAnsi="Cambria" w:cs="Times New Roman"/>
                <w:color w:val="000000"/>
              </w:rPr>
            </w:pPr>
            <w:r w:rsidRPr="00FA2441">
              <w:rPr>
                <w:rFonts w:ascii="Cambria" w:eastAsia="Times New Roman" w:hAnsi="Cambria" w:cs="Times New Roman"/>
                <w:color w:val="000000"/>
              </w:rPr>
              <w:t>-.01</w:t>
            </w:r>
          </w:p>
        </w:tc>
        <w:tc>
          <w:tcPr>
            <w:tcW w:w="1215" w:type="dxa"/>
            <w:tcBorders>
              <w:top w:val="nil"/>
              <w:left w:val="nil"/>
              <w:bottom w:val="nil"/>
              <w:right w:val="nil"/>
            </w:tcBorders>
            <w:shd w:val="clear" w:color="auto" w:fill="auto"/>
            <w:noWrap/>
            <w:vAlign w:val="bottom"/>
            <w:hideMark/>
          </w:tcPr>
          <w:p w14:paraId="05E3E2B4" w14:textId="77777777" w:rsidR="00357A0B" w:rsidRPr="00FA2441" w:rsidRDefault="00357A0B" w:rsidP="00FA2441">
            <w:pPr>
              <w:ind w:left="360"/>
              <w:jc w:val="right"/>
              <w:rPr>
                <w:rFonts w:ascii="Cambria" w:eastAsia="Times New Roman" w:hAnsi="Cambria" w:cs="Times New Roman"/>
                <w:color w:val="000000"/>
              </w:rPr>
            </w:pPr>
            <w:r w:rsidRPr="00FA2441">
              <w:rPr>
                <w:rFonts w:ascii="Cambria" w:eastAsia="Times New Roman" w:hAnsi="Cambria" w:cs="Times New Roman"/>
                <w:color w:val="000000"/>
              </w:rPr>
              <w:t>-.02</w:t>
            </w:r>
          </w:p>
        </w:tc>
        <w:tc>
          <w:tcPr>
            <w:tcW w:w="1215" w:type="dxa"/>
            <w:tcBorders>
              <w:top w:val="nil"/>
              <w:left w:val="nil"/>
              <w:bottom w:val="nil"/>
              <w:right w:val="nil"/>
            </w:tcBorders>
            <w:shd w:val="clear" w:color="auto" w:fill="auto"/>
            <w:noWrap/>
            <w:vAlign w:val="bottom"/>
            <w:hideMark/>
          </w:tcPr>
          <w:p w14:paraId="127CD7BA" w14:textId="77777777" w:rsidR="00357A0B" w:rsidRPr="00FA2441" w:rsidRDefault="00357A0B" w:rsidP="00FA2441">
            <w:pPr>
              <w:ind w:left="360"/>
              <w:jc w:val="right"/>
              <w:rPr>
                <w:rFonts w:ascii="Cambria" w:eastAsia="Times New Roman" w:hAnsi="Cambria" w:cs="Times New Roman"/>
                <w:color w:val="000000"/>
              </w:rPr>
            </w:pPr>
            <w:r w:rsidRPr="00FA2441">
              <w:rPr>
                <w:rFonts w:ascii="Cambria" w:eastAsia="Times New Roman" w:hAnsi="Cambria" w:cs="Times New Roman"/>
                <w:color w:val="000000"/>
              </w:rPr>
              <w:t>.00</w:t>
            </w:r>
          </w:p>
        </w:tc>
        <w:tc>
          <w:tcPr>
            <w:tcW w:w="1215" w:type="dxa"/>
            <w:tcBorders>
              <w:top w:val="nil"/>
              <w:left w:val="nil"/>
              <w:bottom w:val="nil"/>
              <w:right w:val="nil"/>
            </w:tcBorders>
            <w:shd w:val="clear" w:color="auto" w:fill="auto"/>
            <w:noWrap/>
            <w:vAlign w:val="bottom"/>
            <w:hideMark/>
          </w:tcPr>
          <w:p w14:paraId="5A6CC738" w14:textId="77777777" w:rsidR="00357A0B" w:rsidRPr="00FA2441" w:rsidRDefault="00357A0B" w:rsidP="00FA2441">
            <w:pPr>
              <w:ind w:left="360"/>
              <w:jc w:val="right"/>
              <w:rPr>
                <w:rFonts w:ascii="Cambria" w:eastAsia="Times New Roman" w:hAnsi="Cambria" w:cs="Times New Roman"/>
                <w:color w:val="000000"/>
              </w:rPr>
            </w:pPr>
            <w:r w:rsidRPr="00FA2441">
              <w:rPr>
                <w:rFonts w:ascii="Cambria" w:eastAsia="Times New Roman" w:hAnsi="Cambria" w:cs="Times New Roman"/>
                <w:color w:val="000000"/>
              </w:rPr>
              <w:t>-.01</w:t>
            </w:r>
          </w:p>
        </w:tc>
        <w:tc>
          <w:tcPr>
            <w:tcW w:w="1215" w:type="dxa"/>
            <w:tcBorders>
              <w:top w:val="nil"/>
              <w:left w:val="nil"/>
              <w:bottom w:val="nil"/>
              <w:right w:val="nil"/>
            </w:tcBorders>
            <w:shd w:val="clear" w:color="auto" w:fill="auto"/>
            <w:noWrap/>
            <w:vAlign w:val="bottom"/>
            <w:hideMark/>
          </w:tcPr>
          <w:p w14:paraId="1A23A895" w14:textId="77777777" w:rsidR="00357A0B" w:rsidRPr="00FA2441" w:rsidRDefault="00357A0B" w:rsidP="00FA2441">
            <w:pPr>
              <w:ind w:left="360"/>
              <w:jc w:val="right"/>
              <w:rPr>
                <w:rFonts w:ascii="Cambria" w:eastAsia="Times New Roman" w:hAnsi="Cambria" w:cs="Times New Roman"/>
                <w:color w:val="000000"/>
              </w:rPr>
            </w:pPr>
            <w:r w:rsidRPr="00FA2441">
              <w:rPr>
                <w:rFonts w:ascii="Cambria" w:eastAsia="Times New Roman" w:hAnsi="Cambria" w:cs="Times New Roman"/>
                <w:color w:val="000000"/>
              </w:rPr>
              <w:t>.00</w:t>
            </w:r>
          </w:p>
        </w:tc>
        <w:tc>
          <w:tcPr>
            <w:tcW w:w="1240" w:type="dxa"/>
            <w:tcBorders>
              <w:top w:val="nil"/>
              <w:left w:val="nil"/>
              <w:bottom w:val="nil"/>
              <w:right w:val="nil"/>
            </w:tcBorders>
            <w:shd w:val="clear" w:color="auto" w:fill="auto"/>
            <w:noWrap/>
            <w:vAlign w:val="bottom"/>
            <w:hideMark/>
          </w:tcPr>
          <w:p w14:paraId="65070B8E" w14:textId="77777777" w:rsidR="00357A0B" w:rsidRPr="00FA2441" w:rsidRDefault="00357A0B" w:rsidP="00FA2441">
            <w:pPr>
              <w:ind w:left="360"/>
              <w:jc w:val="right"/>
              <w:rPr>
                <w:rFonts w:ascii="Cambria" w:eastAsia="Times New Roman" w:hAnsi="Cambria" w:cs="Times New Roman"/>
                <w:b/>
                <w:bCs/>
                <w:color w:val="000000"/>
              </w:rPr>
            </w:pPr>
            <w:r w:rsidRPr="00FA2441">
              <w:rPr>
                <w:rFonts w:ascii="Cambria" w:eastAsia="Times New Roman" w:hAnsi="Cambria" w:cs="Times New Roman"/>
                <w:b/>
                <w:bCs/>
                <w:color w:val="000000"/>
              </w:rPr>
              <w:t>.05</w:t>
            </w:r>
          </w:p>
        </w:tc>
        <w:tc>
          <w:tcPr>
            <w:tcW w:w="1215" w:type="dxa"/>
            <w:tcBorders>
              <w:top w:val="nil"/>
              <w:left w:val="nil"/>
              <w:bottom w:val="nil"/>
              <w:right w:val="nil"/>
            </w:tcBorders>
            <w:shd w:val="clear" w:color="auto" w:fill="auto"/>
            <w:noWrap/>
            <w:vAlign w:val="bottom"/>
            <w:hideMark/>
          </w:tcPr>
          <w:p w14:paraId="5A5345F6" w14:textId="77777777" w:rsidR="00357A0B" w:rsidRPr="00FA2441" w:rsidRDefault="00357A0B" w:rsidP="00FA2441">
            <w:pPr>
              <w:ind w:left="360"/>
              <w:jc w:val="right"/>
              <w:rPr>
                <w:rFonts w:ascii="Cambria" w:eastAsia="Times New Roman" w:hAnsi="Cambria" w:cs="Times New Roman"/>
                <w:b/>
                <w:bCs/>
                <w:color w:val="000000"/>
              </w:rPr>
            </w:pPr>
            <w:r w:rsidRPr="00FA2441">
              <w:rPr>
                <w:rFonts w:ascii="Cambria" w:eastAsia="Times New Roman" w:hAnsi="Cambria" w:cs="Times New Roman"/>
                <w:b/>
                <w:bCs/>
                <w:color w:val="000000"/>
              </w:rPr>
              <w:t>.05</w:t>
            </w:r>
          </w:p>
        </w:tc>
      </w:tr>
      <w:tr w:rsidR="00357A0B" w:rsidRPr="00C3182F" w14:paraId="6323DC67" w14:textId="77777777" w:rsidTr="00F57E5A">
        <w:trPr>
          <w:trHeight w:val="300"/>
        </w:trPr>
        <w:tc>
          <w:tcPr>
            <w:tcW w:w="1380" w:type="dxa"/>
            <w:tcBorders>
              <w:top w:val="nil"/>
              <w:left w:val="nil"/>
              <w:bottom w:val="nil"/>
              <w:right w:val="nil"/>
            </w:tcBorders>
            <w:shd w:val="clear" w:color="auto" w:fill="auto"/>
            <w:noWrap/>
            <w:vAlign w:val="bottom"/>
            <w:hideMark/>
          </w:tcPr>
          <w:p w14:paraId="4229B6AE" w14:textId="77777777" w:rsidR="00357A0B" w:rsidRPr="00FA2441" w:rsidRDefault="00357A0B" w:rsidP="00FA2441">
            <w:pPr>
              <w:ind w:left="360"/>
              <w:rPr>
                <w:rFonts w:ascii="Cambria" w:eastAsia="Times New Roman" w:hAnsi="Cambria" w:cs="Times New Roman"/>
                <w:color w:val="000000"/>
              </w:rPr>
            </w:pPr>
          </w:p>
        </w:tc>
        <w:tc>
          <w:tcPr>
            <w:tcW w:w="1568" w:type="dxa"/>
            <w:tcBorders>
              <w:top w:val="nil"/>
              <w:left w:val="nil"/>
              <w:bottom w:val="nil"/>
              <w:right w:val="nil"/>
            </w:tcBorders>
            <w:shd w:val="clear" w:color="auto" w:fill="auto"/>
            <w:noWrap/>
            <w:vAlign w:val="bottom"/>
            <w:hideMark/>
          </w:tcPr>
          <w:p w14:paraId="5551FB50" w14:textId="77777777" w:rsidR="00357A0B" w:rsidRPr="00FA2441" w:rsidRDefault="00357A0B" w:rsidP="00FA2441">
            <w:pPr>
              <w:ind w:left="360"/>
              <w:rPr>
                <w:rFonts w:ascii="Cambria" w:eastAsia="Times New Roman" w:hAnsi="Cambria" w:cs="Times New Roman"/>
                <w:color w:val="000000"/>
              </w:rPr>
            </w:pPr>
            <w:r w:rsidRPr="00FA2441">
              <w:rPr>
                <w:rFonts w:ascii="Cambria" w:eastAsia="Times New Roman" w:hAnsi="Cambria" w:cs="Times New Roman"/>
                <w:color w:val="000000"/>
              </w:rPr>
              <w:t>Ingroup</w:t>
            </w:r>
          </w:p>
        </w:tc>
        <w:tc>
          <w:tcPr>
            <w:tcW w:w="1215" w:type="dxa"/>
            <w:tcBorders>
              <w:top w:val="nil"/>
              <w:left w:val="nil"/>
              <w:bottom w:val="nil"/>
              <w:right w:val="nil"/>
            </w:tcBorders>
            <w:shd w:val="clear" w:color="auto" w:fill="auto"/>
            <w:noWrap/>
            <w:vAlign w:val="bottom"/>
            <w:hideMark/>
          </w:tcPr>
          <w:p w14:paraId="45231E8E" w14:textId="77777777" w:rsidR="00357A0B" w:rsidRPr="00FA2441" w:rsidRDefault="00357A0B" w:rsidP="00FA2441">
            <w:pPr>
              <w:ind w:left="360"/>
              <w:jc w:val="right"/>
              <w:rPr>
                <w:rFonts w:ascii="Cambria" w:eastAsia="Times New Roman" w:hAnsi="Cambria" w:cs="Times New Roman"/>
                <w:b/>
                <w:bCs/>
                <w:color w:val="000000"/>
              </w:rPr>
            </w:pPr>
            <w:r w:rsidRPr="00FA2441">
              <w:rPr>
                <w:rFonts w:ascii="Cambria" w:eastAsia="Times New Roman" w:hAnsi="Cambria" w:cs="Times New Roman"/>
                <w:b/>
                <w:bCs/>
                <w:color w:val="000000"/>
              </w:rPr>
              <w:t>.06</w:t>
            </w:r>
          </w:p>
        </w:tc>
        <w:tc>
          <w:tcPr>
            <w:tcW w:w="1215" w:type="dxa"/>
            <w:tcBorders>
              <w:top w:val="nil"/>
              <w:left w:val="nil"/>
              <w:bottom w:val="nil"/>
              <w:right w:val="nil"/>
            </w:tcBorders>
            <w:shd w:val="clear" w:color="auto" w:fill="auto"/>
            <w:noWrap/>
            <w:vAlign w:val="bottom"/>
            <w:hideMark/>
          </w:tcPr>
          <w:p w14:paraId="6F57F60A" w14:textId="77777777" w:rsidR="00357A0B" w:rsidRPr="00FA2441" w:rsidRDefault="00357A0B" w:rsidP="00FA2441">
            <w:pPr>
              <w:ind w:left="360"/>
              <w:jc w:val="right"/>
              <w:rPr>
                <w:rFonts w:ascii="Cambria" w:eastAsia="Times New Roman" w:hAnsi="Cambria" w:cs="Times New Roman"/>
                <w:color w:val="000000"/>
              </w:rPr>
            </w:pPr>
            <w:r w:rsidRPr="00FA2441">
              <w:rPr>
                <w:rFonts w:ascii="Cambria" w:eastAsia="Times New Roman" w:hAnsi="Cambria" w:cs="Times New Roman"/>
                <w:color w:val="000000"/>
              </w:rPr>
              <w:t>-.01</w:t>
            </w:r>
          </w:p>
        </w:tc>
        <w:tc>
          <w:tcPr>
            <w:tcW w:w="1215" w:type="dxa"/>
            <w:tcBorders>
              <w:top w:val="nil"/>
              <w:left w:val="nil"/>
              <w:bottom w:val="nil"/>
              <w:right w:val="nil"/>
            </w:tcBorders>
            <w:shd w:val="clear" w:color="auto" w:fill="auto"/>
            <w:noWrap/>
            <w:vAlign w:val="bottom"/>
            <w:hideMark/>
          </w:tcPr>
          <w:p w14:paraId="1C86D047" w14:textId="77777777" w:rsidR="00357A0B" w:rsidRPr="00FA2441" w:rsidRDefault="00357A0B" w:rsidP="00FA2441">
            <w:pPr>
              <w:ind w:left="360"/>
              <w:jc w:val="right"/>
              <w:rPr>
                <w:rFonts w:ascii="Cambria" w:eastAsia="Times New Roman" w:hAnsi="Cambria" w:cs="Times New Roman"/>
                <w:color w:val="000000"/>
              </w:rPr>
            </w:pPr>
            <w:r w:rsidRPr="00FA2441">
              <w:rPr>
                <w:rFonts w:ascii="Cambria" w:eastAsia="Times New Roman" w:hAnsi="Cambria" w:cs="Times New Roman"/>
                <w:color w:val="000000"/>
              </w:rPr>
              <w:t>.01</w:t>
            </w:r>
          </w:p>
        </w:tc>
        <w:tc>
          <w:tcPr>
            <w:tcW w:w="1215" w:type="dxa"/>
            <w:tcBorders>
              <w:top w:val="nil"/>
              <w:left w:val="nil"/>
              <w:bottom w:val="nil"/>
              <w:right w:val="nil"/>
            </w:tcBorders>
            <w:shd w:val="clear" w:color="auto" w:fill="auto"/>
            <w:noWrap/>
            <w:vAlign w:val="bottom"/>
            <w:hideMark/>
          </w:tcPr>
          <w:p w14:paraId="7AF0E3F8" w14:textId="77777777" w:rsidR="00357A0B" w:rsidRPr="00FA2441" w:rsidRDefault="00357A0B" w:rsidP="00FA2441">
            <w:pPr>
              <w:ind w:left="360"/>
              <w:jc w:val="right"/>
              <w:rPr>
                <w:rFonts w:ascii="Cambria" w:eastAsia="Times New Roman" w:hAnsi="Cambria" w:cs="Times New Roman"/>
                <w:b/>
                <w:bCs/>
                <w:color w:val="000000"/>
              </w:rPr>
            </w:pPr>
            <w:r w:rsidRPr="00FA2441">
              <w:rPr>
                <w:rFonts w:ascii="Cambria" w:eastAsia="Times New Roman" w:hAnsi="Cambria" w:cs="Times New Roman"/>
                <w:b/>
                <w:bCs/>
                <w:color w:val="000000"/>
              </w:rPr>
              <w:t>-.05</w:t>
            </w:r>
          </w:p>
        </w:tc>
        <w:tc>
          <w:tcPr>
            <w:tcW w:w="1215" w:type="dxa"/>
            <w:tcBorders>
              <w:top w:val="nil"/>
              <w:left w:val="nil"/>
              <w:bottom w:val="nil"/>
              <w:right w:val="nil"/>
            </w:tcBorders>
            <w:shd w:val="clear" w:color="auto" w:fill="auto"/>
            <w:noWrap/>
            <w:vAlign w:val="bottom"/>
            <w:hideMark/>
          </w:tcPr>
          <w:p w14:paraId="0666996F" w14:textId="77777777" w:rsidR="00357A0B" w:rsidRPr="00FA2441" w:rsidRDefault="00357A0B" w:rsidP="00FA2441">
            <w:pPr>
              <w:ind w:left="360"/>
              <w:jc w:val="right"/>
              <w:rPr>
                <w:rFonts w:ascii="Cambria" w:eastAsia="Times New Roman" w:hAnsi="Cambria" w:cs="Times New Roman"/>
                <w:color w:val="000000"/>
              </w:rPr>
            </w:pPr>
            <w:r w:rsidRPr="00FA2441">
              <w:rPr>
                <w:rFonts w:ascii="Cambria" w:eastAsia="Times New Roman" w:hAnsi="Cambria" w:cs="Times New Roman"/>
                <w:color w:val="000000"/>
              </w:rPr>
              <w:t>.00</w:t>
            </w:r>
          </w:p>
        </w:tc>
        <w:tc>
          <w:tcPr>
            <w:tcW w:w="1215" w:type="dxa"/>
            <w:tcBorders>
              <w:top w:val="nil"/>
              <w:left w:val="nil"/>
              <w:bottom w:val="nil"/>
              <w:right w:val="nil"/>
            </w:tcBorders>
            <w:shd w:val="clear" w:color="auto" w:fill="auto"/>
            <w:noWrap/>
            <w:vAlign w:val="bottom"/>
            <w:hideMark/>
          </w:tcPr>
          <w:p w14:paraId="2918E003" w14:textId="77777777" w:rsidR="00357A0B" w:rsidRPr="00FA2441" w:rsidRDefault="00357A0B" w:rsidP="00FA2441">
            <w:pPr>
              <w:ind w:left="360"/>
              <w:jc w:val="right"/>
              <w:rPr>
                <w:rFonts w:ascii="Cambria" w:eastAsia="Times New Roman" w:hAnsi="Cambria" w:cs="Times New Roman"/>
                <w:b/>
                <w:bCs/>
                <w:color w:val="000000"/>
              </w:rPr>
            </w:pPr>
            <w:r w:rsidRPr="00FA2441">
              <w:rPr>
                <w:rFonts w:ascii="Cambria" w:eastAsia="Times New Roman" w:hAnsi="Cambria" w:cs="Times New Roman"/>
                <w:b/>
                <w:bCs/>
                <w:color w:val="000000"/>
              </w:rPr>
              <w:t>-.03</w:t>
            </w:r>
          </w:p>
        </w:tc>
        <w:tc>
          <w:tcPr>
            <w:tcW w:w="1240" w:type="dxa"/>
            <w:tcBorders>
              <w:top w:val="nil"/>
              <w:left w:val="nil"/>
              <w:bottom w:val="nil"/>
              <w:right w:val="nil"/>
            </w:tcBorders>
            <w:shd w:val="clear" w:color="auto" w:fill="auto"/>
            <w:noWrap/>
            <w:vAlign w:val="bottom"/>
            <w:hideMark/>
          </w:tcPr>
          <w:p w14:paraId="3A569EC5" w14:textId="77777777" w:rsidR="00357A0B" w:rsidRPr="00FA2441" w:rsidRDefault="00357A0B" w:rsidP="00FA2441">
            <w:pPr>
              <w:ind w:left="360"/>
              <w:jc w:val="right"/>
              <w:rPr>
                <w:rFonts w:ascii="Cambria" w:eastAsia="Times New Roman" w:hAnsi="Cambria" w:cs="Times New Roman"/>
                <w:color w:val="000000"/>
              </w:rPr>
            </w:pPr>
            <w:r w:rsidRPr="00FA2441">
              <w:rPr>
                <w:rFonts w:ascii="Cambria" w:eastAsia="Times New Roman" w:hAnsi="Cambria" w:cs="Times New Roman"/>
                <w:color w:val="000000"/>
              </w:rPr>
              <w:t>-.02</w:t>
            </w:r>
          </w:p>
        </w:tc>
        <w:tc>
          <w:tcPr>
            <w:tcW w:w="1215" w:type="dxa"/>
            <w:tcBorders>
              <w:top w:val="nil"/>
              <w:left w:val="nil"/>
              <w:bottom w:val="nil"/>
              <w:right w:val="nil"/>
            </w:tcBorders>
            <w:shd w:val="clear" w:color="auto" w:fill="auto"/>
            <w:noWrap/>
            <w:vAlign w:val="bottom"/>
            <w:hideMark/>
          </w:tcPr>
          <w:p w14:paraId="2815B094" w14:textId="77777777" w:rsidR="00357A0B" w:rsidRPr="00FA2441" w:rsidRDefault="00357A0B" w:rsidP="00FA2441">
            <w:pPr>
              <w:ind w:left="360"/>
              <w:jc w:val="right"/>
              <w:rPr>
                <w:rFonts w:ascii="Cambria" w:eastAsia="Times New Roman" w:hAnsi="Cambria" w:cs="Times New Roman"/>
                <w:b/>
                <w:bCs/>
                <w:color w:val="000000"/>
              </w:rPr>
            </w:pPr>
            <w:r w:rsidRPr="00FA2441">
              <w:rPr>
                <w:rFonts w:ascii="Cambria" w:eastAsia="Times New Roman" w:hAnsi="Cambria" w:cs="Times New Roman"/>
                <w:b/>
                <w:bCs/>
                <w:color w:val="000000"/>
              </w:rPr>
              <w:t>-.03</w:t>
            </w:r>
          </w:p>
        </w:tc>
      </w:tr>
      <w:tr w:rsidR="00357A0B" w:rsidRPr="00C3182F" w14:paraId="76532DE6" w14:textId="77777777" w:rsidTr="00F57E5A">
        <w:trPr>
          <w:trHeight w:val="300"/>
        </w:trPr>
        <w:tc>
          <w:tcPr>
            <w:tcW w:w="1380" w:type="dxa"/>
            <w:tcBorders>
              <w:top w:val="nil"/>
              <w:left w:val="nil"/>
              <w:bottom w:val="nil"/>
              <w:right w:val="nil"/>
            </w:tcBorders>
            <w:shd w:val="clear" w:color="auto" w:fill="auto"/>
            <w:noWrap/>
            <w:vAlign w:val="bottom"/>
            <w:hideMark/>
          </w:tcPr>
          <w:p w14:paraId="71CB55EC" w14:textId="77777777" w:rsidR="00357A0B" w:rsidRPr="00FA2441" w:rsidRDefault="00357A0B" w:rsidP="00FA2441">
            <w:pPr>
              <w:ind w:left="360"/>
              <w:rPr>
                <w:rFonts w:ascii="Cambria" w:eastAsia="Times New Roman" w:hAnsi="Cambria" w:cs="Times New Roman"/>
                <w:color w:val="000000"/>
              </w:rPr>
            </w:pPr>
          </w:p>
        </w:tc>
        <w:tc>
          <w:tcPr>
            <w:tcW w:w="1568" w:type="dxa"/>
            <w:tcBorders>
              <w:top w:val="nil"/>
              <w:left w:val="nil"/>
              <w:bottom w:val="nil"/>
              <w:right w:val="nil"/>
            </w:tcBorders>
            <w:shd w:val="clear" w:color="auto" w:fill="auto"/>
            <w:noWrap/>
            <w:vAlign w:val="bottom"/>
            <w:hideMark/>
          </w:tcPr>
          <w:p w14:paraId="20AC3E44" w14:textId="77777777" w:rsidR="00357A0B" w:rsidRPr="00FA2441" w:rsidRDefault="00357A0B" w:rsidP="00FA2441">
            <w:pPr>
              <w:ind w:left="360"/>
              <w:rPr>
                <w:rFonts w:ascii="Cambria" w:eastAsia="Times New Roman" w:hAnsi="Cambria" w:cs="Times New Roman"/>
                <w:color w:val="000000"/>
              </w:rPr>
            </w:pPr>
            <w:r w:rsidRPr="00FA2441">
              <w:rPr>
                <w:rFonts w:ascii="Cambria" w:eastAsia="Times New Roman" w:hAnsi="Cambria" w:cs="Times New Roman"/>
                <w:color w:val="000000"/>
              </w:rPr>
              <w:t>Authority</w:t>
            </w:r>
          </w:p>
        </w:tc>
        <w:tc>
          <w:tcPr>
            <w:tcW w:w="1215" w:type="dxa"/>
            <w:tcBorders>
              <w:top w:val="nil"/>
              <w:left w:val="nil"/>
              <w:bottom w:val="nil"/>
              <w:right w:val="nil"/>
            </w:tcBorders>
            <w:shd w:val="clear" w:color="auto" w:fill="auto"/>
            <w:noWrap/>
            <w:vAlign w:val="bottom"/>
            <w:hideMark/>
          </w:tcPr>
          <w:p w14:paraId="0ADD702D" w14:textId="77777777" w:rsidR="00357A0B" w:rsidRPr="00FA2441" w:rsidRDefault="00357A0B" w:rsidP="00FA2441">
            <w:pPr>
              <w:ind w:left="360"/>
              <w:jc w:val="right"/>
              <w:rPr>
                <w:rFonts w:ascii="Cambria" w:eastAsia="Times New Roman" w:hAnsi="Cambria" w:cs="Times New Roman"/>
                <w:b/>
                <w:bCs/>
                <w:color w:val="000000"/>
              </w:rPr>
            </w:pPr>
            <w:r w:rsidRPr="00FA2441">
              <w:rPr>
                <w:rFonts w:ascii="Cambria" w:eastAsia="Times New Roman" w:hAnsi="Cambria" w:cs="Times New Roman"/>
                <w:b/>
                <w:bCs/>
                <w:color w:val="000000"/>
              </w:rPr>
              <w:t>-.11</w:t>
            </w:r>
          </w:p>
        </w:tc>
        <w:tc>
          <w:tcPr>
            <w:tcW w:w="1215" w:type="dxa"/>
            <w:tcBorders>
              <w:top w:val="nil"/>
              <w:left w:val="nil"/>
              <w:bottom w:val="nil"/>
              <w:right w:val="nil"/>
            </w:tcBorders>
            <w:shd w:val="clear" w:color="auto" w:fill="auto"/>
            <w:noWrap/>
            <w:vAlign w:val="bottom"/>
            <w:hideMark/>
          </w:tcPr>
          <w:p w14:paraId="6C252E09" w14:textId="77777777" w:rsidR="00357A0B" w:rsidRPr="00FA2441" w:rsidRDefault="00357A0B" w:rsidP="00FA2441">
            <w:pPr>
              <w:ind w:left="360"/>
              <w:jc w:val="right"/>
              <w:rPr>
                <w:rFonts w:ascii="Cambria" w:eastAsia="Times New Roman" w:hAnsi="Cambria" w:cs="Times New Roman"/>
                <w:color w:val="000000"/>
              </w:rPr>
            </w:pPr>
            <w:r w:rsidRPr="00FA2441">
              <w:rPr>
                <w:rFonts w:ascii="Cambria" w:eastAsia="Times New Roman" w:hAnsi="Cambria" w:cs="Times New Roman"/>
                <w:color w:val="000000"/>
              </w:rPr>
              <w:t>-.03</w:t>
            </w:r>
          </w:p>
        </w:tc>
        <w:tc>
          <w:tcPr>
            <w:tcW w:w="1215" w:type="dxa"/>
            <w:tcBorders>
              <w:top w:val="nil"/>
              <w:left w:val="nil"/>
              <w:bottom w:val="nil"/>
              <w:right w:val="nil"/>
            </w:tcBorders>
            <w:shd w:val="clear" w:color="auto" w:fill="auto"/>
            <w:noWrap/>
            <w:vAlign w:val="bottom"/>
            <w:hideMark/>
          </w:tcPr>
          <w:p w14:paraId="6963F83E" w14:textId="77777777" w:rsidR="00357A0B" w:rsidRPr="00FA2441" w:rsidRDefault="00357A0B" w:rsidP="00FA2441">
            <w:pPr>
              <w:ind w:left="360"/>
              <w:jc w:val="right"/>
              <w:rPr>
                <w:rFonts w:ascii="Cambria" w:eastAsia="Times New Roman" w:hAnsi="Cambria" w:cs="Times New Roman"/>
                <w:b/>
                <w:bCs/>
                <w:color w:val="000000"/>
              </w:rPr>
            </w:pPr>
            <w:r w:rsidRPr="00FA2441">
              <w:rPr>
                <w:rFonts w:ascii="Cambria" w:eastAsia="Times New Roman" w:hAnsi="Cambria" w:cs="Times New Roman"/>
                <w:b/>
                <w:bCs/>
                <w:color w:val="000000"/>
              </w:rPr>
              <w:t>-.05</w:t>
            </w:r>
          </w:p>
        </w:tc>
        <w:tc>
          <w:tcPr>
            <w:tcW w:w="1215" w:type="dxa"/>
            <w:tcBorders>
              <w:top w:val="nil"/>
              <w:left w:val="nil"/>
              <w:bottom w:val="nil"/>
              <w:right w:val="nil"/>
            </w:tcBorders>
            <w:shd w:val="clear" w:color="auto" w:fill="auto"/>
            <w:noWrap/>
            <w:vAlign w:val="bottom"/>
            <w:hideMark/>
          </w:tcPr>
          <w:p w14:paraId="3B374ECC" w14:textId="77777777" w:rsidR="00357A0B" w:rsidRPr="00FA2441" w:rsidRDefault="00357A0B" w:rsidP="00FA2441">
            <w:pPr>
              <w:ind w:left="360"/>
              <w:jc w:val="right"/>
              <w:rPr>
                <w:rFonts w:ascii="Cambria" w:eastAsia="Times New Roman" w:hAnsi="Cambria" w:cs="Times New Roman"/>
                <w:color w:val="000000"/>
              </w:rPr>
            </w:pPr>
            <w:r w:rsidRPr="00FA2441">
              <w:rPr>
                <w:rFonts w:ascii="Cambria" w:eastAsia="Times New Roman" w:hAnsi="Cambria" w:cs="Times New Roman"/>
                <w:color w:val="000000"/>
              </w:rPr>
              <w:t>.01</w:t>
            </w:r>
          </w:p>
        </w:tc>
        <w:tc>
          <w:tcPr>
            <w:tcW w:w="1215" w:type="dxa"/>
            <w:tcBorders>
              <w:top w:val="nil"/>
              <w:left w:val="nil"/>
              <w:bottom w:val="nil"/>
              <w:right w:val="nil"/>
            </w:tcBorders>
            <w:shd w:val="clear" w:color="auto" w:fill="auto"/>
            <w:noWrap/>
            <w:vAlign w:val="bottom"/>
            <w:hideMark/>
          </w:tcPr>
          <w:p w14:paraId="53D6ADA4" w14:textId="77777777" w:rsidR="00357A0B" w:rsidRPr="00FA2441" w:rsidRDefault="00357A0B" w:rsidP="00FA2441">
            <w:pPr>
              <w:ind w:left="360"/>
              <w:jc w:val="right"/>
              <w:rPr>
                <w:rFonts w:ascii="Cambria" w:eastAsia="Times New Roman" w:hAnsi="Cambria" w:cs="Times New Roman"/>
                <w:color w:val="000000"/>
              </w:rPr>
            </w:pPr>
            <w:r w:rsidRPr="00FA2441">
              <w:rPr>
                <w:rFonts w:ascii="Cambria" w:eastAsia="Times New Roman" w:hAnsi="Cambria" w:cs="Times New Roman"/>
                <w:color w:val="000000"/>
              </w:rPr>
              <w:t>-.02</w:t>
            </w:r>
          </w:p>
        </w:tc>
        <w:tc>
          <w:tcPr>
            <w:tcW w:w="1215" w:type="dxa"/>
            <w:tcBorders>
              <w:top w:val="nil"/>
              <w:left w:val="nil"/>
              <w:bottom w:val="nil"/>
              <w:right w:val="nil"/>
            </w:tcBorders>
            <w:shd w:val="clear" w:color="auto" w:fill="auto"/>
            <w:noWrap/>
            <w:vAlign w:val="bottom"/>
            <w:hideMark/>
          </w:tcPr>
          <w:p w14:paraId="6DD05BFE" w14:textId="77777777" w:rsidR="00357A0B" w:rsidRPr="00FA2441" w:rsidRDefault="00357A0B" w:rsidP="00FA2441">
            <w:pPr>
              <w:ind w:left="360"/>
              <w:jc w:val="right"/>
              <w:rPr>
                <w:rFonts w:ascii="Cambria" w:eastAsia="Times New Roman" w:hAnsi="Cambria" w:cs="Times New Roman"/>
                <w:color w:val="000000"/>
              </w:rPr>
            </w:pPr>
            <w:r w:rsidRPr="00FA2441">
              <w:rPr>
                <w:rFonts w:ascii="Cambria" w:eastAsia="Times New Roman" w:hAnsi="Cambria" w:cs="Times New Roman"/>
                <w:color w:val="000000"/>
              </w:rPr>
              <w:t>.00</w:t>
            </w:r>
          </w:p>
        </w:tc>
        <w:tc>
          <w:tcPr>
            <w:tcW w:w="1240" w:type="dxa"/>
            <w:tcBorders>
              <w:top w:val="nil"/>
              <w:left w:val="nil"/>
              <w:bottom w:val="nil"/>
              <w:right w:val="nil"/>
            </w:tcBorders>
            <w:shd w:val="clear" w:color="auto" w:fill="auto"/>
            <w:noWrap/>
            <w:vAlign w:val="bottom"/>
            <w:hideMark/>
          </w:tcPr>
          <w:p w14:paraId="6D66234B" w14:textId="77777777" w:rsidR="00357A0B" w:rsidRPr="00FA2441" w:rsidRDefault="00357A0B" w:rsidP="00FA2441">
            <w:pPr>
              <w:ind w:left="360"/>
              <w:jc w:val="right"/>
              <w:rPr>
                <w:rFonts w:ascii="Cambria" w:eastAsia="Times New Roman" w:hAnsi="Cambria" w:cs="Times New Roman"/>
                <w:color w:val="000000"/>
              </w:rPr>
            </w:pPr>
            <w:r w:rsidRPr="00FA2441">
              <w:rPr>
                <w:rFonts w:ascii="Cambria" w:eastAsia="Times New Roman" w:hAnsi="Cambria" w:cs="Times New Roman"/>
                <w:color w:val="000000"/>
              </w:rPr>
              <w:t>.03</w:t>
            </w:r>
          </w:p>
        </w:tc>
        <w:tc>
          <w:tcPr>
            <w:tcW w:w="1215" w:type="dxa"/>
            <w:tcBorders>
              <w:top w:val="nil"/>
              <w:left w:val="nil"/>
              <w:bottom w:val="nil"/>
              <w:right w:val="nil"/>
            </w:tcBorders>
            <w:shd w:val="clear" w:color="auto" w:fill="auto"/>
            <w:noWrap/>
            <w:vAlign w:val="bottom"/>
            <w:hideMark/>
          </w:tcPr>
          <w:p w14:paraId="0264F68D" w14:textId="77777777" w:rsidR="00357A0B" w:rsidRPr="00FA2441" w:rsidRDefault="00357A0B" w:rsidP="00FA2441">
            <w:pPr>
              <w:ind w:left="360"/>
              <w:jc w:val="right"/>
              <w:rPr>
                <w:rFonts w:ascii="Cambria" w:eastAsia="Times New Roman" w:hAnsi="Cambria" w:cs="Times New Roman"/>
                <w:b/>
                <w:bCs/>
                <w:color w:val="000000"/>
              </w:rPr>
            </w:pPr>
            <w:r w:rsidRPr="00FA2441">
              <w:rPr>
                <w:rFonts w:ascii="Cambria" w:eastAsia="Times New Roman" w:hAnsi="Cambria" w:cs="Times New Roman"/>
                <w:b/>
                <w:bCs/>
                <w:color w:val="000000"/>
              </w:rPr>
              <w:t>.04</w:t>
            </w:r>
          </w:p>
        </w:tc>
      </w:tr>
      <w:tr w:rsidR="00357A0B" w:rsidRPr="00C3182F" w14:paraId="7D9C106A" w14:textId="77777777" w:rsidTr="00F57E5A">
        <w:trPr>
          <w:trHeight w:val="300"/>
        </w:trPr>
        <w:tc>
          <w:tcPr>
            <w:tcW w:w="1380" w:type="dxa"/>
            <w:tcBorders>
              <w:top w:val="nil"/>
              <w:left w:val="nil"/>
              <w:bottom w:val="nil"/>
              <w:right w:val="nil"/>
            </w:tcBorders>
            <w:shd w:val="clear" w:color="auto" w:fill="auto"/>
            <w:noWrap/>
            <w:vAlign w:val="bottom"/>
            <w:hideMark/>
          </w:tcPr>
          <w:p w14:paraId="7014D6FA" w14:textId="77777777" w:rsidR="00357A0B" w:rsidRPr="00FA2441" w:rsidRDefault="00357A0B" w:rsidP="00FA2441">
            <w:pPr>
              <w:ind w:left="360"/>
              <w:rPr>
                <w:rFonts w:ascii="Cambria" w:eastAsia="Times New Roman" w:hAnsi="Cambria" w:cs="Times New Roman"/>
                <w:color w:val="000000"/>
              </w:rPr>
            </w:pPr>
          </w:p>
        </w:tc>
        <w:tc>
          <w:tcPr>
            <w:tcW w:w="1568" w:type="dxa"/>
            <w:tcBorders>
              <w:top w:val="nil"/>
              <w:left w:val="nil"/>
              <w:bottom w:val="nil"/>
              <w:right w:val="nil"/>
            </w:tcBorders>
            <w:shd w:val="clear" w:color="auto" w:fill="auto"/>
            <w:noWrap/>
            <w:vAlign w:val="bottom"/>
            <w:hideMark/>
          </w:tcPr>
          <w:p w14:paraId="6A88207D" w14:textId="77777777" w:rsidR="00357A0B" w:rsidRPr="00FA2441" w:rsidRDefault="00357A0B" w:rsidP="00FA2441">
            <w:pPr>
              <w:ind w:left="360"/>
              <w:rPr>
                <w:rFonts w:ascii="Cambria" w:eastAsia="Times New Roman" w:hAnsi="Cambria" w:cs="Times New Roman"/>
                <w:color w:val="000000"/>
              </w:rPr>
            </w:pPr>
            <w:r w:rsidRPr="00FA2441">
              <w:rPr>
                <w:rFonts w:ascii="Cambria" w:eastAsia="Times New Roman" w:hAnsi="Cambria" w:cs="Times New Roman"/>
                <w:color w:val="000000"/>
              </w:rPr>
              <w:t>Purity</w:t>
            </w:r>
          </w:p>
        </w:tc>
        <w:tc>
          <w:tcPr>
            <w:tcW w:w="1215" w:type="dxa"/>
            <w:tcBorders>
              <w:top w:val="nil"/>
              <w:left w:val="nil"/>
              <w:bottom w:val="nil"/>
              <w:right w:val="nil"/>
            </w:tcBorders>
            <w:shd w:val="clear" w:color="auto" w:fill="auto"/>
            <w:noWrap/>
            <w:vAlign w:val="bottom"/>
            <w:hideMark/>
          </w:tcPr>
          <w:p w14:paraId="03535C5E" w14:textId="77777777" w:rsidR="00357A0B" w:rsidRPr="00FA2441" w:rsidRDefault="00357A0B" w:rsidP="00FA2441">
            <w:pPr>
              <w:ind w:left="360"/>
              <w:jc w:val="right"/>
              <w:rPr>
                <w:rFonts w:ascii="Cambria" w:eastAsia="Times New Roman" w:hAnsi="Cambria" w:cs="Times New Roman"/>
                <w:color w:val="000000"/>
              </w:rPr>
            </w:pPr>
            <w:r w:rsidRPr="00FA2441">
              <w:rPr>
                <w:rFonts w:ascii="Cambria" w:eastAsia="Times New Roman" w:hAnsi="Cambria" w:cs="Times New Roman"/>
                <w:color w:val="000000"/>
              </w:rPr>
              <w:t>-.04</w:t>
            </w:r>
          </w:p>
        </w:tc>
        <w:tc>
          <w:tcPr>
            <w:tcW w:w="1215" w:type="dxa"/>
            <w:tcBorders>
              <w:top w:val="nil"/>
              <w:left w:val="nil"/>
              <w:bottom w:val="nil"/>
              <w:right w:val="nil"/>
            </w:tcBorders>
            <w:shd w:val="clear" w:color="auto" w:fill="auto"/>
            <w:noWrap/>
            <w:vAlign w:val="bottom"/>
            <w:hideMark/>
          </w:tcPr>
          <w:p w14:paraId="300B266A" w14:textId="77777777" w:rsidR="00357A0B" w:rsidRPr="00FA2441" w:rsidRDefault="00357A0B" w:rsidP="00FA2441">
            <w:pPr>
              <w:ind w:left="360"/>
              <w:jc w:val="right"/>
              <w:rPr>
                <w:rFonts w:ascii="Cambria" w:eastAsia="Times New Roman" w:hAnsi="Cambria" w:cs="Times New Roman"/>
                <w:color w:val="000000"/>
              </w:rPr>
            </w:pPr>
            <w:r w:rsidRPr="00FA2441">
              <w:rPr>
                <w:rFonts w:ascii="Cambria" w:eastAsia="Times New Roman" w:hAnsi="Cambria" w:cs="Times New Roman"/>
                <w:color w:val="000000"/>
              </w:rPr>
              <w:t>.01</w:t>
            </w:r>
          </w:p>
        </w:tc>
        <w:tc>
          <w:tcPr>
            <w:tcW w:w="1215" w:type="dxa"/>
            <w:tcBorders>
              <w:top w:val="nil"/>
              <w:left w:val="nil"/>
              <w:bottom w:val="nil"/>
              <w:right w:val="nil"/>
            </w:tcBorders>
            <w:shd w:val="clear" w:color="auto" w:fill="auto"/>
            <w:noWrap/>
            <w:vAlign w:val="bottom"/>
            <w:hideMark/>
          </w:tcPr>
          <w:p w14:paraId="36CD870E" w14:textId="77777777" w:rsidR="00357A0B" w:rsidRPr="00FA2441" w:rsidRDefault="00357A0B" w:rsidP="00FA2441">
            <w:pPr>
              <w:ind w:left="360"/>
              <w:jc w:val="right"/>
              <w:rPr>
                <w:rFonts w:ascii="Cambria" w:eastAsia="Times New Roman" w:hAnsi="Cambria" w:cs="Times New Roman"/>
                <w:b/>
                <w:bCs/>
                <w:color w:val="000000"/>
              </w:rPr>
            </w:pPr>
            <w:r w:rsidRPr="00FA2441">
              <w:rPr>
                <w:rFonts w:ascii="Cambria" w:eastAsia="Times New Roman" w:hAnsi="Cambria" w:cs="Times New Roman"/>
                <w:b/>
                <w:bCs/>
                <w:color w:val="000000"/>
              </w:rPr>
              <w:t>-.05</w:t>
            </w:r>
          </w:p>
        </w:tc>
        <w:tc>
          <w:tcPr>
            <w:tcW w:w="1215" w:type="dxa"/>
            <w:tcBorders>
              <w:top w:val="nil"/>
              <w:left w:val="nil"/>
              <w:bottom w:val="nil"/>
              <w:right w:val="nil"/>
            </w:tcBorders>
            <w:shd w:val="clear" w:color="auto" w:fill="auto"/>
            <w:noWrap/>
            <w:vAlign w:val="bottom"/>
            <w:hideMark/>
          </w:tcPr>
          <w:p w14:paraId="05C2E6B3" w14:textId="77777777" w:rsidR="00357A0B" w:rsidRPr="00FA2441" w:rsidRDefault="00357A0B" w:rsidP="00FA2441">
            <w:pPr>
              <w:ind w:left="360"/>
              <w:jc w:val="right"/>
              <w:rPr>
                <w:rFonts w:ascii="Cambria" w:eastAsia="Times New Roman" w:hAnsi="Cambria" w:cs="Times New Roman"/>
                <w:color w:val="000000"/>
              </w:rPr>
            </w:pPr>
            <w:r w:rsidRPr="00FA2441">
              <w:rPr>
                <w:rFonts w:ascii="Cambria" w:eastAsia="Times New Roman" w:hAnsi="Cambria" w:cs="Times New Roman"/>
                <w:color w:val="000000"/>
              </w:rPr>
              <w:t>.00</w:t>
            </w:r>
          </w:p>
        </w:tc>
        <w:tc>
          <w:tcPr>
            <w:tcW w:w="1215" w:type="dxa"/>
            <w:tcBorders>
              <w:top w:val="nil"/>
              <w:left w:val="nil"/>
              <w:bottom w:val="nil"/>
              <w:right w:val="nil"/>
            </w:tcBorders>
            <w:shd w:val="clear" w:color="auto" w:fill="auto"/>
            <w:noWrap/>
            <w:vAlign w:val="bottom"/>
            <w:hideMark/>
          </w:tcPr>
          <w:p w14:paraId="211926DD" w14:textId="77777777" w:rsidR="00357A0B" w:rsidRPr="00FA2441" w:rsidRDefault="00357A0B" w:rsidP="00FA2441">
            <w:pPr>
              <w:ind w:left="360"/>
              <w:jc w:val="right"/>
              <w:rPr>
                <w:rFonts w:ascii="Cambria" w:eastAsia="Times New Roman" w:hAnsi="Cambria" w:cs="Times New Roman"/>
                <w:b/>
                <w:bCs/>
                <w:color w:val="000000"/>
              </w:rPr>
            </w:pPr>
            <w:r w:rsidRPr="00FA2441">
              <w:rPr>
                <w:rFonts w:ascii="Cambria" w:eastAsia="Times New Roman" w:hAnsi="Cambria" w:cs="Times New Roman"/>
                <w:b/>
                <w:bCs/>
                <w:color w:val="000000"/>
              </w:rPr>
              <w:t>-.03</w:t>
            </w:r>
          </w:p>
        </w:tc>
        <w:tc>
          <w:tcPr>
            <w:tcW w:w="1215" w:type="dxa"/>
            <w:tcBorders>
              <w:top w:val="nil"/>
              <w:left w:val="nil"/>
              <w:bottom w:val="nil"/>
              <w:right w:val="nil"/>
            </w:tcBorders>
            <w:shd w:val="clear" w:color="auto" w:fill="auto"/>
            <w:noWrap/>
            <w:vAlign w:val="bottom"/>
            <w:hideMark/>
          </w:tcPr>
          <w:p w14:paraId="5CF4AAD9" w14:textId="77777777" w:rsidR="00357A0B" w:rsidRPr="00FA2441" w:rsidRDefault="00357A0B" w:rsidP="00FA2441">
            <w:pPr>
              <w:ind w:left="360"/>
              <w:jc w:val="right"/>
              <w:rPr>
                <w:rFonts w:ascii="Cambria" w:eastAsia="Times New Roman" w:hAnsi="Cambria" w:cs="Times New Roman"/>
                <w:color w:val="000000"/>
              </w:rPr>
            </w:pPr>
            <w:r w:rsidRPr="00FA2441">
              <w:rPr>
                <w:rFonts w:ascii="Cambria" w:eastAsia="Times New Roman" w:hAnsi="Cambria" w:cs="Times New Roman"/>
                <w:color w:val="000000"/>
              </w:rPr>
              <w:t>.01</w:t>
            </w:r>
          </w:p>
        </w:tc>
        <w:tc>
          <w:tcPr>
            <w:tcW w:w="1240" w:type="dxa"/>
            <w:tcBorders>
              <w:top w:val="nil"/>
              <w:left w:val="nil"/>
              <w:bottom w:val="nil"/>
              <w:right w:val="nil"/>
            </w:tcBorders>
            <w:shd w:val="clear" w:color="auto" w:fill="auto"/>
            <w:noWrap/>
            <w:vAlign w:val="bottom"/>
            <w:hideMark/>
          </w:tcPr>
          <w:p w14:paraId="314B3A5F" w14:textId="77777777" w:rsidR="00357A0B" w:rsidRPr="00FA2441" w:rsidRDefault="00357A0B" w:rsidP="00FA2441">
            <w:pPr>
              <w:ind w:left="360"/>
              <w:jc w:val="right"/>
              <w:rPr>
                <w:rFonts w:ascii="Cambria" w:eastAsia="Times New Roman" w:hAnsi="Cambria" w:cs="Times New Roman"/>
                <w:b/>
                <w:bCs/>
                <w:color w:val="000000"/>
              </w:rPr>
            </w:pPr>
            <w:r w:rsidRPr="00FA2441">
              <w:rPr>
                <w:rFonts w:ascii="Cambria" w:eastAsia="Times New Roman" w:hAnsi="Cambria" w:cs="Times New Roman"/>
                <w:b/>
                <w:bCs/>
                <w:color w:val="000000"/>
              </w:rPr>
              <w:t>-.05</w:t>
            </w:r>
          </w:p>
        </w:tc>
        <w:tc>
          <w:tcPr>
            <w:tcW w:w="1215" w:type="dxa"/>
            <w:tcBorders>
              <w:top w:val="nil"/>
              <w:left w:val="nil"/>
              <w:bottom w:val="nil"/>
              <w:right w:val="nil"/>
            </w:tcBorders>
            <w:shd w:val="clear" w:color="auto" w:fill="auto"/>
            <w:noWrap/>
            <w:vAlign w:val="bottom"/>
            <w:hideMark/>
          </w:tcPr>
          <w:p w14:paraId="2E0B2BCD" w14:textId="77777777" w:rsidR="00357A0B" w:rsidRPr="00FA2441" w:rsidRDefault="00357A0B" w:rsidP="00FA2441">
            <w:pPr>
              <w:ind w:left="360"/>
              <w:jc w:val="right"/>
              <w:rPr>
                <w:rFonts w:ascii="Cambria" w:eastAsia="Times New Roman" w:hAnsi="Cambria" w:cs="Times New Roman"/>
                <w:b/>
                <w:bCs/>
                <w:color w:val="000000"/>
              </w:rPr>
            </w:pPr>
            <w:r w:rsidRPr="00FA2441">
              <w:rPr>
                <w:rFonts w:ascii="Cambria" w:eastAsia="Times New Roman" w:hAnsi="Cambria" w:cs="Times New Roman"/>
                <w:b/>
                <w:bCs/>
                <w:color w:val="000000"/>
              </w:rPr>
              <w:t>-.04</w:t>
            </w:r>
          </w:p>
        </w:tc>
      </w:tr>
      <w:tr w:rsidR="00357A0B" w:rsidRPr="00C3182F" w14:paraId="09297E30" w14:textId="77777777" w:rsidTr="00F57E5A">
        <w:trPr>
          <w:trHeight w:val="300"/>
        </w:trPr>
        <w:tc>
          <w:tcPr>
            <w:tcW w:w="1380" w:type="dxa"/>
            <w:tcBorders>
              <w:top w:val="nil"/>
              <w:left w:val="nil"/>
              <w:bottom w:val="nil"/>
              <w:right w:val="nil"/>
            </w:tcBorders>
            <w:shd w:val="clear" w:color="auto" w:fill="auto"/>
            <w:noWrap/>
            <w:vAlign w:val="bottom"/>
            <w:hideMark/>
          </w:tcPr>
          <w:p w14:paraId="672EB482" w14:textId="77777777" w:rsidR="00357A0B" w:rsidRPr="00FA2441" w:rsidRDefault="00357A0B" w:rsidP="00FA2441">
            <w:pPr>
              <w:ind w:left="360"/>
              <w:rPr>
                <w:rFonts w:ascii="Cambria" w:eastAsia="Times New Roman" w:hAnsi="Cambria" w:cs="Times New Roman"/>
                <w:i/>
                <w:iCs/>
                <w:color w:val="000000"/>
              </w:rPr>
            </w:pPr>
            <w:r w:rsidRPr="00FA2441">
              <w:rPr>
                <w:rFonts w:ascii="Cambria" w:eastAsia="Times New Roman" w:hAnsi="Cambria" w:cs="Times New Roman"/>
                <w:i/>
                <w:iCs/>
                <w:color w:val="000000"/>
              </w:rPr>
              <w:t>MFT Virtue</w:t>
            </w:r>
          </w:p>
        </w:tc>
        <w:tc>
          <w:tcPr>
            <w:tcW w:w="1568" w:type="dxa"/>
            <w:tcBorders>
              <w:top w:val="nil"/>
              <w:left w:val="nil"/>
              <w:bottom w:val="nil"/>
              <w:right w:val="nil"/>
            </w:tcBorders>
            <w:shd w:val="clear" w:color="auto" w:fill="auto"/>
            <w:noWrap/>
            <w:vAlign w:val="bottom"/>
            <w:hideMark/>
          </w:tcPr>
          <w:p w14:paraId="05CFBEC4" w14:textId="77777777" w:rsidR="00357A0B" w:rsidRPr="00FA2441" w:rsidRDefault="00357A0B" w:rsidP="00FA2441">
            <w:pPr>
              <w:ind w:left="360"/>
              <w:rPr>
                <w:rFonts w:ascii="Cambria" w:eastAsia="Times New Roman" w:hAnsi="Cambria" w:cs="Times New Roman"/>
                <w:color w:val="000000"/>
              </w:rPr>
            </w:pPr>
            <w:r w:rsidRPr="00FA2441">
              <w:rPr>
                <w:rFonts w:ascii="Cambria" w:eastAsia="Times New Roman" w:hAnsi="Cambria" w:cs="Times New Roman"/>
                <w:color w:val="000000"/>
              </w:rPr>
              <w:t>Care</w:t>
            </w:r>
          </w:p>
        </w:tc>
        <w:tc>
          <w:tcPr>
            <w:tcW w:w="1215" w:type="dxa"/>
            <w:tcBorders>
              <w:top w:val="nil"/>
              <w:left w:val="nil"/>
              <w:bottom w:val="nil"/>
              <w:right w:val="nil"/>
            </w:tcBorders>
            <w:shd w:val="clear" w:color="auto" w:fill="auto"/>
            <w:noWrap/>
            <w:vAlign w:val="bottom"/>
            <w:hideMark/>
          </w:tcPr>
          <w:p w14:paraId="0DD60906" w14:textId="77777777" w:rsidR="00357A0B" w:rsidRPr="00FA2441" w:rsidRDefault="00357A0B" w:rsidP="00FA2441">
            <w:pPr>
              <w:ind w:left="360"/>
              <w:jc w:val="right"/>
              <w:rPr>
                <w:rFonts w:ascii="Cambria" w:eastAsia="Times New Roman" w:hAnsi="Cambria" w:cs="Times New Roman"/>
                <w:b/>
                <w:bCs/>
                <w:color w:val="000000"/>
              </w:rPr>
            </w:pPr>
            <w:r w:rsidRPr="00FA2441">
              <w:rPr>
                <w:rFonts w:ascii="Cambria" w:eastAsia="Times New Roman" w:hAnsi="Cambria" w:cs="Times New Roman"/>
                <w:b/>
                <w:bCs/>
                <w:color w:val="000000"/>
              </w:rPr>
              <w:t>.11</w:t>
            </w:r>
          </w:p>
        </w:tc>
        <w:tc>
          <w:tcPr>
            <w:tcW w:w="1215" w:type="dxa"/>
            <w:tcBorders>
              <w:top w:val="nil"/>
              <w:left w:val="nil"/>
              <w:bottom w:val="nil"/>
              <w:right w:val="nil"/>
            </w:tcBorders>
            <w:shd w:val="clear" w:color="auto" w:fill="auto"/>
            <w:noWrap/>
            <w:vAlign w:val="bottom"/>
            <w:hideMark/>
          </w:tcPr>
          <w:p w14:paraId="6724D7E9" w14:textId="77777777" w:rsidR="00357A0B" w:rsidRPr="00FA2441" w:rsidRDefault="00357A0B" w:rsidP="00FA2441">
            <w:pPr>
              <w:ind w:left="360"/>
              <w:jc w:val="right"/>
              <w:rPr>
                <w:rFonts w:ascii="Cambria" w:eastAsia="Times New Roman" w:hAnsi="Cambria" w:cs="Times New Roman"/>
                <w:color w:val="000000"/>
              </w:rPr>
            </w:pPr>
            <w:r w:rsidRPr="00FA2441">
              <w:rPr>
                <w:rFonts w:ascii="Cambria" w:eastAsia="Times New Roman" w:hAnsi="Cambria" w:cs="Times New Roman"/>
                <w:color w:val="000000"/>
              </w:rPr>
              <w:t>.02</w:t>
            </w:r>
          </w:p>
        </w:tc>
        <w:tc>
          <w:tcPr>
            <w:tcW w:w="1215" w:type="dxa"/>
            <w:tcBorders>
              <w:top w:val="nil"/>
              <w:left w:val="nil"/>
              <w:bottom w:val="nil"/>
              <w:right w:val="nil"/>
            </w:tcBorders>
            <w:shd w:val="clear" w:color="auto" w:fill="auto"/>
            <w:noWrap/>
            <w:vAlign w:val="bottom"/>
            <w:hideMark/>
          </w:tcPr>
          <w:p w14:paraId="0B7BF059" w14:textId="77777777" w:rsidR="00357A0B" w:rsidRPr="00FA2441" w:rsidRDefault="00357A0B" w:rsidP="00FA2441">
            <w:pPr>
              <w:ind w:left="360"/>
              <w:jc w:val="right"/>
              <w:rPr>
                <w:rFonts w:ascii="Cambria" w:eastAsia="Times New Roman" w:hAnsi="Cambria" w:cs="Times New Roman"/>
                <w:b/>
                <w:bCs/>
                <w:color w:val="000000"/>
              </w:rPr>
            </w:pPr>
            <w:r w:rsidRPr="00FA2441">
              <w:rPr>
                <w:rFonts w:ascii="Cambria" w:eastAsia="Times New Roman" w:hAnsi="Cambria" w:cs="Times New Roman"/>
                <w:b/>
                <w:bCs/>
                <w:color w:val="000000"/>
              </w:rPr>
              <w:t>.09</w:t>
            </w:r>
          </w:p>
        </w:tc>
        <w:tc>
          <w:tcPr>
            <w:tcW w:w="1215" w:type="dxa"/>
            <w:tcBorders>
              <w:top w:val="nil"/>
              <w:left w:val="nil"/>
              <w:bottom w:val="nil"/>
              <w:right w:val="nil"/>
            </w:tcBorders>
            <w:shd w:val="clear" w:color="auto" w:fill="auto"/>
            <w:noWrap/>
            <w:vAlign w:val="bottom"/>
            <w:hideMark/>
          </w:tcPr>
          <w:p w14:paraId="2CC02C9F" w14:textId="77777777" w:rsidR="00357A0B" w:rsidRPr="00FA2441" w:rsidRDefault="00357A0B" w:rsidP="00FA2441">
            <w:pPr>
              <w:ind w:left="360"/>
              <w:jc w:val="right"/>
              <w:rPr>
                <w:rFonts w:ascii="Cambria" w:eastAsia="Times New Roman" w:hAnsi="Cambria" w:cs="Times New Roman"/>
                <w:color w:val="000000"/>
              </w:rPr>
            </w:pPr>
            <w:r w:rsidRPr="00FA2441">
              <w:rPr>
                <w:rFonts w:ascii="Cambria" w:eastAsia="Times New Roman" w:hAnsi="Cambria" w:cs="Times New Roman"/>
                <w:color w:val="000000"/>
              </w:rPr>
              <w:t>.02</w:t>
            </w:r>
          </w:p>
        </w:tc>
        <w:tc>
          <w:tcPr>
            <w:tcW w:w="1215" w:type="dxa"/>
            <w:tcBorders>
              <w:top w:val="nil"/>
              <w:left w:val="nil"/>
              <w:bottom w:val="nil"/>
              <w:right w:val="nil"/>
            </w:tcBorders>
            <w:shd w:val="clear" w:color="auto" w:fill="auto"/>
            <w:noWrap/>
            <w:vAlign w:val="bottom"/>
            <w:hideMark/>
          </w:tcPr>
          <w:p w14:paraId="637CA2A1" w14:textId="77777777" w:rsidR="00357A0B" w:rsidRPr="00FA2441" w:rsidRDefault="00357A0B" w:rsidP="00FA2441">
            <w:pPr>
              <w:ind w:left="360"/>
              <w:jc w:val="right"/>
              <w:rPr>
                <w:rFonts w:ascii="Cambria" w:eastAsia="Times New Roman" w:hAnsi="Cambria" w:cs="Times New Roman"/>
                <w:color w:val="000000"/>
              </w:rPr>
            </w:pPr>
            <w:r w:rsidRPr="00FA2441">
              <w:rPr>
                <w:rFonts w:ascii="Cambria" w:eastAsia="Times New Roman" w:hAnsi="Cambria" w:cs="Times New Roman"/>
                <w:color w:val="000000"/>
              </w:rPr>
              <w:t>.03</w:t>
            </w:r>
          </w:p>
        </w:tc>
        <w:tc>
          <w:tcPr>
            <w:tcW w:w="1215" w:type="dxa"/>
            <w:tcBorders>
              <w:top w:val="nil"/>
              <w:left w:val="nil"/>
              <w:bottom w:val="nil"/>
              <w:right w:val="nil"/>
            </w:tcBorders>
            <w:shd w:val="clear" w:color="auto" w:fill="auto"/>
            <w:noWrap/>
            <w:vAlign w:val="bottom"/>
            <w:hideMark/>
          </w:tcPr>
          <w:p w14:paraId="3F77F6A5" w14:textId="77777777" w:rsidR="00357A0B" w:rsidRPr="00FA2441" w:rsidRDefault="00357A0B" w:rsidP="00FA2441">
            <w:pPr>
              <w:ind w:left="360"/>
              <w:jc w:val="right"/>
              <w:rPr>
                <w:rFonts w:ascii="Cambria" w:eastAsia="Times New Roman" w:hAnsi="Cambria" w:cs="Times New Roman"/>
                <w:color w:val="000000"/>
              </w:rPr>
            </w:pPr>
            <w:r w:rsidRPr="00FA2441">
              <w:rPr>
                <w:rFonts w:ascii="Cambria" w:eastAsia="Times New Roman" w:hAnsi="Cambria" w:cs="Times New Roman"/>
                <w:color w:val="000000"/>
              </w:rPr>
              <w:t>-.01</w:t>
            </w:r>
          </w:p>
        </w:tc>
        <w:tc>
          <w:tcPr>
            <w:tcW w:w="1240" w:type="dxa"/>
            <w:tcBorders>
              <w:top w:val="nil"/>
              <w:left w:val="nil"/>
              <w:bottom w:val="nil"/>
              <w:right w:val="nil"/>
            </w:tcBorders>
            <w:shd w:val="clear" w:color="auto" w:fill="auto"/>
            <w:noWrap/>
            <w:vAlign w:val="bottom"/>
            <w:hideMark/>
          </w:tcPr>
          <w:p w14:paraId="783DF0F4" w14:textId="77777777" w:rsidR="00357A0B" w:rsidRPr="00FA2441" w:rsidRDefault="00357A0B" w:rsidP="00FA2441">
            <w:pPr>
              <w:ind w:left="360"/>
              <w:jc w:val="right"/>
              <w:rPr>
                <w:rFonts w:ascii="Cambria" w:eastAsia="Times New Roman" w:hAnsi="Cambria" w:cs="Times New Roman"/>
                <w:b/>
                <w:bCs/>
                <w:color w:val="000000"/>
              </w:rPr>
            </w:pPr>
            <w:r w:rsidRPr="00FA2441">
              <w:rPr>
                <w:rFonts w:ascii="Cambria" w:eastAsia="Times New Roman" w:hAnsi="Cambria" w:cs="Times New Roman"/>
                <w:b/>
                <w:bCs/>
                <w:color w:val="000000"/>
              </w:rPr>
              <w:t>-.05</w:t>
            </w:r>
          </w:p>
        </w:tc>
        <w:tc>
          <w:tcPr>
            <w:tcW w:w="1215" w:type="dxa"/>
            <w:tcBorders>
              <w:top w:val="nil"/>
              <w:left w:val="nil"/>
              <w:bottom w:val="nil"/>
              <w:right w:val="nil"/>
            </w:tcBorders>
            <w:shd w:val="clear" w:color="auto" w:fill="auto"/>
            <w:noWrap/>
            <w:vAlign w:val="bottom"/>
            <w:hideMark/>
          </w:tcPr>
          <w:p w14:paraId="7B51B8BF" w14:textId="77777777" w:rsidR="00357A0B" w:rsidRPr="00FA2441" w:rsidRDefault="00357A0B" w:rsidP="00FA2441">
            <w:pPr>
              <w:ind w:left="360"/>
              <w:jc w:val="right"/>
              <w:rPr>
                <w:rFonts w:ascii="Cambria" w:eastAsia="Times New Roman" w:hAnsi="Cambria" w:cs="Times New Roman"/>
                <w:b/>
                <w:bCs/>
                <w:color w:val="000000"/>
              </w:rPr>
            </w:pPr>
            <w:r w:rsidRPr="00FA2441">
              <w:rPr>
                <w:rFonts w:ascii="Cambria" w:eastAsia="Times New Roman" w:hAnsi="Cambria" w:cs="Times New Roman"/>
                <w:b/>
                <w:bCs/>
                <w:color w:val="000000"/>
              </w:rPr>
              <w:t>-.07</w:t>
            </w:r>
          </w:p>
        </w:tc>
      </w:tr>
      <w:tr w:rsidR="00357A0B" w:rsidRPr="00C3182F" w14:paraId="7BA17101" w14:textId="77777777" w:rsidTr="00F57E5A">
        <w:trPr>
          <w:trHeight w:val="300"/>
        </w:trPr>
        <w:tc>
          <w:tcPr>
            <w:tcW w:w="1380" w:type="dxa"/>
            <w:tcBorders>
              <w:top w:val="nil"/>
              <w:left w:val="nil"/>
              <w:bottom w:val="nil"/>
              <w:right w:val="nil"/>
            </w:tcBorders>
            <w:shd w:val="clear" w:color="auto" w:fill="auto"/>
            <w:noWrap/>
            <w:vAlign w:val="bottom"/>
            <w:hideMark/>
          </w:tcPr>
          <w:p w14:paraId="17DAA239" w14:textId="77777777" w:rsidR="00357A0B" w:rsidRPr="00FA2441" w:rsidRDefault="00357A0B" w:rsidP="00FA2441">
            <w:pPr>
              <w:ind w:left="360"/>
              <w:rPr>
                <w:rFonts w:ascii="Cambria" w:eastAsia="Times New Roman" w:hAnsi="Cambria" w:cs="Times New Roman"/>
                <w:color w:val="000000"/>
              </w:rPr>
            </w:pPr>
          </w:p>
        </w:tc>
        <w:tc>
          <w:tcPr>
            <w:tcW w:w="1568" w:type="dxa"/>
            <w:tcBorders>
              <w:top w:val="nil"/>
              <w:left w:val="nil"/>
              <w:bottom w:val="nil"/>
              <w:right w:val="nil"/>
            </w:tcBorders>
            <w:shd w:val="clear" w:color="auto" w:fill="auto"/>
            <w:noWrap/>
            <w:vAlign w:val="bottom"/>
            <w:hideMark/>
          </w:tcPr>
          <w:p w14:paraId="398E33AF" w14:textId="77777777" w:rsidR="00357A0B" w:rsidRPr="00FA2441" w:rsidRDefault="00357A0B" w:rsidP="00FA2441">
            <w:pPr>
              <w:ind w:left="360"/>
              <w:rPr>
                <w:rFonts w:ascii="Cambria" w:eastAsia="Times New Roman" w:hAnsi="Cambria" w:cs="Times New Roman"/>
                <w:color w:val="000000"/>
              </w:rPr>
            </w:pPr>
            <w:r w:rsidRPr="00FA2441">
              <w:rPr>
                <w:rFonts w:ascii="Cambria" w:eastAsia="Times New Roman" w:hAnsi="Cambria" w:cs="Times New Roman"/>
                <w:color w:val="000000"/>
              </w:rPr>
              <w:t>Fair</w:t>
            </w:r>
          </w:p>
        </w:tc>
        <w:tc>
          <w:tcPr>
            <w:tcW w:w="1215" w:type="dxa"/>
            <w:tcBorders>
              <w:top w:val="nil"/>
              <w:left w:val="nil"/>
              <w:bottom w:val="nil"/>
              <w:right w:val="nil"/>
            </w:tcBorders>
            <w:shd w:val="clear" w:color="auto" w:fill="auto"/>
            <w:noWrap/>
            <w:vAlign w:val="bottom"/>
            <w:hideMark/>
          </w:tcPr>
          <w:p w14:paraId="1F618549" w14:textId="77777777" w:rsidR="00357A0B" w:rsidRPr="00FA2441" w:rsidRDefault="00357A0B" w:rsidP="00FA2441">
            <w:pPr>
              <w:ind w:left="360"/>
              <w:jc w:val="right"/>
              <w:rPr>
                <w:rFonts w:ascii="Cambria" w:eastAsia="Times New Roman" w:hAnsi="Cambria" w:cs="Times New Roman"/>
                <w:color w:val="000000"/>
              </w:rPr>
            </w:pPr>
            <w:r w:rsidRPr="00FA2441">
              <w:rPr>
                <w:rFonts w:ascii="Cambria" w:eastAsia="Times New Roman" w:hAnsi="Cambria" w:cs="Times New Roman"/>
                <w:color w:val="000000"/>
              </w:rPr>
              <w:t>-.01</w:t>
            </w:r>
          </w:p>
        </w:tc>
        <w:tc>
          <w:tcPr>
            <w:tcW w:w="1215" w:type="dxa"/>
            <w:tcBorders>
              <w:top w:val="nil"/>
              <w:left w:val="nil"/>
              <w:bottom w:val="nil"/>
              <w:right w:val="nil"/>
            </w:tcBorders>
            <w:shd w:val="clear" w:color="auto" w:fill="auto"/>
            <w:noWrap/>
            <w:vAlign w:val="bottom"/>
            <w:hideMark/>
          </w:tcPr>
          <w:p w14:paraId="7B430AA5" w14:textId="77777777" w:rsidR="00357A0B" w:rsidRPr="00FA2441" w:rsidRDefault="00357A0B" w:rsidP="00FA2441">
            <w:pPr>
              <w:ind w:left="360"/>
              <w:jc w:val="right"/>
              <w:rPr>
                <w:rFonts w:ascii="Cambria" w:eastAsia="Times New Roman" w:hAnsi="Cambria" w:cs="Times New Roman"/>
                <w:color w:val="000000"/>
              </w:rPr>
            </w:pPr>
            <w:r w:rsidRPr="00FA2441">
              <w:rPr>
                <w:rFonts w:ascii="Cambria" w:eastAsia="Times New Roman" w:hAnsi="Cambria" w:cs="Times New Roman"/>
                <w:color w:val="000000"/>
              </w:rPr>
              <w:t>-.03</w:t>
            </w:r>
          </w:p>
        </w:tc>
        <w:tc>
          <w:tcPr>
            <w:tcW w:w="1215" w:type="dxa"/>
            <w:tcBorders>
              <w:top w:val="nil"/>
              <w:left w:val="nil"/>
              <w:bottom w:val="nil"/>
              <w:right w:val="nil"/>
            </w:tcBorders>
            <w:shd w:val="clear" w:color="auto" w:fill="auto"/>
            <w:noWrap/>
            <w:vAlign w:val="bottom"/>
            <w:hideMark/>
          </w:tcPr>
          <w:p w14:paraId="55FC66EF" w14:textId="77777777" w:rsidR="00357A0B" w:rsidRPr="00FA2441" w:rsidRDefault="00357A0B" w:rsidP="00FA2441">
            <w:pPr>
              <w:ind w:left="360"/>
              <w:jc w:val="right"/>
              <w:rPr>
                <w:rFonts w:ascii="Cambria" w:eastAsia="Times New Roman" w:hAnsi="Cambria" w:cs="Times New Roman"/>
                <w:color w:val="000000"/>
              </w:rPr>
            </w:pPr>
            <w:r w:rsidRPr="00FA2441">
              <w:rPr>
                <w:rFonts w:ascii="Cambria" w:eastAsia="Times New Roman" w:hAnsi="Cambria" w:cs="Times New Roman"/>
                <w:color w:val="000000"/>
              </w:rPr>
              <w:t>-.01</w:t>
            </w:r>
          </w:p>
        </w:tc>
        <w:tc>
          <w:tcPr>
            <w:tcW w:w="1215" w:type="dxa"/>
            <w:tcBorders>
              <w:top w:val="nil"/>
              <w:left w:val="nil"/>
              <w:bottom w:val="nil"/>
              <w:right w:val="nil"/>
            </w:tcBorders>
            <w:shd w:val="clear" w:color="auto" w:fill="auto"/>
            <w:noWrap/>
            <w:vAlign w:val="bottom"/>
            <w:hideMark/>
          </w:tcPr>
          <w:p w14:paraId="4F05B691" w14:textId="77777777" w:rsidR="00357A0B" w:rsidRPr="00FA2441" w:rsidRDefault="00357A0B" w:rsidP="00FA2441">
            <w:pPr>
              <w:ind w:left="360"/>
              <w:jc w:val="right"/>
              <w:rPr>
                <w:rFonts w:ascii="Cambria" w:eastAsia="Times New Roman" w:hAnsi="Cambria" w:cs="Times New Roman"/>
                <w:color w:val="000000"/>
              </w:rPr>
            </w:pPr>
            <w:r w:rsidRPr="00FA2441">
              <w:rPr>
                <w:rFonts w:ascii="Cambria" w:eastAsia="Times New Roman" w:hAnsi="Cambria" w:cs="Times New Roman"/>
                <w:color w:val="000000"/>
              </w:rPr>
              <w:t>-.02</w:t>
            </w:r>
          </w:p>
        </w:tc>
        <w:tc>
          <w:tcPr>
            <w:tcW w:w="1215" w:type="dxa"/>
            <w:tcBorders>
              <w:top w:val="nil"/>
              <w:left w:val="nil"/>
              <w:bottom w:val="nil"/>
              <w:right w:val="nil"/>
            </w:tcBorders>
            <w:shd w:val="clear" w:color="auto" w:fill="auto"/>
            <w:noWrap/>
            <w:vAlign w:val="bottom"/>
            <w:hideMark/>
          </w:tcPr>
          <w:p w14:paraId="2939A70D" w14:textId="77777777" w:rsidR="00357A0B" w:rsidRPr="00FA2441" w:rsidRDefault="00357A0B" w:rsidP="00FA2441">
            <w:pPr>
              <w:ind w:left="360"/>
              <w:jc w:val="right"/>
              <w:rPr>
                <w:rFonts w:ascii="Cambria" w:eastAsia="Times New Roman" w:hAnsi="Cambria" w:cs="Times New Roman"/>
                <w:color w:val="000000"/>
              </w:rPr>
            </w:pPr>
            <w:r w:rsidRPr="00FA2441">
              <w:rPr>
                <w:rFonts w:ascii="Cambria" w:eastAsia="Times New Roman" w:hAnsi="Cambria" w:cs="Times New Roman"/>
                <w:color w:val="000000"/>
              </w:rPr>
              <w:t>.02</w:t>
            </w:r>
          </w:p>
        </w:tc>
        <w:tc>
          <w:tcPr>
            <w:tcW w:w="1215" w:type="dxa"/>
            <w:tcBorders>
              <w:top w:val="nil"/>
              <w:left w:val="nil"/>
              <w:bottom w:val="nil"/>
              <w:right w:val="nil"/>
            </w:tcBorders>
            <w:shd w:val="clear" w:color="auto" w:fill="auto"/>
            <w:noWrap/>
            <w:vAlign w:val="bottom"/>
            <w:hideMark/>
          </w:tcPr>
          <w:p w14:paraId="23CA776A" w14:textId="77777777" w:rsidR="00357A0B" w:rsidRPr="00FA2441" w:rsidRDefault="00357A0B" w:rsidP="00FA2441">
            <w:pPr>
              <w:ind w:left="360"/>
              <w:jc w:val="right"/>
              <w:rPr>
                <w:rFonts w:ascii="Cambria" w:eastAsia="Times New Roman" w:hAnsi="Cambria" w:cs="Times New Roman"/>
                <w:color w:val="000000"/>
              </w:rPr>
            </w:pPr>
            <w:r w:rsidRPr="00FA2441">
              <w:rPr>
                <w:rFonts w:ascii="Cambria" w:eastAsia="Times New Roman" w:hAnsi="Cambria" w:cs="Times New Roman"/>
                <w:color w:val="000000"/>
              </w:rPr>
              <w:t>.01</w:t>
            </w:r>
          </w:p>
        </w:tc>
        <w:tc>
          <w:tcPr>
            <w:tcW w:w="1240" w:type="dxa"/>
            <w:tcBorders>
              <w:top w:val="nil"/>
              <w:left w:val="nil"/>
              <w:bottom w:val="nil"/>
              <w:right w:val="nil"/>
            </w:tcBorders>
            <w:shd w:val="clear" w:color="auto" w:fill="auto"/>
            <w:noWrap/>
            <w:vAlign w:val="bottom"/>
            <w:hideMark/>
          </w:tcPr>
          <w:p w14:paraId="2953E13F" w14:textId="77777777" w:rsidR="00357A0B" w:rsidRPr="00FA2441" w:rsidRDefault="00357A0B" w:rsidP="00FA2441">
            <w:pPr>
              <w:ind w:left="360"/>
              <w:jc w:val="right"/>
              <w:rPr>
                <w:rFonts w:ascii="Cambria" w:eastAsia="Times New Roman" w:hAnsi="Cambria" w:cs="Times New Roman"/>
                <w:b/>
                <w:bCs/>
                <w:color w:val="000000"/>
              </w:rPr>
            </w:pPr>
            <w:r w:rsidRPr="00FA2441">
              <w:rPr>
                <w:rFonts w:ascii="Cambria" w:eastAsia="Times New Roman" w:hAnsi="Cambria" w:cs="Times New Roman"/>
                <w:b/>
                <w:bCs/>
                <w:color w:val="000000"/>
              </w:rPr>
              <w:t>.05</w:t>
            </w:r>
          </w:p>
        </w:tc>
        <w:tc>
          <w:tcPr>
            <w:tcW w:w="1215" w:type="dxa"/>
            <w:tcBorders>
              <w:top w:val="nil"/>
              <w:left w:val="nil"/>
              <w:bottom w:val="nil"/>
              <w:right w:val="nil"/>
            </w:tcBorders>
            <w:shd w:val="clear" w:color="auto" w:fill="auto"/>
            <w:noWrap/>
            <w:vAlign w:val="bottom"/>
            <w:hideMark/>
          </w:tcPr>
          <w:p w14:paraId="11F4E928" w14:textId="77777777" w:rsidR="00357A0B" w:rsidRPr="00FA2441" w:rsidRDefault="00357A0B" w:rsidP="00FA2441">
            <w:pPr>
              <w:ind w:left="360"/>
              <w:jc w:val="right"/>
              <w:rPr>
                <w:rFonts w:ascii="Cambria" w:eastAsia="Times New Roman" w:hAnsi="Cambria" w:cs="Times New Roman"/>
                <w:b/>
                <w:bCs/>
                <w:color w:val="000000"/>
              </w:rPr>
            </w:pPr>
            <w:r w:rsidRPr="00FA2441">
              <w:rPr>
                <w:rFonts w:ascii="Cambria" w:eastAsia="Times New Roman" w:hAnsi="Cambria" w:cs="Times New Roman"/>
                <w:b/>
                <w:bCs/>
                <w:color w:val="000000"/>
              </w:rPr>
              <w:t>.05</w:t>
            </w:r>
          </w:p>
        </w:tc>
      </w:tr>
      <w:tr w:rsidR="00357A0B" w:rsidRPr="00C3182F" w14:paraId="7B6A6568" w14:textId="77777777" w:rsidTr="00F57E5A">
        <w:trPr>
          <w:trHeight w:val="300"/>
        </w:trPr>
        <w:tc>
          <w:tcPr>
            <w:tcW w:w="1380" w:type="dxa"/>
            <w:tcBorders>
              <w:top w:val="nil"/>
              <w:left w:val="nil"/>
              <w:bottom w:val="nil"/>
              <w:right w:val="nil"/>
            </w:tcBorders>
            <w:shd w:val="clear" w:color="auto" w:fill="auto"/>
            <w:noWrap/>
            <w:vAlign w:val="bottom"/>
            <w:hideMark/>
          </w:tcPr>
          <w:p w14:paraId="7B792C85" w14:textId="77777777" w:rsidR="00357A0B" w:rsidRPr="00FA2441" w:rsidRDefault="00357A0B" w:rsidP="00FA2441">
            <w:pPr>
              <w:ind w:left="360"/>
              <w:rPr>
                <w:rFonts w:ascii="Cambria" w:eastAsia="Times New Roman" w:hAnsi="Cambria" w:cs="Times New Roman"/>
                <w:color w:val="000000"/>
              </w:rPr>
            </w:pPr>
          </w:p>
        </w:tc>
        <w:tc>
          <w:tcPr>
            <w:tcW w:w="1568" w:type="dxa"/>
            <w:tcBorders>
              <w:top w:val="nil"/>
              <w:left w:val="nil"/>
              <w:bottom w:val="nil"/>
              <w:right w:val="nil"/>
            </w:tcBorders>
            <w:shd w:val="clear" w:color="auto" w:fill="auto"/>
            <w:noWrap/>
            <w:vAlign w:val="bottom"/>
            <w:hideMark/>
          </w:tcPr>
          <w:p w14:paraId="72ADDF94" w14:textId="77777777" w:rsidR="00357A0B" w:rsidRPr="00FA2441" w:rsidRDefault="00357A0B" w:rsidP="00FA2441">
            <w:pPr>
              <w:ind w:left="360"/>
              <w:rPr>
                <w:rFonts w:ascii="Cambria" w:eastAsia="Times New Roman" w:hAnsi="Cambria" w:cs="Times New Roman"/>
                <w:color w:val="000000"/>
              </w:rPr>
            </w:pPr>
            <w:r w:rsidRPr="00FA2441">
              <w:rPr>
                <w:rFonts w:ascii="Cambria" w:eastAsia="Times New Roman" w:hAnsi="Cambria" w:cs="Times New Roman"/>
                <w:color w:val="000000"/>
              </w:rPr>
              <w:t>Ingroup</w:t>
            </w:r>
          </w:p>
        </w:tc>
        <w:tc>
          <w:tcPr>
            <w:tcW w:w="1215" w:type="dxa"/>
            <w:tcBorders>
              <w:top w:val="nil"/>
              <w:left w:val="nil"/>
              <w:bottom w:val="nil"/>
              <w:right w:val="nil"/>
            </w:tcBorders>
            <w:shd w:val="clear" w:color="auto" w:fill="auto"/>
            <w:noWrap/>
            <w:vAlign w:val="bottom"/>
            <w:hideMark/>
          </w:tcPr>
          <w:p w14:paraId="136714F3" w14:textId="77777777" w:rsidR="00357A0B" w:rsidRPr="00FA2441" w:rsidRDefault="00357A0B" w:rsidP="00FA2441">
            <w:pPr>
              <w:ind w:left="360"/>
              <w:jc w:val="right"/>
              <w:rPr>
                <w:rFonts w:ascii="Cambria" w:eastAsia="Times New Roman" w:hAnsi="Cambria" w:cs="Times New Roman"/>
                <w:color w:val="000000"/>
              </w:rPr>
            </w:pPr>
            <w:r w:rsidRPr="00FA2441">
              <w:rPr>
                <w:rFonts w:ascii="Cambria" w:eastAsia="Times New Roman" w:hAnsi="Cambria" w:cs="Times New Roman"/>
                <w:color w:val="000000"/>
              </w:rPr>
              <w:t>-.03</w:t>
            </w:r>
          </w:p>
        </w:tc>
        <w:tc>
          <w:tcPr>
            <w:tcW w:w="1215" w:type="dxa"/>
            <w:tcBorders>
              <w:top w:val="nil"/>
              <w:left w:val="nil"/>
              <w:bottom w:val="nil"/>
              <w:right w:val="nil"/>
            </w:tcBorders>
            <w:shd w:val="clear" w:color="auto" w:fill="auto"/>
            <w:noWrap/>
            <w:vAlign w:val="bottom"/>
            <w:hideMark/>
          </w:tcPr>
          <w:p w14:paraId="749B5C35" w14:textId="77777777" w:rsidR="00357A0B" w:rsidRPr="00FA2441" w:rsidRDefault="00357A0B" w:rsidP="00FA2441">
            <w:pPr>
              <w:ind w:left="360"/>
              <w:jc w:val="right"/>
              <w:rPr>
                <w:rFonts w:ascii="Cambria" w:eastAsia="Times New Roman" w:hAnsi="Cambria" w:cs="Times New Roman"/>
                <w:color w:val="000000"/>
              </w:rPr>
            </w:pPr>
            <w:r w:rsidRPr="00FA2441">
              <w:rPr>
                <w:rFonts w:ascii="Cambria" w:eastAsia="Times New Roman" w:hAnsi="Cambria" w:cs="Times New Roman"/>
                <w:color w:val="000000"/>
              </w:rPr>
              <w:t>.01</w:t>
            </w:r>
          </w:p>
        </w:tc>
        <w:tc>
          <w:tcPr>
            <w:tcW w:w="1215" w:type="dxa"/>
            <w:tcBorders>
              <w:top w:val="nil"/>
              <w:left w:val="nil"/>
              <w:bottom w:val="nil"/>
              <w:right w:val="nil"/>
            </w:tcBorders>
            <w:shd w:val="clear" w:color="auto" w:fill="auto"/>
            <w:noWrap/>
            <w:vAlign w:val="bottom"/>
            <w:hideMark/>
          </w:tcPr>
          <w:p w14:paraId="072D445C" w14:textId="77777777" w:rsidR="00357A0B" w:rsidRPr="00FA2441" w:rsidRDefault="00357A0B" w:rsidP="00FA2441">
            <w:pPr>
              <w:ind w:left="360"/>
              <w:jc w:val="right"/>
              <w:rPr>
                <w:rFonts w:ascii="Cambria" w:eastAsia="Times New Roman" w:hAnsi="Cambria" w:cs="Times New Roman"/>
                <w:color w:val="000000"/>
              </w:rPr>
            </w:pPr>
            <w:r w:rsidRPr="00FA2441">
              <w:rPr>
                <w:rFonts w:ascii="Cambria" w:eastAsia="Times New Roman" w:hAnsi="Cambria" w:cs="Times New Roman"/>
                <w:color w:val="000000"/>
              </w:rPr>
              <w:t>-.02</w:t>
            </w:r>
          </w:p>
        </w:tc>
        <w:tc>
          <w:tcPr>
            <w:tcW w:w="1215" w:type="dxa"/>
            <w:tcBorders>
              <w:top w:val="nil"/>
              <w:left w:val="nil"/>
              <w:bottom w:val="nil"/>
              <w:right w:val="nil"/>
            </w:tcBorders>
            <w:shd w:val="clear" w:color="auto" w:fill="auto"/>
            <w:noWrap/>
            <w:vAlign w:val="bottom"/>
            <w:hideMark/>
          </w:tcPr>
          <w:p w14:paraId="6EA42E7F" w14:textId="77777777" w:rsidR="00357A0B" w:rsidRPr="00FA2441" w:rsidRDefault="00357A0B" w:rsidP="00FA2441">
            <w:pPr>
              <w:ind w:left="360"/>
              <w:jc w:val="right"/>
              <w:rPr>
                <w:rFonts w:ascii="Cambria" w:eastAsia="Times New Roman" w:hAnsi="Cambria" w:cs="Times New Roman"/>
                <w:color w:val="000000"/>
              </w:rPr>
            </w:pPr>
            <w:r w:rsidRPr="00FA2441">
              <w:rPr>
                <w:rFonts w:ascii="Cambria" w:eastAsia="Times New Roman" w:hAnsi="Cambria" w:cs="Times New Roman"/>
                <w:color w:val="000000"/>
              </w:rPr>
              <w:t>.01</w:t>
            </w:r>
          </w:p>
        </w:tc>
        <w:tc>
          <w:tcPr>
            <w:tcW w:w="1215" w:type="dxa"/>
            <w:tcBorders>
              <w:top w:val="nil"/>
              <w:left w:val="nil"/>
              <w:bottom w:val="nil"/>
              <w:right w:val="nil"/>
            </w:tcBorders>
            <w:shd w:val="clear" w:color="auto" w:fill="auto"/>
            <w:noWrap/>
            <w:vAlign w:val="bottom"/>
            <w:hideMark/>
          </w:tcPr>
          <w:p w14:paraId="2B98BD5E" w14:textId="77777777" w:rsidR="00357A0B" w:rsidRPr="00FA2441" w:rsidRDefault="00357A0B" w:rsidP="00FA2441">
            <w:pPr>
              <w:ind w:left="360"/>
              <w:jc w:val="right"/>
              <w:rPr>
                <w:rFonts w:ascii="Cambria" w:eastAsia="Times New Roman" w:hAnsi="Cambria" w:cs="Times New Roman"/>
                <w:b/>
                <w:bCs/>
                <w:color w:val="000000"/>
              </w:rPr>
            </w:pPr>
            <w:r w:rsidRPr="00FA2441">
              <w:rPr>
                <w:rFonts w:ascii="Cambria" w:eastAsia="Times New Roman" w:hAnsi="Cambria" w:cs="Times New Roman"/>
                <w:b/>
                <w:bCs/>
                <w:color w:val="000000"/>
              </w:rPr>
              <w:t>-.04</w:t>
            </w:r>
          </w:p>
        </w:tc>
        <w:tc>
          <w:tcPr>
            <w:tcW w:w="1215" w:type="dxa"/>
            <w:tcBorders>
              <w:top w:val="nil"/>
              <w:left w:val="nil"/>
              <w:bottom w:val="nil"/>
              <w:right w:val="nil"/>
            </w:tcBorders>
            <w:shd w:val="clear" w:color="auto" w:fill="auto"/>
            <w:noWrap/>
            <w:vAlign w:val="bottom"/>
            <w:hideMark/>
          </w:tcPr>
          <w:p w14:paraId="1DA5831C" w14:textId="77777777" w:rsidR="00357A0B" w:rsidRPr="00FA2441" w:rsidRDefault="00357A0B" w:rsidP="00FA2441">
            <w:pPr>
              <w:ind w:left="360"/>
              <w:jc w:val="right"/>
              <w:rPr>
                <w:rFonts w:ascii="Cambria" w:eastAsia="Times New Roman" w:hAnsi="Cambria" w:cs="Times New Roman"/>
                <w:color w:val="000000"/>
              </w:rPr>
            </w:pPr>
            <w:r w:rsidRPr="00FA2441">
              <w:rPr>
                <w:rFonts w:ascii="Cambria" w:eastAsia="Times New Roman" w:hAnsi="Cambria" w:cs="Times New Roman"/>
                <w:color w:val="000000"/>
              </w:rPr>
              <w:t>-.02</w:t>
            </w:r>
          </w:p>
        </w:tc>
        <w:tc>
          <w:tcPr>
            <w:tcW w:w="1240" w:type="dxa"/>
            <w:tcBorders>
              <w:top w:val="nil"/>
              <w:left w:val="nil"/>
              <w:bottom w:val="nil"/>
              <w:right w:val="nil"/>
            </w:tcBorders>
            <w:shd w:val="clear" w:color="auto" w:fill="auto"/>
            <w:noWrap/>
            <w:vAlign w:val="bottom"/>
            <w:hideMark/>
          </w:tcPr>
          <w:p w14:paraId="71A39958" w14:textId="77777777" w:rsidR="00357A0B" w:rsidRPr="00FA2441" w:rsidRDefault="00357A0B" w:rsidP="00FA2441">
            <w:pPr>
              <w:ind w:left="360"/>
              <w:jc w:val="right"/>
              <w:rPr>
                <w:rFonts w:ascii="Cambria" w:eastAsia="Times New Roman" w:hAnsi="Cambria" w:cs="Times New Roman"/>
                <w:color w:val="000000"/>
              </w:rPr>
            </w:pPr>
            <w:r w:rsidRPr="00FA2441">
              <w:rPr>
                <w:rFonts w:ascii="Cambria" w:eastAsia="Times New Roman" w:hAnsi="Cambria" w:cs="Times New Roman"/>
                <w:color w:val="000000"/>
              </w:rPr>
              <w:t>.02</w:t>
            </w:r>
          </w:p>
        </w:tc>
        <w:tc>
          <w:tcPr>
            <w:tcW w:w="1215" w:type="dxa"/>
            <w:tcBorders>
              <w:top w:val="nil"/>
              <w:left w:val="nil"/>
              <w:bottom w:val="nil"/>
              <w:right w:val="nil"/>
            </w:tcBorders>
            <w:shd w:val="clear" w:color="auto" w:fill="auto"/>
            <w:noWrap/>
            <w:vAlign w:val="bottom"/>
            <w:hideMark/>
          </w:tcPr>
          <w:p w14:paraId="2C3EAC72" w14:textId="77777777" w:rsidR="00357A0B" w:rsidRPr="00FA2441" w:rsidRDefault="00357A0B" w:rsidP="00FA2441">
            <w:pPr>
              <w:ind w:left="360"/>
              <w:jc w:val="right"/>
              <w:rPr>
                <w:rFonts w:ascii="Cambria" w:eastAsia="Times New Roman" w:hAnsi="Cambria" w:cs="Times New Roman"/>
                <w:b/>
                <w:bCs/>
                <w:color w:val="000000"/>
              </w:rPr>
            </w:pPr>
            <w:r w:rsidRPr="00FA2441">
              <w:rPr>
                <w:rFonts w:ascii="Cambria" w:eastAsia="Times New Roman" w:hAnsi="Cambria" w:cs="Times New Roman"/>
                <w:b/>
                <w:bCs/>
                <w:color w:val="000000"/>
              </w:rPr>
              <w:t>.03</w:t>
            </w:r>
          </w:p>
        </w:tc>
      </w:tr>
      <w:tr w:rsidR="00357A0B" w:rsidRPr="00C3182F" w14:paraId="5C5FA224" w14:textId="77777777" w:rsidTr="00F57E5A">
        <w:trPr>
          <w:trHeight w:val="300"/>
        </w:trPr>
        <w:tc>
          <w:tcPr>
            <w:tcW w:w="1380" w:type="dxa"/>
            <w:tcBorders>
              <w:top w:val="nil"/>
              <w:left w:val="nil"/>
              <w:bottom w:val="nil"/>
              <w:right w:val="nil"/>
            </w:tcBorders>
            <w:shd w:val="clear" w:color="auto" w:fill="auto"/>
            <w:noWrap/>
            <w:vAlign w:val="bottom"/>
            <w:hideMark/>
          </w:tcPr>
          <w:p w14:paraId="3BC13860" w14:textId="77777777" w:rsidR="00357A0B" w:rsidRPr="00FA2441" w:rsidRDefault="00357A0B" w:rsidP="00FA2441">
            <w:pPr>
              <w:ind w:left="360"/>
              <w:rPr>
                <w:rFonts w:ascii="Cambria" w:eastAsia="Times New Roman" w:hAnsi="Cambria" w:cs="Times New Roman"/>
                <w:color w:val="000000"/>
              </w:rPr>
            </w:pPr>
          </w:p>
        </w:tc>
        <w:tc>
          <w:tcPr>
            <w:tcW w:w="1568" w:type="dxa"/>
            <w:tcBorders>
              <w:top w:val="nil"/>
              <w:left w:val="nil"/>
              <w:bottom w:val="nil"/>
              <w:right w:val="nil"/>
            </w:tcBorders>
            <w:shd w:val="clear" w:color="auto" w:fill="auto"/>
            <w:noWrap/>
            <w:vAlign w:val="bottom"/>
            <w:hideMark/>
          </w:tcPr>
          <w:p w14:paraId="7E9C7C6F" w14:textId="77777777" w:rsidR="00357A0B" w:rsidRPr="00FA2441" w:rsidRDefault="00357A0B" w:rsidP="00FA2441">
            <w:pPr>
              <w:ind w:left="360"/>
              <w:rPr>
                <w:rFonts w:ascii="Cambria" w:eastAsia="Times New Roman" w:hAnsi="Cambria" w:cs="Times New Roman"/>
                <w:color w:val="000000"/>
              </w:rPr>
            </w:pPr>
            <w:r w:rsidRPr="00FA2441">
              <w:rPr>
                <w:rFonts w:ascii="Cambria" w:eastAsia="Times New Roman" w:hAnsi="Cambria" w:cs="Times New Roman"/>
                <w:color w:val="000000"/>
              </w:rPr>
              <w:t>Authority</w:t>
            </w:r>
          </w:p>
        </w:tc>
        <w:tc>
          <w:tcPr>
            <w:tcW w:w="1215" w:type="dxa"/>
            <w:tcBorders>
              <w:top w:val="nil"/>
              <w:left w:val="nil"/>
              <w:bottom w:val="nil"/>
              <w:right w:val="nil"/>
            </w:tcBorders>
            <w:shd w:val="clear" w:color="auto" w:fill="auto"/>
            <w:noWrap/>
            <w:vAlign w:val="bottom"/>
            <w:hideMark/>
          </w:tcPr>
          <w:p w14:paraId="545EAC0E" w14:textId="77777777" w:rsidR="00357A0B" w:rsidRPr="00FA2441" w:rsidRDefault="00357A0B" w:rsidP="00FA2441">
            <w:pPr>
              <w:ind w:left="360"/>
              <w:jc w:val="right"/>
              <w:rPr>
                <w:rFonts w:ascii="Cambria" w:eastAsia="Times New Roman" w:hAnsi="Cambria" w:cs="Times New Roman"/>
                <w:color w:val="000000"/>
              </w:rPr>
            </w:pPr>
            <w:r w:rsidRPr="00FA2441">
              <w:rPr>
                <w:rFonts w:ascii="Cambria" w:eastAsia="Times New Roman" w:hAnsi="Cambria" w:cs="Times New Roman"/>
                <w:color w:val="000000"/>
              </w:rPr>
              <w:t>.02</w:t>
            </w:r>
          </w:p>
        </w:tc>
        <w:tc>
          <w:tcPr>
            <w:tcW w:w="1215" w:type="dxa"/>
            <w:tcBorders>
              <w:top w:val="nil"/>
              <w:left w:val="nil"/>
              <w:bottom w:val="nil"/>
              <w:right w:val="nil"/>
            </w:tcBorders>
            <w:shd w:val="clear" w:color="auto" w:fill="auto"/>
            <w:noWrap/>
            <w:vAlign w:val="bottom"/>
            <w:hideMark/>
          </w:tcPr>
          <w:p w14:paraId="4EFB6722" w14:textId="77777777" w:rsidR="00357A0B" w:rsidRPr="00FA2441" w:rsidRDefault="00357A0B" w:rsidP="00FA2441">
            <w:pPr>
              <w:ind w:left="360"/>
              <w:jc w:val="right"/>
              <w:rPr>
                <w:rFonts w:ascii="Cambria" w:eastAsia="Times New Roman" w:hAnsi="Cambria" w:cs="Times New Roman"/>
                <w:b/>
                <w:bCs/>
                <w:color w:val="000000"/>
              </w:rPr>
            </w:pPr>
            <w:r w:rsidRPr="00FA2441">
              <w:rPr>
                <w:rFonts w:ascii="Cambria" w:eastAsia="Times New Roman" w:hAnsi="Cambria" w:cs="Times New Roman"/>
                <w:b/>
                <w:bCs/>
                <w:color w:val="000000"/>
              </w:rPr>
              <w:t>-.05</w:t>
            </w:r>
          </w:p>
        </w:tc>
        <w:tc>
          <w:tcPr>
            <w:tcW w:w="1215" w:type="dxa"/>
            <w:tcBorders>
              <w:top w:val="nil"/>
              <w:left w:val="nil"/>
              <w:bottom w:val="nil"/>
              <w:right w:val="nil"/>
            </w:tcBorders>
            <w:shd w:val="clear" w:color="auto" w:fill="auto"/>
            <w:noWrap/>
            <w:vAlign w:val="bottom"/>
            <w:hideMark/>
          </w:tcPr>
          <w:p w14:paraId="1DB05939" w14:textId="77777777" w:rsidR="00357A0B" w:rsidRPr="00FA2441" w:rsidRDefault="00357A0B" w:rsidP="00FA2441">
            <w:pPr>
              <w:ind w:left="360"/>
              <w:jc w:val="right"/>
              <w:rPr>
                <w:rFonts w:ascii="Cambria" w:eastAsia="Times New Roman" w:hAnsi="Cambria" w:cs="Times New Roman"/>
                <w:b/>
                <w:bCs/>
                <w:color w:val="000000"/>
              </w:rPr>
            </w:pPr>
            <w:r w:rsidRPr="00FA2441">
              <w:rPr>
                <w:rFonts w:ascii="Cambria" w:eastAsia="Times New Roman" w:hAnsi="Cambria" w:cs="Times New Roman"/>
                <w:b/>
                <w:bCs/>
                <w:color w:val="000000"/>
              </w:rPr>
              <w:t>.05</w:t>
            </w:r>
          </w:p>
        </w:tc>
        <w:tc>
          <w:tcPr>
            <w:tcW w:w="1215" w:type="dxa"/>
            <w:tcBorders>
              <w:top w:val="nil"/>
              <w:left w:val="nil"/>
              <w:bottom w:val="nil"/>
              <w:right w:val="nil"/>
            </w:tcBorders>
            <w:shd w:val="clear" w:color="auto" w:fill="auto"/>
            <w:noWrap/>
            <w:vAlign w:val="bottom"/>
            <w:hideMark/>
          </w:tcPr>
          <w:p w14:paraId="115B9954" w14:textId="77777777" w:rsidR="00357A0B" w:rsidRPr="00FA2441" w:rsidRDefault="00357A0B" w:rsidP="00FA2441">
            <w:pPr>
              <w:ind w:left="360"/>
              <w:jc w:val="right"/>
              <w:rPr>
                <w:rFonts w:ascii="Cambria" w:eastAsia="Times New Roman" w:hAnsi="Cambria" w:cs="Times New Roman"/>
                <w:color w:val="000000"/>
              </w:rPr>
            </w:pPr>
            <w:r w:rsidRPr="00FA2441">
              <w:rPr>
                <w:rFonts w:ascii="Cambria" w:eastAsia="Times New Roman" w:hAnsi="Cambria" w:cs="Times New Roman"/>
                <w:color w:val="000000"/>
              </w:rPr>
              <w:t>-.01</w:t>
            </w:r>
          </w:p>
        </w:tc>
        <w:tc>
          <w:tcPr>
            <w:tcW w:w="1215" w:type="dxa"/>
            <w:tcBorders>
              <w:top w:val="nil"/>
              <w:left w:val="nil"/>
              <w:bottom w:val="nil"/>
              <w:right w:val="nil"/>
            </w:tcBorders>
            <w:shd w:val="clear" w:color="auto" w:fill="auto"/>
            <w:noWrap/>
            <w:vAlign w:val="bottom"/>
            <w:hideMark/>
          </w:tcPr>
          <w:p w14:paraId="0215F925" w14:textId="77777777" w:rsidR="00357A0B" w:rsidRPr="00FA2441" w:rsidRDefault="00357A0B" w:rsidP="00FA2441">
            <w:pPr>
              <w:ind w:left="360"/>
              <w:jc w:val="right"/>
              <w:rPr>
                <w:rFonts w:ascii="Cambria" w:eastAsia="Times New Roman" w:hAnsi="Cambria" w:cs="Times New Roman"/>
                <w:color w:val="000000"/>
              </w:rPr>
            </w:pPr>
            <w:r w:rsidRPr="00FA2441">
              <w:rPr>
                <w:rFonts w:ascii="Cambria" w:eastAsia="Times New Roman" w:hAnsi="Cambria" w:cs="Times New Roman"/>
                <w:color w:val="000000"/>
              </w:rPr>
              <w:t>.03</w:t>
            </w:r>
          </w:p>
        </w:tc>
        <w:tc>
          <w:tcPr>
            <w:tcW w:w="1215" w:type="dxa"/>
            <w:tcBorders>
              <w:top w:val="nil"/>
              <w:left w:val="nil"/>
              <w:bottom w:val="nil"/>
              <w:right w:val="nil"/>
            </w:tcBorders>
            <w:shd w:val="clear" w:color="auto" w:fill="auto"/>
            <w:noWrap/>
            <w:vAlign w:val="bottom"/>
            <w:hideMark/>
          </w:tcPr>
          <w:p w14:paraId="2003BAD0" w14:textId="77777777" w:rsidR="00357A0B" w:rsidRPr="00FA2441" w:rsidRDefault="00357A0B" w:rsidP="00FA2441">
            <w:pPr>
              <w:ind w:left="360"/>
              <w:jc w:val="right"/>
              <w:rPr>
                <w:rFonts w:ascii="Cambria" w:eastAsia="Times New Roman" w:hAnsi="Cambria" w:cs="Times New Roman"/>
                <w:color w:val="000000"/>
              </w:rPr>
            </w:pPr>
            <w:r w:rsidRPr="00FA2441">
              <w:rPr>
                <w:rFonts w:ascii="Cambria" w:eastAsia="Times New Roman" w:hAnsi="Cambria" w:cs="Times New Roman"/>
                <w:color w:val="000000"/>
              </w:rPr>
              <w:t>-.01</w:t>
            </w:r>
          </w:p>
        </w:tc>
        <w:tc>
          <w:tcPr>
            <w:tcW w:w="1240" w:type="dxa"/>
            <w:tcBorders>
              <w:top w:val="nil"/>
              <w:left w:val="nil"/>
              <w:bottom w:val="nil"/>
              <w:right w:val="nil"/>
            </w:tcBorders>
            <w:shd w:val="clear" w:color="auto" w:fill="auto"/>
            <w:noWrap/>
            <w:vAlign w:val="bottom"/>
            <w:hideMark/>
          </w:tcPr>
          <w:p w14:paraId="4A228426" w14:textId="77777777" w:rsidR="00357A0B" w:rsidRPr="00FA2441" w:rsidRDefault="00357A0B" w:rsidP="00FA2441">
            <w:pPr>
              <w:ind w:left="360"/>
              <w:jc w:val="right"/>
              <w:rPr>
                <w:rFonts w:ascii="Cambria" w:eastAsia="Times New Roman" w:hAnsi="Cambria" w:cs="Times New Roman"/>
                <w:b/>
                <w:bCs/>
                <w:color w:val="000000"/>
              </w:rPr>
            </w:pPr>
            <w:r w:rsidRPr="00FA2441">
              <w:rPr>
                <w:rFonts w:ascii="Cambria" w:eastAsia="Times New Roman" w:hAnsi="Cambria" w:cs="Times New Roman"/>
                <w:b/>
                <w:bCs/>
                <w:color w:val="000000"/>
              </w:rPr>
              <w:t>.04</w:t>
            </w:r>
          </w:p>
        </w:tc>
        <w:tc>
          <w:tcPr>
            <w:tcW w:w="1215" w:type="dxa"/>
            <w:tcBorders>
              <w:top w:val="nil"/>
              <w:left w:val="nil"/>
              <w:bottom w:val="nil"/>
              <w:right w:val="nil"/>
            </w:tcBorders>
            <w:shd w:val="clear" w:color="auto" w:fill="auto"/>
            <w:noWrap/>
            <w:vAlign w:val="bottom"/>
            <w:hideMark/>
          </w:tcPr>
          <w:p w14:paraId="29347455" w14:textId="77777777" w:rsidR="00357A0B" w:rsidRPr="00FA2441" w:rsidRDefault="00357A0B" w:rsidP="00FA2441">
            <w:pPr>
              <w:ind w:left="360"/>
              <w:jc w:val="right"/>
              <w:rPr>
                <w:rFonts w:ascii="Cambria" w:eastAsia="Times New Roman" w:hAnsi="Cambria" w:cs="Times New Roman"/>
                <w:color w:val="000000"/>
              </w:rPr>
            </w:pPr>
            <w:r w:rsidRPr="00FA2441">
              <w:rPr>
                <w:rFonts w:ascii="Cambria" w:eastAsia="Times New Roman" w:hAnsi="Cambria" w:cs="Times New Roman"/>
                <w:color w:val="000000"/>
              </w:rPr>
              <w:t>.03</w:t>
            </w:r>
          </w:p>
        </w:tc>
      </w:tr>
      <w:tr w:rsidR="00357A0B" w:rsidRPr="00C3182F" w14:paraId="208EC7E2" w14:textId="77777777" w:rsidTr="00F57E5A">
        <w:trPr>
          <w:trHeight w:val="300"/>
        </w:trPr>
        <w:tc>
          <w:tcPr>
            <w:tcW w:w="1380" w:type="dxa"/>
            <w:tcBorders>
              <w:top w:val="nil"/>
              <w:left w:val="nil"/>
              <w:bottom w:val="nil"/>
              <w:right w:val="nil"/>
            </w:tcBorders>
            <w:shd w:val="clear" w:color="auto" w:fill="auto"/>
            <w:noWrap/>
            <w:vAlign w:val="bottom"/>
            <w:hideMark/>
          </w:tcPr>
          <w:p w14:paraId="5BDC20EF" w14:textId="77777777" w:rsidR="00357A0B" w:rsidRPr="00FA2441" w:rsidRDefault="00357A0B" w:rsidP="00FA2441">
            <w:pPr>
              <w:ind w:left="360"/>
              <w:rPr>
                <w:rFonts w:ascii="Cambria" w:eastAsia="Times New Roman" w:hAnsi="Cambria" w:cs="Times New Roman"/>
                <w:color w:val="000000"/>
              </w:rPr>
            </w:pPr>
          </w:p>
        </w:tc>
        <w:tc>
          <w:tcPr>
            <w:tcW w:w="1568" w:type="dxa"/>
            <w:tcBorders>
              <w:top w:val="nil"/>
              <w:left w:val="nil"/>
              <w:bottom w:val="nil"/>
              <w:right w:val="nil"/>
            </w:tcBorders>
            <w:shd w:val="clear" w:color="auto" w:fill="auto"/>
            <w:noWrap/>
            <w:vAlign w:val="bottom"/>
            <w:hideMark/>
          </w:tcPr>
          <w:p w14:paraId="26E85335" w14:textId="77777777" w:rsidR="00357A0B" w:rsidRPr="00FA2441" w:rsidRDefault="00357A0B" w:rsidP="00FA2441">
            <w:pPr>
              <w:ind w:left="360"/>
              <w:rPr>
                <w:rFonts w:ascii="Cambria" w:eastAsia="Times New Roman" w:hAnsi="Cambria" w:cs="Times New Roman"/>
                <w:color w:val="000000"/>
              </w:rPr>
            </w:pPr>
            <w:r w:rsidRPr="00FA2441">
              <w:rPr>
                <w:rFonts w:ascii="Cambria" w:eastAsia="Times New Roman" w:hAnsi="Cambria" w:cs="Times New Roman"/>
                <w:color w:val="000000"/>
              </w:rPr>
              <w:t>Purity</w:t>
            </w:r>
          </w:p>
        </w:tc>
        <w:tc>
          <w:tcPr>
            <w:tcW w:w="1215" w:type="dxa"/>
            <w:tcBorders>
              <w:top w:val="nil"/>
              <w:left w:val="nil"/>
              <w:bottom w:val="nil"/>
              <w:right w:val="nil"/>
            </w:tcBorders>
            <w:shd w:val="clear" w:color="auto" w:fill="auto"/>
            <w:noWrap/>
            <w:vAlign w:val="bottom"/>
            <w:hideMark/>
          </w:tcPr>
          <w:p w14:paraId="39CCDEB0" w14:textId="77777777" w:rsidR="00357A0B" w:rsidRPr="00FA2441" w:rsidRDefault="00357A0B" w:rsidP="00FA2441">
            <w:pPr>
              <w:ind w:left="360"/>
              <w:jc w:val="right"/>
              <w:rPr>
                <w:rFonts w:ascii="Cambria" w:eastAsia="Times New Roman" w:hAnsi="Cambria" w:cs="Times New Roman"/>
                <w:b/>
                <w:bCs/>
                <w:color w:val="000000"/>
              </w:rPr>
            </w:pPr>
            <w:r w:rsidRPr="00FA2441">
              <w:rPr>
                <w:rFonts w:ascii="Cambria" w:eastAsia="Times New Roman" w:hAnsi="Cambria" w:cs="Times New Roman"/>
                <w:b/>
                <w:bCs/>
                <w:color w:val="000000"/>
              </w:rPr>
              <w:t>-.07</w:t>
            </w:r>
          </w:p>
        </w:tc>
        <w:tc>
          <w:tcPr>
            <w:tcW w:w="1215" w:type="dxa"/>
            <w:tcBorders>
              <w:top w:val="nil"/>
              <w:left w:val="nil"/>
              <w:bottom w:val="nil"/>
              <w:right w:val="nil"/>
            </w:tcBorders>
            <w:shd w:val="clear" w:color="auto" w:fill="auto"/>
            <w:noWrap/>
            <w:vAlign w:val="bottom"/>
            <w:hideMark/>
          </w:tcPr>
          <w:p w14:paraId="0387D5E4" w14:textId="77777777" w:rsidR="00357A0B" w:rsidRPr="00FA2441" w:rsidRDefault="00357A0B" w:rsidP="00FA2441">
            <w:pPr>
              <w:ind w:left="360"/>
              <w:jc w:val="right"/>
              <w:rPr>
                <w:rFonts w:ascii="Cambria" w:eastAsia="Times New Roman" w:hAnsi="Cambria" w:cs="Times New Roman"/>
                <w:color w:val="000000"/>
              </w:rPr>
            </w:pPr>
            <w:r w:rsidRPr="00FA2441">
              <w:rPr>
                <w:rFonts w:ascii="Cambria" w:eastAsia="Times New Roman" w:hAnsi="Cambria" w:cs="Times New Roman"/>
                <w:color w:val="000000"/>
              </w:rPr>
              <w:t>.01</w:t>
            </w:r>
          </w:p>
        </w:tc>
        <w:tc>
          <w:tcPr>
            <w:tcW w:w="1215" w:type="dxa"/>
            <w:tcBorders>
              <w:top w:val="nil"/>
              <w:left w:val="nil"/>
              <w:bottom w:val="nil"/>
              <w:right w:val="nil"/>
            </w:tcBorders>
            <w:shd w:val="clear" w:color="auto" w:fill="auto"/>
            <w:noWrap/>
            <w:vAlign w:val="bottom"/>
            <w:hideMark/>
          </w:tcPr>
          <w:p w14:paraId="0D25380A" w14:textId="77777777" w:rsidR="00357A0B" w:rsidRPr="00FA2441" w:rsidRDefault="00357A0B" w:rsidP="00FA2441">
            <w:pPr>
              <w:ind w:left="360"/>
              <w:jc w:val="right"/>
              <w:rPr>
                <w:rFonts w:ascii="Cambria" w:eastAsia="Times New Roman" w:hAnsi="Cambria" w:cs="Times New Roman"/>
                <w:b/>
                <w:bCs/>
                <w:color w:val="000000"/>
              </w:rPr>
            </w:pPr>
            <w:r w:rsidRPr="00FA2441">
              <w:rPr>
                <w:rFonts w:ascii="Cambria" w:eastAsia="Times New Roman" w:hAnsi="Cambria" w:cs="Times New Roman"/>
                <w:b/>
                <w:bCs/>
                <w:color w:val="000000"/>
              </w:rPr>
              <w:t>-.08</w:t>
            </w:r>
          </w:p>
        </w:tc>
        <w:tc>
          <w:tcPr>
            <w:tcW w:w="1215" w:type="dxa"/>
            <w:tcBorders>
              <w:top w:val="nil"/>
              <w:left w:val="nil"/>
              <w:bottom w:val="nil"/>
              <w:right w:val="nil"/>
            </w:tcBorders>
            <w:shd w:val="clear" w:color="auto" w:fill="auto"/>
            <w:noWrap/>
            <w:vAlign w:val="bottom"/>
            <w:hideMark/>
          </w:tcPr>
          <w:p w14:paraId="67E3918D" w14:textId="77777777" w:rsidR="00357A0B" w:rsidRPr="00FA2441" w:rsidRDefault="00357A0B" w:rsidP="00FA2441">
            <w:pPr>
              <w:ind w:left="360"/>
              <w:jc w:val="right"/>
              <w:rPr>
                <w:rFonts w:ascii="Cambria" w:eastAsia="Times New Roman" w:hAnsi="Cambria" w:cs="Times New Roman"/>
                <w:color w:val="000000"/>
              </w:rPr>
            </w:pPr>
            <w:r w:rsidRPr="00FA2441">
              <w:rPr>
                <w:rFonts w:ascii="Cambria" w:eastAsia="Times New Roman" w:hAnsi="Cambria" w:cs="Times New Roman"/>
                <w:color w:val="000000"/>
              </w:rPr>
              <w:t>-.01</w:t>
            </w:r>
          </w:p>
        </w:tc>
        <w:tc>
          <w:tcPr>
            <w:tcW w:w="1215" w:type="dxa"/>
            <w:tcBorders>
              <w:top w:val="nil"/>
              <w:left w:val="nil"/>
              <w:bottom w:val="nil"/>
              <w:right w:val="nil"/>
            </w:tcBorders>
            <w:shd w:val="clear" w:color="auto" w:fill="auto"/>
            <w:noWrap/>
            <w:vAlign w:val="bottom"/>
            <w:hideMark/>
          </w:tcPr>
          <w:p w14:paraId="2053B7B9" w14:textId="77777777" w:rsidR="00357A0B" w:rsidRPr="00FA2441" w:rsidRDefault="00357A0B" w:rsidP="00FA2441">
            <w:pPr>
              <w:ind w:left="360"/>
              <w:jc w:val="right"/>
              <w:rPr>
                <w:rFonts w:ascii="Cambria" w:eastAsia="Times New Roman" w:hAnsi="Cambria" w:cs="Times New Roman"/>
                <w:color w:val="000000"/>
              </w:rPr>
            </w:pPr>
            <w:r w:rsidRPr="00FA2441">
              <w:rPr>
                <w:rFonts w:ascii="Cambria" w:eastAsia="Times New Roman" w:hAnsi="Cambria" w:cs="Times New Roman"/>
                <w:color w:val="000000"/>
              </w:rPr>
              <w:t>-.03</w:t>
            </w:r>
          </w:p>
        </w:tc>
        <w:tc>
          <w:tcPr>
            <w:tcW w:w="1215" w:type="dxa"/>
            <w:tcBorders>
              <w:top w:val="nil"/>
              <w:left w:val="nil"/>
              <w:bottom w:val="nil"/>
              <w:right w:val="nil"/>
            </w:tcBorders>
            <w:shd w:val="clear" w:color="auto" w:fill="auto"/>
            <w:noWrap/>
            <w:vAlign w:val="bottom"/>
            <w:hideMark/>
          </w:tcPr>
          <w:p w14:paraId="46BC0475" w14:textId="77777777" w:rsidR="00357A0B" w:rsidRPr="00FA2441" w:rsidRDefault="00357A0B" w:rsidP="00FA2441">
            <w:pPr>
              <w:ind w:left="360"/>
              <w:jc w:val="right"/>
              <w:rPr>
                <w:rFonts w:ascii="Cambria" w:eastAsia="Times New Roman" w:hAnsi="Cambria" w:cs="Times New Roman"/>
                <w:color w:val="000000"/>
              </w:rPr>
            </w:pPr>
            <w:r w:rsidRPr="00FA2441">
              <w:rPr>
                <w:rFonts w:ascii="Cambria" w:eastAsia="Times New Roman" w:hAnsi="Cambria" w:cs="Times New Roman"/>
                <w:color w:val="000000"/>
              </w:rPr>
              <w:t>.01</w:t>
            </w:r>
          </w:p>
        </w:tc>
        <w:tc>
          <w:tcPr>
            <w:tcW w:w="1240" w:type="dxa"/>
            <w:tcBorders>
              <w:top w:val="nil"/>
              <w:left w:val="nil"/>
              <w:bottom w:val="nil"/>
              <w:right w:val="nil"/>
            </w:tcBorders>
            <w:shd w:val="clear" w:color="auto" w:fill="auto"/>
            <w:noWrap/>
            <w:vAlign w:val="bottom"/>
            <w:hideMark/>
          </w:tcPr>
          <w:p w14:paraId="3603C496" w14:textId="77777777" w:rsidR="00357A0B" w:rsidRPr="00FA2441" w:rsidRDefault="00357A0B" w:rsidP="00FA2441">
            <w:pPr>
              <w:ind w:left="360"/>
              <w:jc w:val="right"/>
              <w:rPr>
                <w:rFonts w:ascii="Cambria" w:eastAsia="Times New Roman" w:hAnsi="Cambria" w:cs="Times New Roman"/>
                <w:color w:val="000000"/>
              </w:rPr>
            </w:pPr>
            <w:r w:rsidRPr="00FA2441">
              <w:rPr>
                <w:rFonts w:ascii="Cambria" w:eastAsia="Times New Roman" w:hAnsi="Cambria" w:cs="Times New Roman"/>
                <w:color w:val="000000"/>
              </w:rPr>
              <w:t>.00</w:t>
            </w:r>
          </w:p>
        </w:tc>
        <w:tc>
          <w:tcPr>
            <w:tcW w:w="1215" w:type="dxa"/>
            <w:tcBorders>
              <w:top w:val="nil"/>
              <w:left w:val="nil"/>
              <w:bottom w:val="nil"/>
              <w:right w:val="nil"/>
            </w:tcBorders>
            <w:shd w:val="clear" w:color="auto" w:fill="auto"/>
            <w:noWrap/>
            <w:vAlign w:val="bottom"/>
            <w:hideMark/>
          </w:tcPr>
          <w:p w14:paraId="49997E4A" w14:textId="77777777" w:rsidR="00357A0B" w:rsidRPr="00FA2441" w:rsidRDefault="00357A0B" w:rsidP="00FA2441">
            <w:pPr>
              <w:ind w:left="360"/>
              <w:jc w:val="right"/>
              <w:rPr>
                <w:rFonts w:ascii="Cambria" w:eastAsia="Times New Roman" w:hAnsi="Cambria" w:cs="Times New Roman"/>
                <w:color w:val="000000"/>
              </w:rPr>
            </w:pPr>
            <w:r w:rsidRPr="00FA2441">
              <w:rPr>
                <w:rFonts w:ascii="Cambria" w:eastAsia="Times New Roman" w:hAnsi="Cambria" w:cs="Times New Roman"/>
                <w:color w:val="000000"/>
              </w:rPr>
              <w:t>.01</w:t>
            </w:r>
          </w:p>
        </w:tc>
      </w:tr>
      <w:tr w:rsidR="00357A0B" w:rsidRPr="00C3182F" w14:paraId="351464E5" w14:textId="77777777" w:rsidTr="00F57E5A">
        <w:trPr>
          <w:trHeight w:val="300"/>
        </w:trPr>
        <w:tc>
          <w:tcPr>
            <w:tcW w:w="1380" w:type="dxa"/>
            <w:tcBorders>
              <w:top w:val="nil"/>
              <w:left w:val="nil"/>
              <w:bottom w:val="nil"/>
              <w:right w:val="nil"/>
            </w:tcBorders>
            <w:shd w:val="clear" w:color="auto" w:fill="auto"/>
            <w:noWrap/>
            <w:vAlign w:val="bottom"/>
            <w:hideMark/>
          </w:tcPr>
          <w:p w14:paraId="2096EB44" w14:textId="77777777" w:rsidR="00357A0B" w:rsidRPr="00FA2441" w:rsidRDefault="00357A0B" w:rsidP="00FA2441">
            <w:pPr>
              <w:ind w:left="360"/>
              <w:rPr>
                <w:rFonts w:ascii="Cambria" w:eastAsia="Times New Roman" w:hAnsi="Cambria" w:cs="Times New Roman"/>
                <w:i/>
                <w:iCs/>
                <w:color w:val="000000"/>
              </w:rPr>
            </w:pPr>
          </w:p>
        </w:tc>
        <w:tc>
          <w:tcPr>
            <w:tcW w:w="1568" w:type="dxa"/>
            <w:tcBorders>
              <w:top w:val="nil"/>
              <w:left w:val="nil"/>
              <w:bottom w:val="nil"/>
              <w:right w:val="nil"/>
            </w:tcBorders>
            <w:shd w:val="clear" w:color="auto" w:fill="auto"/>
            <w:noWrap/>
            <w:vAlign w:val="bottom"/>
            <w:hideMark/>
          </w:tcPr>
          <w:p w14:paraId="58CC5217" w14:textId="760ED33F" w:rsidR="00357A0B" w:rsidRPr="00FA2441" w:rsidRDefault="00357A0B" w:rsidP="00FA2441">
            <w:pPr>
              <w:ind w:left="360"/>
              <w:rPr>
                <w:rFonts w:ascii="Cambria" w:eastAsia="Times New Roman" w:hAnsi="Cambria" w:cs="Times New Roman"/>
                <w:i/>
                <w:color w:val="000000"/>
              </w:rPr>
            </w:pPr>
            <w:r w:rsidRPr="00FA2441">
              <w:rPr>
                <w:rFonts w:ascii="Cambria" w:eastAsia="Times New Roman" w:hAnsi="Cambria" w:cs="Times New Roman"/>
                <w:i/>
                <w:color w:val="000000"/>
                <w:sz w:val="22"/>
              </w:rPr>
              <w:t>Gen</w:t>
            </w:r>
            <w:r w:rsidR="00DB03B3" w:rsidRPr="00FA2441">
              <w:rPr>
                <w:rFonts w:ascii="Cambria" w:eastAsia="Times New Roman" w:hAnsi="Cambria" w:cs="Times New Roman"/>
                <w:i/>
                <w:color w:val="000000"/>
                <w:sz w:val="22"/>
              </w:rPr>
              <w:t>. Moral</w:t>
            </w:r>
          </w:p>
        </w:tc>
        <w:tc>
          <w:tcPr>
            <w:tcW w:w="1215" w:type="dxa"/>
            <w:tcBorders>
              <w:top w:val="nil"/>
              <w:left w:val="nil"/>
              <w:bottom w:val="nil"/>
              <w:right w:val="nil"/>
            </w:tcBorders>
            <w:shd w:val="clear" w:color="auto" w:fill="auto"/>
            <w:noWrap/>
            <w:vAlign w:val="bottom"/>
            <w:hideMark/>
          </w:tcPr>
          <w:p w14:paraId="317613A6" w14:textId="77777777" w:rsidR="00357A0B" w:rsidRPr="00FA2441" w:rsidRDefault="00357A0B" w:rsidP="00FA2441">
            <w:pPr>
              <w:ind w:left="360"/>
              <w:jc w:val="right"/>
              <w:rPr>
                <w:rFonts w:ascii="Cambria" w:eastAsia="Times New Roman" w:hAnsi="Cambria" w:cs="Times New Roman"/>
                <w:color w:val="000000"/>
              </w:rPr>
            </w:pPr>
            <w:r w:rsidRPr="00FA2441">
              <w:rPr>
                <w:rFonts w:ascii="Cambria" w:eastAsia="Times New Roman" w:hAnsi="Cambria" w:cs="Times New Roman"/>
                <w:color w:val="000000"/>
              </w:rPr>
              <w:t>.00</w:t>
            </w:r>
          </w:p>
        </w:tc>
        <w:tc>
          <w:tcPr>
            <w:tcW w:w="1215" w:type="dxa"/>
            <w:tcBorders>
              <w:top w:val="nil"/>
              <w:left w:val="nil"/>
              <w:bottom w:val="nil"/>
              <w:right w:val="nil"/>
            </w:tcBorders>
            <w:shd w:val="clear" w:color="auto" w:fill="auto"/>
            <w:noWrap/>
            <w:vAlign w:val="bottom"/>
            <w:hideMark/>
          </w:tcPr>
          <w:p w14:paraId="19DC923C" w14:textId="77777777" w:rsidR="00357A0B" w:rsidRPr="00FA2441" w:rsidRDefault="00357A0B" w:rsidP="00FA2441">
            <w:pPr>
              <w:ind w:left="360"/>
              <w:jc w:val="right"/>
              <w:rPr>
                <w:rFonts w:ascii="Cambria" w:eastAsia="Times New Roman" w:hAnsi="Cambria" w:cs="Times New Roman"/>
                <w:color w:val="000000"/>
              </w:rPr>
            </w:pPr>
            <w:r w:rsidRPr="00FA2441">
              <w:rPr>
                <w:rFonts w:ascii="Cambria" w:eastAsia="Times New Roman" w:hAnsi="Cambria" w:cs="Times New Roman"/>
                <w:color w:val="000000"/>
              </w:rPr>
              <w:t>.00</w:t>
            </w:r>
          </w:p>
        </w:tc>
        <w:tc>
          <w:tcPr>
            <w:tcW w:w="1215" w:type="dxa"/>
            <w:tcBorders>
              <w:top w:val="nil"/>
              <w:left w:val="nil"/>
              <w:bottom w:val="nil"/>
              <w:right w:val="nil"/>
            </w:tcBorders>
            <w:shd w:val="clear" w:color="auto" w:fill="auto"/>
            <w:noWrap/>
            <w:vAlign w:val="bottom"/>
            <w:hideMark/>
          </w:tcPr>
          <w:p w14:paraId="3DE2D3D9" w14:textId="77777777" w:rsidR="00357A0B" w:rsidRPr="00FA2441" w:rsidRDefault="00357A0B" w:rsidP="00FA2441">
            <w:pPr>
              <w:ind w:left="360"/>
              <w:jc w:val="right"/>
              <w:rPr>
                <w:rFonts w:ascii="Cambria" w:eastAsia="Times New Roman" w:hAnsi="Cambria" w:cs="Times New Roman"/>
                <w:color w:val="000000"/>
              </w:rPr>
            </w:pPr>
            <w:r w:rsidRPr="00FA2441">
              <w:rPr>
                <w:rFonts w:ascii="Cambria" w:eastAsia="Times New Roman" w:hAnsi="Cambria" w:cs="Times New Roman"/>
                <w:color w:val="000000"/>
              </w:rPr>
              <w:t>.02</w:t>
            </w:r>
          </w:p>
        </w:tc>
        <w:tc>
          <w:tcPr>
            <w:tcW w:w="1215" w:type="dxa"/>
            <w:tcBorders>
              <w:top w:val="nil"/>
              <w:left w:val="nil"/>
              <w:bottom w:val="nil"/>
              <w:right w:val="nil"/>
            </w:tcBorders>
            <w:shd w:val="clear" w:color="auto" w:fill="auto"/>
            <w:noWrap/>
            <w:vAlign w:val="bottom"/>
            <w:hideMark/>
          </w:tcPr>
          <w:p w14:paraId="41E613AF" w14:textId="77777777" w:rsidR="00357A0B" w:rsidRPr="00FA2441" w:rsidRDefault="00357A0B" w:rsidP="00FA2441">
            <w:pPr>
              <w:ind w:left="360"/>
              <w:jc w:val="right"/>
              <w:rPr>
                <w:rFonts w:ascii="Cambria" w:eastAsia="Times New Roman" w:hAnsi="Cambria" w:cs="Times New Roman"/>
                <w:color w:val="000000"/>
              </w:rPr>
            </w:pPr>
            <w:r w:rsidRPr="00FA2441">
              <w:rPr>
                <w:rFonts w:ascii="Cambria" w:eastAsia="Times New Roman" w:hAnsi="Cambria" w:cs="Times New Roman"/>
                <w:color w:val="000000"/>
              </w:rPr>
              <w:t>.02</w:t>
            </w:r>
          </w:p>
        </w:tc>
        <w:tc>
          <w:tcPr>
            <w:tcW w:w="1215" w:type="dxa"/>
            <w:tcBorders>
              <w:top w:val="nil"/>
              <w:left w:val="nil"/>
              <w:bottom w:val="nil"/>
              <w:right w:val="nil"/>
            </w:tcBorders>
            <w:shd w:val="clear" w:color="auto" w:fill="auto"/>
            <w:noWrap/>
            <w:vAlign w:val="bottom"/>
            <w:hideMark/>
          </w:tcPr>
          <w:p w14:paraId="328DF0F9" w14:textId="77777777" w:rsidR="00357A0B" w:rsidRPr="00FA2441" w:rsidRDefault="00357A0B" w:rsidP="00FA2441">
            <w:pPr>
              <w:ind w:left="360"/>
              <w:jc w:val="right"/>
              <w:rPr>
                <w:rFonts w:ascii="Cambria" w:eastAsia="Times New Roman" w:hAnsi="Cambria" w:cs="Times New Roman"/>
                <w:color w:val="000000"/>
              </w:rPr>
            </w:pPr>
            <w:r w:rsidRPr="00FA2441">
              <w:rPr>
                <w:rFonts w:ascii="Cambria" w:eastAsia="Times New Roman" w:hAnsi="Cambria" w:cs="Times New Roman"/>
                <w:color w:val="000000"/>
              </w:rPr>
              <w:t>.00</w:t>
            </w:r>
          </w:p>
        </w:tc>
        <w:tc>
          <w:tcPr>
            <w:tcW w:w="1215" w:type="dxa"/>
            <w:tcBorders>
              <w:top w:val="nil"/>
              <w:left w:val="nil"/>
              <w:bottom w:val="nil"/>
              <w:right w:val="nil"/>
            </w:tcBorders>
            <w:shd w:val="clear" w:color="auto" w:fill="auto"/>
            <w:noWrap/>
            <w:vAlign w:val="bottom"/>
            <w:hideMark/>
          </w:tcPr>
          <w:p w14:paraId="0A62567A" w14:textId="77777777" w:rsidR="00357A0B" w:rsidRPr="00FA2441" w:rsidRDefault="00357A0B" w:rsidP="00FA2441">
            <w:pPr>
              <w:ind w:left="360"/>
              <w:jc w:val="right"/>
              <w:rPr>
                <w:rFonts w:ascii="Cambria" w:eastAsia="Times New Roman" w:hAnsi="Cambria" w:cs="Times New Roman"/>
                <w:color w:val="000000"/>
              </w:rPr>
            </w:pPr>
            <w:r w:rsidRPr="00FA2441">
              <w:rPr>
                <w:rFonts w:ascii="Cambria" w:eastAsia="Times New Roman" w:hAnsi="Cambria" w:cs="Times New Roman"/>
                <w:color w:val="000000"/>
              </w:rPr>
              <w:t>-.02</w:t>
            </w:r>
          </w:p>
        </w:tc>
        <w:tc>
          <w:tcPr>
            <w:tcW w:w="1240" w:type="dxa"/>
            <w:tcBorders>
              <w:top w:val="nil"/>
              <w:left w:val="nil"/>
              <w:bottom w:val="nil"/>
              <w:right w:val="nil"/>
            </w:tcBorders>
            <w:shd w:val="clear" w:color="auto" w:fill="auto"/>
            <w:noWrap/>
            <w:vAlign w:val="bottom"/>
            <w:hideMark/>
          </w:tcPr>
          <w:p w14:paraId="799C4DE0" w14:textId="77777777" w:rsidR="00357A0B" w:rsidRPr="00FA2441" w:rsidRDefault="00357A0B" w:rsidP="00FA2441">
            <w:pPr>
              <w:ind w:left="360"/>
              <w:jc w:val="right"/>
              <w:rPr>
                <w:rFonts w:ascii="Cambria" w:eastAsia="Times New Roman" w:hAnsi="Cambria" w:cs="Times New Roman"/>
                <w:color w:val="000000"/>
              </w:rPr>
            </w:pPr>
            <w:r w:rsidRPr="00FA2441">
              <w:rPr>
                <w:rFonts w:ascii="Cambria" w:eastAsia="Times New Roman" w:hAnsi="Cambria" w:cs="Times New Roman"/>
                <w:color w:val="000000"/>
              </w:rPr>
              <w:t>.01</w:t>
            </w:r>
          </w:p>
        </w:tc>
        <w:tc>
          <w:tcPr>
            <w:tcW w:w="1215" w:type="dxa"/>
            <w:tcBorders>
              <w:top w:val="nil"/>
              <w:left w:val="nil"/>
              <w:bottom w:val="nil"/>
              <w:right w:val="nil"/>
            </w:tcBorders>
            <w:shd w:val="clear" w:color="auto" w:fill="auto"/>
            <w:noWrap/>
            <w:vAlign w:val="bottom"/>
            <w:hideMark/>
          </w:tcPr>
          <w:p w14:paraId="7C64761E" w14:textId="77777777" w:rsidR="00357A0B" w:rsidRPr="00FA2441" w:rsidRDefault="00357A0B" w:rsidP="00FA2441">
            <w:pPr>
              <w:ind w:left="360"/>
              <w:jc w:val="right"/>
              <w:rPr>
                <w:rFonts w:ascii="Cambria" w:eastAsia="Times New Roman" w:hAnsi="Cambria" w:cs="Times New Roman"/>
                <w:color w:val="000000"/>
              </w:rPr>
            </w:pPr>
            <w:r w:rsidRPr="00FA2441">
              <w:rPr>
                <w:rFonts w:ascii="Cambria" w:eastAsia="Times New Roman" w:hAnsi="Cambria" w:cs="Times New Roman"/>
                <w:color w:val="000000"/>
              </w:rPr>
              <w:t>.00</w:t>
            </w:r>
          </w:p>
        </w:tc>
      </w:tr>
      <w:tr w:rsidR="00357A0B" w:rsidRPr="00C3182F" w14:paraId="3475F435" w14:textId="77777777" w:rsidTr="00F57E5A">
        <w:trPr>
          <w:trHeight w:val="300"/>
        </w:trPr>
        <w:tc>
          <w:tcPr>
            <w:tcW w:w="1380" w:type="dxa"/>
            <w:tcBorders>
              <w:top w:val="nil"/>
              <w:left w:val="nil"/>
              <w:bottom w:val="nil"/>
              <w:right w:val="nil"/>
            </w:tcBorders>
            <w:shd w:val="clear" w:color="auto" w:fill="auto"/>
            <w:noWrap/>
            <w:vAlign w:val="bottom"/>
            <w:hideMark/>
          </w:tcPr>
          <w:p w14:paraId="6A6F72BD" w14:textId="77777777" w:rsidR="00357A0B" w:rsidRPr="00FA2441" w:rsidRDefault="00357A0B" w:rsidP="00FA2441">
            <w:pPr>
              <w:ind w:left="360"/>
              <w:rPr>
                <w:rFonts w:ascii="Cambria" w:eastAsia="Times New Roman" w:hAnsi="Cambria" w:cs="Times New Roman"/>
                <w:i/>
                <w:iCs/>
                <w:color w:val="000000"/>
              </w:rPr>
            </w:pPr>
          </w:p>
        </w:tc>
        <w:tc>
          <w:tcPr>
            <w:tcW w:w="1568" w:type="dxa"/>
            <w:tcBorders>
              <w:top w:val="nil"/>
              <w:left w:val="nil"/>
              <w:right w:val="nil"/>
            </w:tcBorders>
            <w:shd w:val="clear" w:color="auto" w:fill="auto"/>
            <w:noWrap/>
            <w:vAlign w:val="bottom"/>
            <w:hideMark/>
          </w:tcPr>
          <w:p w14:paraId="5091BCC9" w14:textId="77777777" w:rsidR="00357A0B" w:rsidRPr="00FA2441" w:rsidRDefault="00357A0B" w:rsidP="00FA2441">
            <w:pPr>
              <w:ind w:left="360"/>
              <w:rPr>
                <w:rFonts w:ascii="Cambria" w:eastAsia="Times New Roman" w:hAnsi="Cambria" w:cs="Times New Roman"/>
                <w:i/>
                <w:color w:val="000000"/>
              </w:rPr>
            </w:pPr>
            <w:r w:rsidRPr="00FA2441">
              <w:rPr>
                <w:rFonts w:ascii="Cambria" w:eastAsia="Times New Roman" w:hAnsi="Cambria" w:cs="Times New Roman"/>
                <w:i/>
                <w:color w:val="000000"/>
              </w:rPr>
              <w:t>Year</w:t>
            </w:r>
          </w:p>
        </w:tc>
        <w:tc>
          <w:tcPr>
            <w:tcW w:w="1215" w:type="dxa"/>
            <w:tcBorders>
              <w:top w:val="nil"/>
              <w:left w:val="nil"/>
              <w:right w:val="nil"/>
            </w:tcBorders>
            <w:shd w:val="clear" w:color="auto" w:fill="auto"/>
            <w:noWrap/>
            <w:vAlign w:val="bottom"/>
            <w:hideMark/>
          </w:tcPr>
          <w:p w14:paraId="02045C17" w14:textId="77777777" w:rsidR="00357A0B" w:rsidRPr="00FA2441" w:rsidRDefault="00357A0B" w:rsidP="00FA2441">
            <w:pPr>
              <w:ind w:left="360"/>
              <w:jc w:val="right"/>
              <w:rPr>
                <w:rFonts w:ascii="Cambria" w:eastAsia="Times New Roman" w:hAnsi="Cambria" w:cs="Times New Roman"/>
                <w:b/>
                <w:bCs/>
                <w:color w:val="000000"/>
              </w:rPr>
            </w:pPr>
            <w:r w:rsidRPr="00FA2441">
              <w:rPr>
                <w:rFonts w:ascii="Cambria" w:eastAsia="Times New Roman" w:hAnsi="Cambria" w:cs="Times New Roman"/>
                <w:b/>
                <w:bCs/>
                <w:color w:val="000000"/>
              </w:rPr>
              <w:t>.22</w:t>
            </w:r>
          </w:p>
        </w:tc>
        <w:tc>
          <w:tcPr>
            <w:tcW w:w="1215" w:type="dxa"/>
            <w:tcBorders>
              <w:top w:val="nil"/>
              <w:left w:val="nil"/>
              <w:right w:val="nil"/>
            </w:tcBorders>
            <w:shd w:val="clear" w:color="auto" w:fill="auto"/>
            <w:noWrap/>
            <w:vAlign w:val="bottom"/>
            <w:hideMark/>
          </w:tcPr>
          <w:p w14:paraId="7C4D9580" w14:textId="77777777" w:rsidR="00357A0B" w:rsidRPr="00FA2441" w:rsidRDefault="00357A0B" w:rsidP="00FA2441">
            <w:pPr>
              <w:ind w:left="360"/>
              <w:jc w:val="right"/>
              <w:rPr>
                <w:rFonts w:ascii="Cambria" w:eastAsia="Times New Roman" w:hAnsi="Cambria" w:cs="Times New Roman"/>
                <w:b/>
                <w:bCs/>
                <w:color w:val="000000"/>
              </w:rPr>
            </w:pPr>
            <w:r w:rsidRPr="00FA2441">
              <w:rPr>
                <w:rFonts w:ascii="Cambria" w:eastAsia="Times New Roman" w:hAnsi="Cambria" w:cs="Times New Roman"/>
                <w:b/>
                <w:bCs/>
                <w:color w:val="000000"/>
              </w:rPr>
              <w:t>.05</w:t>
            </w:r>
          </w:p>
        </w:tc>
        <w:tc>
          <w:tcPr>
            <w:tcW w:w="1215" w:type="dxa"/>
            <w:tcBorders>
              <w:top w:val="nil"/>
              <w:left w:val="nil"/>
              <w:right w:val="nil"/>
            </w:tcBorders>
            <w:shd w:val="clear" w:color="auto" w:fill="auto"/>
            <w:noWrap/>
            <w:vAlign w:val="bottom"/>
            <w:hideMark/>
          </w:tcPr>
          <w:p w14:paraId="476D43B7" w14:textId="77777777" w:rsidR="00357A0B" w:rsidRPr="00FA2441" w:rsidRDefault="00357A0B" w:rsidP="00FA2441">
            <w:pPr>
              <w:ind w:left="360"/>
              <w:jc w:val="right"/>
              <w:rPr>
                <w:rFonts w:ascii="Cambria" w:eastAsia="Times New Roman" w:hAnsi="Cambria" w:cs="Times New Roman"/>
                <w:b/>
                <w:bCs/>
                <w:color w:val="000000"/>
              </w:rPr>
            </w:pPr>
            <w:r w:rsidRPr="00FA2441">
              <w:rPr>
                <w:rFonts w:ascii="Cambria" w:eastAsia="Times New Roman" w:hAnsi="Cambria" w:cs="Times New Roman"/>
                <w:b/>
                <w:bCs/>
                <w:color w:val="000000"/>
              </w:rPr>
              <w:t>.15</w:t>
            </w:r>
          </w:p>
        </w:tc>
        <w:tc>
          <w:tcPr>
            <w:tcW w:w="1215" w:type="dxa"/>
            <w:tcBorders>
              <w:top w:val="nil"/>
              <w:left w:val="nil"/>
              <w:right w:val="nil"/>
            </w:tcBorders>
            <w:shd w:val="clear" w:color="auto" w:fill="auto"/>
            <w:noWrap/>
            <w:vAlign w:val="bottom"/>
            <w:hideMark/>
          </w:tcPr>
          <w:p w14:paraId="45CBA9C2" w14:textId="77777777" w:rsidR="00357A0B" w:rsidRPr="00FA2441" w:rsidRDefault="00357A0B" w:rsidP="00FA2441">
            <w:pPr>
              <w:ind w:left="360"/>
              <w:jc w:val="right"/>
              <w:rPr>
                <w:rFonts w:ascii="Cambria" w:eastAsia="Times New Roman" w:hAnsi="Cambria" w:cs="Times New Roman"/>
                <w:b/>
                <w:bCs/>
                <w:color w:val="000000"/>
              </w:rPr>
            </w:pPr>
            <w:r w:rsidRPr="00FA2441">
              <w:rPr>
                <w:rFonts w:ascii="Cambria" w:eastAsia="Times New Roman" w:hAnsi="Cambria" w:cs="Times New Roman"/>
                <w:b/>
                <w:bCs/>
                <w:color w:val="000000"/>
              </w:rPr>
              <w:t>-.08</w:t>
            </w:r>
          </w:p>
        </w:tc>
        <w:tc>
          <w:tcPr>
            <w:tcW w:w="1215" w:type="dxa"/>
            <w:tcBorders>
              <w:top w:val="nil"/>
              <w:left w:val="nil"/>
              <w:right w:val="nil"/>
            </w:tcBorders>
            <w:shd w:val="clear" w:color="auto" w:fill="auto"/>
            <w:noWrap/>
            <w:vAlign w:val="bottom"/>
            <w:hideMark/>
          </w:tcPr>
          <w:p w14:paraId="313C4EFE" w14:textId="77777777" w:rsidR="00357A0B" w:rsidRPr="00FA2441" w:rsidRDefault="00357A0B" w:rsidP="00FA2441">
            <w:pPr>
              <w:ind w:left="360"/>
              <w:jc w:val="right"/>
              <w:rPr>
                <w:rFonts w:ascii="Cambria" w:eastAsia="Times New Roman" w:hAnsi="Cambria" w:cs="Times New Roman"/>
                <w:b/>
                <w:bCs/>
                <w:color w:val="000000"/>
              </w:rPr>
            </w:pPr>
            <w:r w:rsidRPr="00FA2441">
              <w:rPr>
                <w:rFonts w:ascii="Cambria" w:eastAsia="Times New Roman" w:hAnsi="Cambria" w:cs="Times New Roman"/>
                <w:b/>
                <w:bCs/>
                <w:color w:val="000000"/>
              </w:rPr>
              <w:t>.13</w:t>
            </w:r>
          </w:p>
        </w:tc>
        <w:tc>
          <w:tcPr>
            <w:tcW w:w="1215" w:type="dxa"/>
            <w:tcBorders>
              <w:top w:val="nil"/>
              <w:left w:val="nil"/>
              <w:right w:val="nil"/>
            </w:tcBorders>
            <w:shd w:val="clear" w:color="auto" w:fill="auto"/>
            <w:noWrap/>
            <w:vAlign w:val="bottom"/>
            <w:hideMark/>
          </w:tcPr>
          <w:p w14:paraId="71AF461B" w14:textId="77777777" w:rsidR="00357A0B" w:rsidRPr="00FA2441" w:rsidRDefault="00357A0B" w:rsidP="00FA2441">
            <w:pPr>
              <w:ind w:left="360"/>
              <w:jc w:val="right"/>
              <w:rPr>
                <w:rFonts w:ascii="Cambria" w:eastAsia="Times New Roman" w:hAnsi="Cambria" w:cs="Times New Roman"/>
                <w:color w:val="000000"/>
              </w:rPr>
            </w:pPr>
            <w:r w:rsidRPr="00FA2441">
              <w:rPr>
                <w:rFonts w:ascii="Cambria" w:eastAsia="Times New Roman" w:hAnsi="Cambria" w:cs="Times New Roman"/>
                <w:color w:val="000000"/>
              </w:rPr>
              <w:t>-.01</w:t>
            </w:r>
          </w:p>
        </w:tc>
        <w:tc>
          <w:tcPr>
            <w:tcW w:w="1240" w:type="dxa"/>
            <w:tcBorders>
              <w:top w:val="nil"/>
              <w:left w:val="nil"/>
              <w:right w:val="nil"/>
            </w:tcBorders>
            <w:shd w:val="clear" w:color="auto" w:fill="auto"/>
            <w:noWrap/>
            <w:vAlign w:val="bottom"/>
            <w:hideMark/>
          </w:tcPr>
          <w:p w14:paraId="6C215FDC" w14:textId="77777777" w:rsidR="00357A0B" w:rsidRPr="00FA2441" w:rsidRDefault="00357A0B" w:rsidP="00FA2441">
            <w:pPr>
              <w:ind w:left="360"/>
              <w:jc w:val="right"/>
              <w:rPr>
                <w:rFonts w:ascii="Cambria" w:eastAsia="Times New Roman" w:hAnsi="Cambria" w:cs="Times New Roman"/>
                <w:b/>
                <w:bCs/>
                <w:color w:val="000000"/>
              </w:rPr>
            </w:pPr>
            <w:r w:rsidRPr="00FA2441">
              <w:rPr>
                <w:rFonts w:ascii="Cambria" w:eastAsia="Times New Roman" w:hAnsi="Cambria" w:cs="Times New Roman"/>
                <w:b/>
                <w:bCs/>
                <w:color w:val="000000"/>
              </w:rPr>
              <w:t>-.37</w:t>
            </w:r>
          </w:p>
        </w:tc>
        <w:tc>
          <w:tcPr>
            <w:tcW w:w="1215" w:type="dxa"/>
            <w:tcBorders>
              <w:top w:val="nil"/>
              <w:left w:val="nil"/>
              <w:right w:val="nil"/>
            </w:tcBorders>
            <w:shd w:val="clear" w:color="auto" w:fill="auto"/>
            <w:noWrap/>
            <w:vAlign w:val="bottom"/>
            <w:hideMark/>
          </w:tcPr>
          <w:p w14:paraId="5767640C" w14:textId="77777777" w:rsidR="00357A0B" w:rsidRPr="00FA2441" w:rsidRDefault="00357A0B" w:rsidP="00FA2441">
            <w:pPr>
              <w:ind w:left="360"/>
              <w:jc w:val="right"/>
              <w:rPr>
                <w:rFonts w:ascii="Cambria" w:eastAsia="Times New Roman" w:hAnsi="Cambria" w:cs="Times New Roman"/>
                <w:b/>
                <w:bCs/>
                <w:color w:val="000000"/>
              </w:rPr>
            </w:pPr>
            <w:r w:rsidRPr="00FA2441">
              <w:rPr>
                <w:rFonts w:ascii="Cambria" w:eastAsia="Times New Roman" w:hAnsi="Cambria" w:cs="Times New Roman"/>
                <w:b/>
                <w:bCs/>
                <w:color w:val="000000"/>
              </w:rPr>
              <w:t>-.43</w:t>
            </w:r>
          </w:p>
        </w:tc>
      </w:tr>
      <w:tr w:rsidR="00357A0B" w:rsidRPr="00C3182F" w14:paraId="2D9172A0" w14:textId="77777777" w:rsidTr="00F57E5A">
        <w:trPr>
          <w:trHeight w:val="300"/>
        </w:trPr>
        <w:tc>
          <w:tcPr>
            <w:tcW w:w="1380" w:type="dxa"/>
            <w:tcBorders>
              <w:top w:val="nil"/>
              <w:left w:val="nil"/>
              <w:bottom w:val="nil"/>
              <w:right w:val="nil"/>
            </w:tcBorders>
            <w:shd w:val="clear" w:color="auto" w:fill="auto"/>
            <w:noWrap/>
            <w:vAlign w:val="bottom"/>
            <w:hideMark/>
          </w:tcPr>
          <w:p w14:paraId="2C26528C" w14:textId="77777777" w:rsidR="00357A0B" w:rsidRPr="00FA2441" w:rsidRDefault="00357A0B" w:rsidP="00FA2441">
            <w:pPr>
              <w:ind w:left="360"/>
              <w:rPr>
                <w:rFonts w:ascii="Cambria" w:eastAsia="Times New Roman" w:hAnsi="Cambria" w:cs="Times New Roman"/>
                <w:i/>
                <w:iCs/>
                <w:color w:val="000000"/>
              </w:rPr>
            </w:pPr>
          </w:p>
        </w:tc>
        <w:tc>
          <w:tcPr>
            <w:tcW w:w="1568" w:type="dxa"/>
            <w:tcBorders>
              <w:top w:val="nil"/>
              <w:left w:val="nil"/>
              <w:bottom w:val="single" w:sz="4" w:space="0" w:color="auto"/>
              <w:right w:val="nil"/>
            </w:tcBorders>
            <w:shd w:val="clear" w:color="auto" w:fill="auto"/>
            <w:noWrap/>
            <w:vAlign w:val="bottom"/>
            <w:hideMark/>
          </w:tcPr>
          <w:p w14:paraId="55398EAA" w14:textId="77777777" w:rsidR="00357A0B" w:rsidRPr="00FA2441" w:rsidRDefault="00357A0B" w:rsidP="00FA2441">
            <w:pPr>
              <w:ind w:left="360"/>
              <w:rPr>
                <w:rFonts w:ascii="Cambria" w:eastAsia="Times New Roman" w:hAnsi="Cambria" w:cs="Times New Roman"/>
                <w:i/>
                <w:color w:val="000000"/>
              </w:rPr>
            </w:pPr>
            <w:r w:rsidRPr="00FA2441">
              <w:rPr>
                <w:rFonts w:ascii="Cambria" w:eastAsia="Times New Roman" w:hAnsi="Cambria" w:cs="Times New Roman"/>
                <w:i/>
                <w:color w:val="000000"/>
              </w:rPr>
              <w:t>Budget</w:t>
            </w:r>
          </w:p>
        </w:tc>
        <w:tc>
          <w:tcPr>
            <w:tcW w:w="1215" w:type="dxa"/>
            <w:tcBorders>
              <w:top w:val="nil"/>
              <w:left w:val="nil"/>
              <w:bottom w:val="single" w:sz="4" w:space="0" w:color="auto"/>
              <w:right w:val="nil"/>
            </w:tcBorders>
            <w:shd w:val="clear" w:color="auto" w:fill="auto"/>
            <w:noWrap/>
            <w:vAlign w:val="bottom"/>
            <w:hideMark/>
          </w:tcPr>
          <w:p w14:paraId="1C22E661" w14:textId="77777777" w:rsidR="00357A0B" w:rsidRPr="00FA2441" w:rsidRDefault="00357A0B" w:rsidP="00FA2441">
            <w:pPr>
              <w:ind w:left="360"/>
              <w:rPr>
                <w:rFonts w:ascii="Cambria" w:eastAsia="Times New Roman" w:hAnsi="Cambria" w:cs="Times New Roman"/>
                <w:color w:val="000000"/>
              </w:rPr>
            </w:pPr>
          </w:p>
        </w:tc>
        <w:tc>
          <w:tcPr>
            <w:tcW w:w="1215" w:type="dxa"/>
            <w:tcBorders>
              <w:top w:val="nil"/>
              <w:left w:val="nil"/>
              <w:bottom w:val="single" w:sz="4" w:space="0" w:color="auto"/>
              <w:right w:val="nil"/>
            </w:tcBorders>
            <w:shd w:val="clear" w:color="auto" w:fill="auto"/>
            <w:noWrap/>
            <w:vAlign w:val="bottom"/>
            <w:hideMark/>
          </w:tcPr>
          <w:p w14:paraId="01ECC9D2" w14:textId="77777777" w:rsidR="00357A0B" w:rsidRPr="00FA2441" w:rsidRDefault="00357A0B" w:rsidP="00FA2441">
            <w:pPr>
              <w:ind w:left="360"/>
              <w:jc w:val="right"/>
              <w:rPr>
                <w:rFonts w:ascii="Cambria" w:eastAsia="Times New Roman" w:hAnsi="Cambria" w:cs="Times New Roman"/>
                <w:b/>
                <w:bCs/>
                <w:color w:val="000000"/>
              </w:rPr>
            </w:pPr>
            <w:r w:rsidRPr="00FA2441">
              <w:rPr>
                <w:rFonts w:ascii="Cambria" w:eastAsia="Times New Roman" w:hAnsi="Cambria" w:cs="Times New Roman"/>
                <w:b/>
                <w:bCs/>
                <w:color w:val="000000"/>
              </w:rPr>
              <w:t>.71</w:t>
            </w:r>
          </w:p>
        </w:tc>
        <w:tc>
          <w:tcPr>
            <w:tcW w:w="1215" w:type="dxa"/>
            <w:tcBorders>
              <w:top w:val="nil"/>
              <w:left w:val="nil"/>
              <w:bottom w:val="single" w:sz="4" w:space="0" w:color="auto"/>
              <w:right w:val="nil"/>
            </w:tcBorders>
            <w:shd w:val="clear" w:color="auto" w:fill="auto"/>
            <w:noWrap/>
            <w:vAlign w:val="bottom"/>
            <w:hideMark/>
          </w:tcPr>
          <w:p w14:paraId="740721B4" w14:textId="77777777" w:rsidR="00357A0B" w:rsidRPr="00FA2441" w:rsidRDefault="00357A0B" w:rsidP="00FA2441">
            <w:pPr>
              <w:ind w:left="360"/>
              <w:rPr>
                <w:rFonts w:ascii="Cambria" w:eastAsia="Times New Roman" w:hAnsi="Cambria" w:cs="Times New Roman"/>
                <w:color w:val="000000"/>
              </w:rPr>
            </w:pPr>
          </w:p>
        </w:tc>
        <w:tc>
          <w:tcPr>
            <w:tcW w:w="1215" w:type="dxa"/>
            <w:tcBorders>
              <w:top w:val="nil"/>
              <w:left w:val="nil"/>
              <w:bottom w:val="single" w:sz="4" w:space="0" w:color="auto"/>
              <w:right w:val="nil"/>
            </w:tcBorders>
            <w:shd w:val="clear" w:color="auto" w:fill="auto"/>
            <w:noWrap/>
            <w:vAlign w:val="bottom"/>
            <w:hideMark/>
          </w:tcPr>
          <w:p w14:paraId="50A4DADF" w14:textId="77777777" w:rsidR="00357A0B" w:rsidRPr="00FA2441" w:rsidRDefault="00357A0B" w:rsidP="00FA2441">
            <w:pPr>
              <w:ind w:left="360"/>
              <w:jc w:val="right"/>
              <w:rPr>
                <w:rFonts w:ascii="Cambria" w:eastAsia="Times New Roman" w:hAnsi="Cambria" w:cs="Times New Roman"/>
                <w:b/>
                <w:bCs/>
                <w:color w:val="000000"/>
              </w:rPr>
            </w:pPr>
            <w:r w:rsidRPr="00FA2441">
              <w:rPr>
                <w:rFonts w:ascii="Cambria" w:eastAsia="Times New Roman" w:hAnsi="Cambria" w:cs="Times New Roman"/>
                <w:b/>
                <w:bCs/>
                <w:color w:val="000000"/>
              </w:rPr>
              <w:t>.67</w:t>
            </w:r>
          </w:p>
        </w:tc>
        <w:tc>
          <w:tcPr>
            <w:tcW w:w="1215" w:type="dxa"/>
            <w:tcBorders>
              <w:top w:val="nil"/>
              <w:left w:val="nil"/>
              <w:bottom w:val="single" w:sz="4" w:space="0" w:color="auto"/>
              <w:right w:val="nil"/>
            </w:tcBorders>
            <w:shd w:val="clear" w:color="auto" w:fill="auto"/>
            <w:noWrap/>
            <w:vAlign w:val="bottom"/>
            <w:hideMark/>
          </w:tcPr>
          <w:p w14:paraId="5F6D7DBE" w14:textId="77777777" w:rsidR="00357A0B" w:rsidRPr="00FA2441" w:rsidRDefault="00357A0B" w:rsidP="00FA2441">
            <w:pPr>
              <w:ind w:left="360"/>
              <w:rPr>
                <w:rFonts w:ascii="Cambria" w:eastAsia="Times New Roman" w:hAnsi="Cambria" w:cs="Times New Roman"/>
                <w:color w:val="000000"/>
              </w:rPr>
            </w:pPr>
          </w:p>
        </w:tc>
        <w:tc>
          <w:tcPr>
            <w:tcW w:w="1215" w:type="dxa"/>
            <w:tcBorders>
              <w:top w:val="nil"/>
              <w:left w:val="nil"/>
              <w:bottom w:val="single" w:sz="4" w:space="0" w:color="auto"/>
              <w:right w:val="nil"/>
            </w:tcBorders>
            <w:shd w:val="clear" w:color="auto" w:fill="auto"/>
            <w:noWrap/>
            <w:vAlign w:val="bottom"/>
            <w:hideMark/>
          </w:tcPr>
          <w:p w14:paraId="067DCEF9" w14:textId="77777777" w:rsidR="00357A0B" w:rsidRPr="00FA2441" w:rsidRDefault="00357A0B" w:rsidP="00FA2441">
            <w:pPr>
              <w:ind w:left="360"/>
              <w:jc w:val="right"/>
              <w:rPr>
                <w:rFonts w:ascii="Cambria" w:eastAsia="Times New Roman" w:hAnsi="Cambria" w:cs="Times New Roman"/>
                <w:b/>
                <w:bCs/>
                <w:color w:val="000000"/>
              </w:rPr>
            </w:pPr>
            <w:r w:rsidRPr="00FA2441">
              <w:rPr>
                <w:rFonts w:ascii="Cambria" w:eastAsia="Times New Roman" w:hAnsi="Cambria" w:cs="Times New Roman"/>
                <w:b/>
                <w:bCs/>
                <w:color w:val="000000"/>
              </w:rPr>
              <w:t>.48</w:t>
            </w:r>
          </w:p>
        </w:tc>
        <w:tc>
          <w:tcPr>
            <w:tcW w:w="1240" w:type="dxa"/>
            <w:tcBorders>
              <w:top w:val="nil"/>
              <w:left w:val="nil"/>
              <w:bottom w:val="single" w:sz="4" w:space="0" w:color="auto"/>
              <w:right w:val="nil"/>
            </w:tcBorders>
            <w:shd w:val="clear" w:color="auto" w:fill="auto"/>
            <w:noWrap/>
            <w:vAlign w:val="bottom"/>
            <w:hideMark/>
          </w:tcPr>
          <w:p w14:paraId="2379DDFB" w14:textId="77777777" w:rsidR="00357A0B" w:rsidRPr="00FA2441" w:rsidRDefault="00357A0B" w:rsidP="00FA2441">
            <w:pPr>
              <w:ind w:left="360"/>
              <w:rPr>
                <w:rFonts w:ascii="Cambria" w:eastAsia="Times New Roman" w:hAnsi="Cambria" w:cs="Times New Roman"/>
                <w:color w:val="000000"/>
              </w:rPr>
            </w:pPr>
          </w:p>
        </w:tc>
        <w:tc>
          <w:tcPr>
            <w:tcW w:w="1215" w:type="dxa"/>
            <w:tcBorders>
              <w:top w:val="nil"/>
              <w:left w:val="nil"/>
              <w:bottom w:val="single" w:sz="4" w:space="0" w:color="auto"/>
              <w:right w:val="nil"/>
            </w:tcBorders>
            <w:shd w:val="clear" w:color="auto" w:fill="auto"/>
            <w:noWrap/>
            <w:vAlign w:val="bottom"/>
            <w:hideMark/>
          </w:tcPr>
          <w:p w14:paraId="1545B084" w14:textId="77777777" w:rsidR="00357A0B" w:rsidRPr="00FA2441" w:rsidRDefault="00357A0B" w:rsidP="00FA2441">
            <w:pPr>
              <w:ind w:left="360"/>
              <w:jc w:val="right"/>
              <w:rPr>
                <w:rFonts w:ascii="Cambria" w:eastAsia="Times New Roman" w:hAnsi="Cambria" w:cs="Times New Roman"/>
                <w:b/>
                <w:bCs/>
                <w:color w:val="000000"/>
              </w:rPr>
            </w:pPr>
            <w:r w:rsidRPr="00FA2441">
              <w:rPr>
                <w:rFonts w:ascii="Cambria" w:eastAsia="Times New Roman" w:hAnsi="Cambria" w:cs="Times New Roman"/>
                <w:b/>
                <w:bCs/>
                <w:color w:val="000000"/>
              </w:rPr>
              <w:t>.18</w:t>
            </w:r>
          </w:p>
        </w:tc>
      </w:tr>
      <w:tr w:rsidR="00357A0B" w:rsidRPr="00C3182F" w14:paraId="29F4FA14" w14:textId="77777777" w:rsidTr="00F57E5A">
        <w:trPr>
          <w:trHeight w:val="300"/>
        </w:trPr>
        <w:tc>
          <w:tcPr>
            <w:tcW w:w="1380" w:type="dxa"/>
            <w:tcBorders>
              <w:top w:val="nil"/>
              <w:left w:val="nil"/>
              <w:bottom w:val="nil"/>
              <w:right w:val="nil"/>
            </w:tcBorders>
            <w:shd w:val="clear" w:color="auto" w:fill="auto"/>
            <w:noWrap/>
            <w:vAlign w:val="bottom"/>
            <w:hideMark/>
          </w:tcPr>
          <w:p w14:paraId="3FE72038" w14:textId="77777777" w:rsidR="00357A0B" w:rsidRPr="00FA2441" w:rsidRDefault="00357A0B" w:rsidP="00FA2441">
            <w:pPr>
              <w:ind w:left="360"/>
              <w:rPr>
                <w:rFonts w:ascii="Cambria" w:eastAsia="Times New Roman" w:hAnsi="Cambria" w:cs="Times New Roman"/>
                <w:color w:val="000000"/>
              </w:rPr>
            </w:pPr>
          </w:p>
        </w:tc>
        <w:tc>
          <w:tcPr>
            <w:tcW w:w="1568" w:type="dxa"/>
            <w:tcBorders>
              <w:top w:val="single" w:sz="4" w:space="0" w:color="auto"/>
              <w:left w:val="nil"/>
              <w:bottom w:val="nil"/>
              <w:right w:val="nil"/>
            </w:tcBorders>
            <w:shd w:val="clear" w:color="auto" w:fill="auto"/>
            <w:noWrap/>
            <w:vAlign w:val="bottom"/>
            <w:hideMark/>
          </w:tcPr>
          <w:p w14:paraId="20CBD1BF" w14:textId="77777777" w:rsidR="00357A0B" w:rsidRPr="00FA2441" w:rsidRDefault="00357A0B" w:rsidP="00FA2441">
            <w:pPr>
              <w:ind w:left="360"/>
              <w:rPr>
                <w:rFonts w:ascii="Cambria" w:eastAsia="Times New Roman" w:hAnsi="Cambria" w:cs="Times New Roman"/>
                <w:color w:val="000000"/>
              </w:rPr>
            </w:pPr>
            <w:r w:rsidRPr="00FA2441">
              <w:rPr>
                <w:rFonts w:ascii="Cambria" w:eastAsia="Times New Roman" w:hAnsi="Cambria" w:cs="Times New Roman"/>
                <w:color w:val="000000"/>
              </w:rPr>
              <w:t xml:space="preserve">Adj. </w:t>
            </w:r>
            <w:r w:rsidRPr="00FA2441">
              <w:rPr>
                <w:rFonts w:ascii="Cambria" w:eastAsia="Times New Roman" w:hAnsi="Cambria" w:cs="Times New Roman"/>
                <w:i/>
                <w:color w:val="000000"/>
              </w:rPr>
              <w:t>R</w:t>
            </w:r>
            <w:r w:rsidRPr="00FA2441">
              <w:rPr>
                <w:rFonts w:ascii="Cambria" w:eastAsia="Times New Roman" w:hAnsi="Cambria" w:cs="Times New Roman"/>
                <w:color w:val="000000"/>
                <w:vertAlign w:val="superscript"/>
              </w:rPr>
              <w:t>2</w:t>
            </w:r>
          </w:p>
        </w:tc>
        <w:tc>
          <w:tcPr>
            <w:tcW w:w="1215" w:type="dxa"/>
            <w:tcBorders>
              <w:top w:val="single" w:sz="4" w:space="0" w:color="auto"/>
              <w:left w:val="nil"/>
              <w:bottom w:val="nil"/>
              <w:right w:val="nil"/>
            </w:tcBorders>
            <w:shd w:val="clear" w:color="auto" w:fill="auto"/>
            <w:noWrap/>
            <w:vAlign w:val="bottom"/>
            <w:hideMark/>
          </w:tcPr>
          <w:p w14:paraId="463A5837" w14:textId="77777777" w:rsidR="00357A0B" w:rsidRPr="00FA2441" w:rsidRDefault="00357A0B" w:rsidP="00FA2441">
            <w:pPr>
              <w:ind w:left="360"/>
              <w:jc w:val="right"/>
              <w:rPr>
                <w:rFonts w:ascii="Cambria" w:eastAsia="Times New Roman" w:hAnsi="Cambria" w:cs="Times New Roman"/>
                <w:color w:val="000000"/>
              </w:rPr>
            </w:pPr>
            <w:r w:rsidRPr="00FA2441">
              <w:rPr>
                <w:rFonts w:ascii="Cambria" w:eastAsia="Times New Roman" w:hAnsi="Cambria" w:cs="Times New Roman"/>
                <w:color w:val="000000"/>
              </w:rPr>
              <w:t>.09</w:t>
            </w:r>
          </w:p>
        </w:tc>
        <w:tc>
          <w:tcPr>
            <w:tcW w:w="1215" w:type="dxa"/>
            <w:tcBorders>
              <w:top w:val="single" w:sz="4" w:space="0" w:color="auto"/>
              <w:left w:val="nil"/>
              <w:bottom w:val="nil"/>
              <w:right w:val="nil"/>
            </w:tcBorders>
            <w:shd w:val="clear" w:color="auto" w:fill="auto"/>
            <w:noWrap/>
            <w:vAlign w:val="bottom"/>
            <w:hideMark/>
          </w:tcPr>
          <w:p w14:paraId="475708ED" w14:textId="77777777" w:rsidR="00357A0B" w:rsidRPr="00FA2441" w:rsidRDefault="00357A0B" w:rsidP="00FA2441">
            <w:pPr>
              <w:ind w:left="360"/>
              <w:jc w:val="right"/>
              <w:rPr>
                <w:rFonts w:ascii="Cambria" w:eastAsia="Times New Roman" w:hAnsi="Cambria" w:cs="Times New Roman"/>
                <w:color w:val="000000"/>
              </w:rPr>
            </w:pPr>
            <w:r w:rsidRPr="00FA2441">
              <w:rPr>
                <w:rFonts w:ascii="Cambria" w:eastAsia="Times New Roman" w:hAnsi="Cambria" w:cs="Times New Roman"/>
                <w:color w:val="000000"/>
              </w:rPr>
              <w:t>.52</w:t>
            </w:r>
          </w:p>
        </w:tc>
        <w:tc>
          <w:tcPr>
            <w:tcW w:w="1215" w:type="dxa"/>
            <w:tcBorders>
              <w:top w:val="single" w:sz="4" w:space="0" w:color="auto"/>
              <w:left w:val="nil"/>
              <w:bottom w:val="nil"/>
              <w:right w:val="nil"/>
            </w:tcBorders>
            <w:shd w:val="clear" w:color="auto" w:fill="auto"/>
            <w:noWrap/>
            <w:vAlign w:val="bottom"/>
            <w:hideMark/>
          </w:tcPr>
          <w:p w14:paraId="70FE48DB" w14:textId="77777777" w:rsidR="00357A0B" w:rsidRPr="00FA2441" w:rsidRDefault="00357A0B" w:rsidP="00FA2441">
            <w:pPr>
              <w:ind w:left="360"/>
              <w:jc w:val="right"/>
              <w:rPr>
                <w:rFonts w:ascii="Cambria" w:eastAsia="Times New Roman" w:hAnsi="Cambria" w:cs="Times New Roman"/>
                <w:color w:val="000000"/>
              </w:rPr>
            </w:pPr>
            <w:r w:rsidRPr="00FA2441">
              <w:rPr>
                <w:rFonts w:ascii="Cambria" w:eastAsia="Times New Roman" w:hAnsi="Cambria" w:cs="Times New Roman"/>
                <w:color w:val="000000"/>
              </w:rPr>
              <w:t>.04</w:t>
            </w:r>
          </w:p>
        </w:tc>
        <w:tc>
          <w:tcPr>
            <w:tcW w:w="1215" w:type="dxa"/>
            <w:tcBorders>
              <w:top w:val="single" w:sz="4" w:space="0" w:color="auto"/>
              <w:left w:val="nil"/>
              <w:bottom w:val="nil"/>
              <w:right w:val="nil"/>
            </w:tcBorders>
            <w:shd w:val="clear" w:color="auto" w:fill="auto"/>
            <w:noWrap/>
            <w:vAlign w:val="bottom"/>
            <w:hideMark/>
          </w:tcPr>
          <w:p w14:paraId="663DF4D0" w14:textId="77777777" w:rsidR="00357A0B" w:rsidRPr="00FA2441" w:rsidRDefault="00357A0B" w:rsidP="00FA2441">
            <w:pPr>
              <w:ind w:left="360"/>
              <w:jc w:val="right"/>
              <w:rPr>
                <w:rFonts w:ascii="Cambria" w:eastAsia="Times New Roman" w:hAnsi="Cambria" w:cs="Times New Roman"/>
                <w:color w:val="000000"/>
              </w:rPr>
            </w:pPr>
            <w:r w:rsidRPr="00FA2441">
              <w:rPr>
                <w:rFonts w:ascii="Cambria" w:eastAsia="Times New Roman" w:hAnsi="Cambria" w:cs="Times New Roman"/>
                <w:color w:val="000000"/>
              </w:rPr>
              <w:t>.42</w:t>
            </w:r>
          </w:p>
        </w:tc>
        <w:tc>
          <w:tcPr>
            <w:tcW w:w="1215" w:type="dxa"/>
            <w:tcBorders>
              <w:top w:val="single" w:sz="4" w:space="0" w:color="auto"/>
              <w:left w:val="nil"/>
              <w:bottom w:val="nil"/>
              <w:right w:val="nil"/>
            </w:tcBorders>
            <w:shd w:val="clear" w:color="auto" w:fill="auto"/>
            <w:noWrap/>
            <w:vAlign w:val="bottom"/>
            <w:hideMark/>
          </w:tcPr>
          <w:p w14:paraId="71E5C81F" w14:textId="77777777" w:rsidR="00357A0B" w:rsidRPr="00FA2441" w:rsidRDefault="00357A0B" w:rsidP="00FA2441">
            <w:pPr>
              <w:ind w:left="360"/>
              <w:jc w:val="right"/>
              <w:rPr>
                <w:rFonts w:ascii="Cambria" w:eastAsia="Times New Roman" w:hAnsi="Cambria" w:cs="Times New Roman"/>
                <w:color w:val="000000"/>
              </w:rPr>
            </w:pPr>
            <w:r w:rsidRPr="00FA2441">
              <w:rPr>
                <w:rFonts w:ascii="Cambria" w:eastAsia="Times New Roman" w:hAnsi="Cambria" w:cs="Times New Roman"/>
                <w:color w:val="000000"/>
              </w:rPr>
              <w:t>.02</w:t>
            </w:r>
          </w:p>
        </w:tc>
        <w:tc>
          <w:tcPr>
            <w:tcW w:w="1215" w:type="dxa"/>
            <w:tcBorders>
              <w:top w:val="single" w:sz="4" w:space="0" w:color="auto"/>
              <w:left w:val="nil"/>
              <w:bottom w:val="nil"/>
              <w:right w:val="nil"/>
            </w:tcBorders>
            <w:shd w:val="clear" w:color="auto" w:fill="auto"/>
            <w:noWrap/>
            <w:vAlign w:val="bottom"/>
            <w:hideMark/>
          </w:tcPr>
          <w:p w14:paraId="173B3112" w14:textId="77777777" w:rsidR="00357A0B" w:rsidRPr="00FA2441" w:rsidRDefault="00357A0B" w:rsidP="00FA2441">
            <w:pPr>
              <w:ind w:left="360"/>
              <w:jc w:val="right"/>
              <w:rPr>
                <w:rFonts w:ascii="Cambria" w:eastAsia="Times New Roman" w:hAnsi="Cambria" w:cs="Times New Roman"/>
                <w:color w:val="000000"/>
              </w:rPr>
            </w:pPr>
            <w:r w:rsidRPr="00FA2441">
              <w:rPr>
                <w:rFonts w:ascii="Cambria" w:eastAsia="Times New Roman" w:hAnsi="Cambria" w:cs="Times New Roman"/>
                <w:color w:val="000000"/>
              </w:rPr>
              <w:t>.23</w:t>
            </w:r>
          </w:p>
        </w:tc>
        <w:tc>
          <w:tcPr>
            <w:tcW w:w="1240" w:type="dxa"/>
            <w:tcBorders>
              <w:top w:val="single" w:sz="4" w:space="0" w:color="auto"/>
              <w:left w:val="nil"/>
              <w:bottom w:val="nil"/>
              <w:right w:val="nil"/>
            </w:tcBorders>
            <w:shd w:val="clear" w:color="auto" w:fill="auto"/>
            <w:noWrap/>
            <w:vAlign w:val="bottom"/>
            <w:hideMark/>
          </w:tcPr>
          <w:p w14:paraId="54D630EA" w14:textId="77777777" w:rsidR="00357A0B" w:rsidRPr="00FA2441" w:rsidRDefault="00357A0B" w:rsidP="00FA2441">
            <w:pPr>
              <w:ind w:left="360"/>
              <w:jc w:val="right"/>
              <w:rPr>
                <w:rFonts w:ascii="Cambria" w:eastAsia="Times New Roman" w:hAnsi="Cambria" w:cs="Times New Roman"/>
                <w:color w:val="000000"/>
              </w:rPr>
            </w:pPr>
            <w:r w:rsidRPr="00FA2441">
              <w:rPr>
                <w:rFonts w:ascii="Cambria" w:eastAsia="Times New Roman" w:hAnsi="Cambria" w:cs="Times New Roman"/>
                <w:color w:val="000000"/>
              </w:rPr>
              <w:t>.16</w:t>
            </w:r>
          </w:p>
        </w:tc>
        <w:tc>
          <w:tcPr>
            <w:tcW w:w="1215" w:type="dxa"/>
            <w:tcBorders>
              <w:top w:val="single" w:sz="4" w:space="0" w:color="auto"/>
              <w:left w:val="nil"/>
              <w:bottom w:val="nil"/>
              <w:right w:val="nil"/>
            </w:tcBorders>
            <w:shd w:val="clear" w:color="auto" w:fill="auto"/>
            <w:noWrap/>
            <w:vAlign w:val="bottom"/>
            <w:hideMark/>
          </w:tcPr>
          <w:p w14:paraId="381F75BF" w14:textId="77777777" w:rsidR="00357A0B" w:rsidRPr="00FA2441" w:rsidRDefault="00357A0B" w:rsidP="00FA2441">
            <w:pPr>
              <w:ind w:left="360"/>
              <w:jc w:val="right"/>
              <w:rPr>
                <w:rFonts w:ascii="Cambria" w:eastAsia="Times New Roman" w:hAnsi="Cambria" w:cs="Times New Roman"/>
                <w:color w:val="000000"/>
              </w:rPr>
            </w:pPr>
            <w:r w:rsidRPr="00FA2441">
              <w:rPr>
                <w:rFonts w:ascii="Cambria" w:eastAsia="Times New Roman" w:hAnsi="Cambria" w:cs="Times New Roman"/>
                <w:color w:val="000000"/>
              </w:rPr>
              <w:t>.19</w:t>
            </w:r>
          </w:p>
        </w:tc>
      </w:tr>
      <w:tr w:rsidR="00357A0B" w:rsidRPr="00C3182F" w14:paraId="487F4941" w14:textId="77777777" w:rsidTr="00F57E5A">
        <w:trPr>
          <w:trHeight w:val="300"/>
        </w:trPr>
        <w:tc>
          <w:tcPr>
            <w:tcW w:w="1380" w:type="dxa"/>
            <w:tcBorders>
              <w:top w:val="nil"/>
              <w:left w:val="nil"/>
              <w:bottom w:val="nil"/>
              <w:right w:val="nil"/>
            </w:tcBorders>
            <w:shd w:val="clear" w:color="auto" w:fill="auto"/>
            <w:noWrap/>
            <w:vAlign w:val="bottom"/>
            <w:hideMark/>
          </w:tcPr>
          <w:p w14:paraId="362A9500" w14:textId="77777777" w:rsidR="00357A0B" w:rsidRPr="00FA2441" w:rsidRDefault="00357A0B" w:rsidP="00FA2441">
            <w:pPr>
              <w:ind w:left="360"/>
              <w:rPr>
                <w:rFonts w:ascii="Cambria" w:eastAsia="Times New Roman" w:hAnsi="Cambria" w:cs="Times New Roman"/>
                <w:color w:val="000000"/>
              </w:rPr>
            </w:pPr>
          </w:p>
        </w:tc>
        <w:tc>
          <w:tcPr>
            <w:tcW w:w="1568" w:type="dxa"/>
            <w:tcBorders>
              <w:top w:val="nil"/>
              <w:left w:val="nil"/>
              <w:bottom w:val="nil"/>
              <w:right w:val="nil"/>
            </w:tcBorders>
            <w:shd w:val="clear" w:color="auto" w:fill="auto"/>
            <w:noWrap/>
            <w:vAlign w:val="bottom"/>
            <w:hideMark/>
          </w:tcPr>
          <w:p w14:paraId="1AA302A2" w14:textId="77777777" w:rsidR="00357A0B" w:rsidRPr="00FA2441" w:rsidRDefault="00357A0B" w:rsidP="00FA2441">
            <w:pPr>
              <w:ind w:left="360"/>
              <w:rPr>
                <w:rFonts w:ascii="Cambria" w:eastAsia="Times New Roman" w:hAnsi="Cambria" w:cs="Times New Roman"/>
                <w:i/>
                <w:iCs/>
                <w:color w:val="000000"/>
              </w:rPr>
            </w:pPr>
            <w:r w:rsidRPr="00FA2441">
              <w:rPr>
                <w:rFonts w:ascii="Cambria" w:eastAsia="Times New Roman" w:hAnsi="Cambria" w:cs="Times New Roman"/>
                <w:i/>
                <w:iCs/>
                <w:color w:val="000000"/>
              </w:rPr>
              <w:t>p &lt;</w:t>
            </w:r>
          </w:p>
        </w:tc>
        <w:tc>
          <w:tcPr>
            <w:tcW w:w="1215" w:type="dxa"/>
            <w:tcBorders>
              <w:top w:val="nil"/>
              <w:left w:val="nil"/>
              <w:bottom w:val="nil"/>
              <w:right w:val="nil"/>
            </w:tcBorders>
            <w:shd w:val="clear" w:color="auto" w:fill="auto"/>
            <w:noWrap/>
            <w:vAlign w:val="bottom"/>
            <w:hideMark/>
          </w:tcPr>
          <w:p w14:paraId="7AA8CE53" w14:textId="77777777" w:rsidR="00357A0B" w:rsidRPr="00FA2441" w:rsidRDefault="00357A0B" w:rsidP="00FA2441">
            <w:pPr>
              <w:ind w:left="360"/>
              <w:jc w:val="right"/>
              <w:rPr>
                <w:rFonts w:ascii="Cambria" w:eastAsia="Times New Roman" w:hAnsi="Cambria" w:cs="Times New Roman"/>
                <w:color w:val="000000"/>
              </w:rPr>
            </w:pPr>
            <w:r w:rsidRPr="00FA2441">
              <w:rPr>
                <w:rFonts w:ascii="Cambria" w:eastAsia="Times New Roman" w:hAnsi="Cambria" w:cs="Times New Roman"/>
                <w:color w:val="000000"/>
              </w:rPr>
              <w:t>.001</w:t>
            </w:r>
          </w:p>
        </w:tc>
        <w:tc>
          <w:tcPr>
            <w:tcW w:w="1215" w:type="dxa"/>
            <w:tcBorders>
              <w:top w:val="nil"/>
              <w:left w:val="nil"/>
              <w:bottom w:val="nil"/>
              <w:right w:val="nil"/>
            </w:tcBorders>
            <w:shd w:val="clear" w:color="auto" w:fill="auto"/>
            <w:noWrap/>
            <w:vAlign w:val="bottom"/>
            <w:hideMark/>
          </w:tcPr>
          <w:p w14:paraId="39003F50" w14:textId="77777777" w:rsidR="00357A0B" w:rsidRPr="00FA2441" w:rsidRDefault="00357A0B" w:rsidP="00FA2441">
            <w:pPr>
              <w:ind w:left="360"/>
              <w:jc w:val="right"/>
              <w:rPr>
                <w:rFonts w:ascii="Cambria" w:eastAsia="Times New Roman" w:hAnsi="Cambria" w:cs="Times New Roman"/>
                <w:color w:val="000000"/>
              </w:rPr>
            </w:pPr>
            <w:r w:rsidRPr="00FA2441">
              <w:rPr>
                <w:rFonts w:ascii="Cambria" w:eastAsia="Times New Roman" w:hAnsi="Cambria" w:cs="Times New Roman"/>
                <w:color w:val="000000"/>
              </w:rPr>
              <w:t>.001</w:t>
            </w:r>
          </w:p>
        </w:tc>
        <w:tc>
          <w:tcPr>
            <w:tcW w:w="1215" w:type="dxa"/>
            <w:tcBorders>
              <w:top w:val="nil"/>
              <w:left w:val="nil"/>
              <w:bottom w:val="nil"/>
              <w:right w:val="nil"/>
            </w:tcBorders>
            <w:shd w:val="clear" w:color="auto" w:fill="auto"/>
            <w:noWrap/>
            <w:vAlign w:val="bottom"/>
            <w:hideMark/>
          </w:tcPr>
          <w:p w14:paraId="5989AEF6" w14:textId="77777777" w:rsidR="00357A0B" w:rsidRPr="00FA2441" w:rsidRDefault="00357A0B" w:rsidP="00FA2441">
            <w:pPr>
              <w:ind w:left="360"/>
              <w:jc w:val="right"/>
              <w:rPr>
                <w:rFonts w:ascii="Cambria" w:eastAsia="Times New Roman" w:hAnsi="Cambria" w:cs="Times New Roman"/>
                <w:color w:val="000000"/>
              </w:rPr>
            </w:pPr>
            <w:r w:rsidRPr="00FA2441">
              <w:rPr>
                <w:rFonts w:ascii="Cambria" w:eastAsia="Times New Roman" w:hAnsi="Cambria" w:cs="Times New Roman"/>
                <w:color w:val="000000"/>
              </w:rPr>
              <w:t>.001</w:t>
            </w:r>
          </w:p>
        </w:tc>
        <w:tc>
          <w:tcPr>
            <w:tcW w:w="1215" w:type="dxa"/>
            <w:tcBorders>
              <w:top w:val="nil"/>
              <w:left w:val="nil"/>
              <w:bottom w:val="nil"/>
              <w:right w:val="nil"/>
            </w:tcBorders>
            <w:shd w:val="clear" w:color="auto" w:fill="auto"/>
            <w:noWrap/>
            <w:vAlign w:val="bottom"/>
            <w:hideMark/>
          </w:tcPr>
          <w:p w14:paraId="1209F779" w14:textId="77777777" w:rsidR="00357A0B" w:rsidRPr="00FA2441" w:rsidRDefault="00357A0B" w:rsidP="00FA2441">
            <w:pPr>
              <w:ind w:left="360"/>
              <w:jc w:val="right"/>
              <w:rPr>
                <w:rFonts w:ascii="Cambria" w:eastAsia="Times New Roman" w:hAnsi="Cambria" w:cs="Times New Roman"/>
                <w:color w:val="000000"/>
              </w:rPr>
            </w:pPr>
            <w:r w:rsidRPr="00FA2441">
              <w:rPr>
                <w:rFonts w:ascii="Cambria" w:eastAsia="Times New Roman" w:hAnsi="Cambria" w:cs="Times New Roman"/>
                <w:color w:val="000000"/>
              </w:rPr>
              <w:t>.001</w:t>
            </w:r>
          </w:p>
        </w:tc>
        <w:tc>
          <w:tcPr>
            <w:tcW w:w="1215" w:type="dxa"/>
            <w:tcBorders>
              <w:top w:val="nil"/>
              <w:left w:val="nil"/>
              <w:bottom w:val="nil"/>
              <w:right w:val="nil"/>
            </w:tcBorders>
            <w:shd w:val="clear" w:color="auto" w:fill="auto"/>
            <w:noWrap/>
            <w:vAlign w:val="bottom"/>
            <w:hideMark/>
          </w:tcPr>
          <w:p w14:paraId="2367AA36" w14:textId="77777777" w:rsidR="00357A0B" w:rsidRPr="00FA2441" w:rsidRDefault="00357A0B" w:rsidP="00FA2441">
            <w:pPr>
              <w:ind w:left="360"/>
              <w:jc w:val="right"/>
              <w:rPr>
                <w:rFonts w:ascii="Cambria" w:eastAsia="Times New Roman" w:hAnsi="Cambria" w:cs="Times New Roman"/>
                <w:color w:val="000000"/>
              </w:rPr>
            </w:pPr>
            <w:r w:rsidRPr="00FA2441">
              <w:rPr>
                <w:rFonts w:ascii="Cambria" w:eastAsia="Times New Roman" w:hAnsi="Cambria" w:cs="Times New Roman"/>
                <w:color w:val="000000"/>
              </w:rPr>
              <w:t>.001</w:t>
            </w:r>
          </w:p>
        </w:tc>
        <w:tc>
          <w:tcPr>
            <w:tcW w:w="1215" w:type="dxa"/>
            <w:tcBorders>
              <w:top w:val="nil"/>
              <w:left w:val="nil"/>
              <w:bottom w:val="nil"/>
              <w:right w:val="nil"/>
            </w:tcBorders>
            <w:shd w:val="clear" w:color="auto" w:fill="auto"/>
            <w:noWrap/>
            <w:vAlign w:val="bottom"/>
            <w:hideMark/>
          </w:tcPr>
          <w:p w14:paraId="5AF99782" w14:textId="77777777" w:rsidR="00357A0B" w:rsidRPr="00FA2441" w:rsidRDefault="00357A0B" w:rsidP="00FA2441">
            <w:pPr>
              <w:ind w:left="360"/>
              <w:jc w:val="right"/>
              <w:rPr>
                <w:rFonts w:ascii="Cambria" w:eastAsia="Times New Roman" w:hAnsi="Cambria" w:cs="Times New Roman"/>
                <w:color w:val="000000"/>
              </w:rPr>
            </w:pPr>
            <w:r w:rsidRPr="00FA2441">
              <w:rPr>
                <w:rFonts w:ascii="Cambria" w:eastAsia="Times New Roman" w:hAnsi="Cambria" w:cs="Times New Roman"/>
                <w:color w:val="000000"/>
              </w:rPr>
              <w:t>.001</w:t>
            </w:r>
          </w:p>
        </w:tc>
        <w:tc>
          <w:tcPr>
            <w:tcW w:w="1240" w:type="dxa"/>
            <w:tcBorders>
              <w:top w:val="nil"/>
              <w:left w:val="nil"/>
              <w:bottom w:val="nil"/>
              <w:right w:val="nil"/>
            </w:tcBorders>
            <w:shd w:val="clear" w:color="auto" w:fill="auto"/>
            <w:noWrap/>
            <w:vAlign w:val="bottom"/>
            <w:hideMark/>
          </w:tcPr>
          <w:p w14:paraId="3436316A" w14:textId="77777777" w:rsidR="00357A0B" w:rsidRPr="00FA2441" w:rsidRDefault="00357A0B" w:rsidP="00FA2441">
            <w:pPr>
              <w:ind w:left="360"/>
              <w:jc w:val="right"/>
              <w:rPr>
                <w:rFonts w:ascii="Cambria" w:eastAsia="Times New Roman" w:hAnsi="Cambria" w:cs="Times New Roman"/>
                <w:color w:val="000000"/>
              </w:rPr>
            </w:pPr>
            <w:r w:rsidRPr="00FA2441">
              <w:rPr>
                <w:rFonts w:ascii="Cambria" w:eastAsia="Times New Roman" w:hAnsi="Cambria" w:cs="Times New Roman"/>
                <w:color w:val="000000"/>
              </w:rPr>
              <w:t>.001</w:t>
            </w:r>
          </w:p>
        </w:tc>
        <w:tc>
          <w:tcPr>
            <w:tcW w:w="1215" w:type="dxa"/>
            <w:tcBorders>
              <w:top w:val="nil"/>
              <w:left w:val="nil"/>
              <w:bottom w:val="nil"/>
              <w:right w:val="nil"/>
            </w:tcBorders>
            <w:shd w:val="clear" w:color="auto" w:fill="auto"/>
            <w:noWrap/>
            <w:vAlign w:val="bottom"/>
            <w:hideMark/>
          </w:tcPr>
          <w:p w14:paraId="1E128B86" w14:textId="77777777" w:rsidR="00357A0B" w:rsidRPr="00FA2441" w:rsidRDefault="00357A0B" w:rsidP="00FA2441">
            <w:pPr>
              <w:ind w:left="360"/>
              <w:jc w:val="right"/>
              <w:rPr>
                <w:rFonts w:ascii="Cambria" w:eastAsia="Times New Roman" w:hAnsi="Cambria" w:cs="Times New Roman"/>
                <w:color w:val="000000"/>
              </w:rPr>
            </w:pPr>
            <w:r w:rsidRPr="00FA2441">
              <w:rPr>
                <w:rFonts w:ascii="Cambria" w:eastAsia="Times New Roman" w:hAnsi="Cambria" w:cs="Times New Roman"/>
                <w:color w:val="000000"/>
              </w:rPr>
              <w:t>.001</w:t>
            </w:r>
          </w:p>
        </w:tc>
      </w:tr>
    </w:tbl>
    <w:p w14:paraId="43CA07A4" w14:textId="45227914" w:rsidR="00357A0B" w:rsidRDefault="00E3748D" w:rsidP="00FA2441">
      <w:pPr>
        <w:ind w:left="360"/>
        <w:rPr>
          <w:rFonts w:ascii="Cambria" w:hAnsi="Cambria"/>
        </w:rPr>
      </w:pPr>
      <w:r w:rsidRPr="00FA2441">
        <w:rPr>
          <w:rFonts w:ascii="Cambria" w:hAnsi="Cambria"/>
          <w:i/>
        </w:rPr>
        <w:t>Note</w:t>
      </w:r>
      <w:r w:rsidRPr="00FA2441">
        <w:rPr>
          <w:rFonts w:ascii="Cambria" w:hAnsi="Cambria"/>
        </w:rPr>
        <w:t xml:space="preserve">. Coefficients in boldface are significant at </w:t>
      </w:r>
      <w:r w:rsidRPr="00FA2441">
        <w:rPr>
          <w:rFonts w:ascii="Cambria" w:hAnsi="Cambria"/>
          <w:i/>
        </w:rPr>
        <w:t>p</w:t>
      </w:r>
      <w:r w:rsidRPr="00FA2441">
        <w:rPr>
          <w:rFonts w:ascii="Cambria" w:hAnsi="Cambria"/>
        </w:rPr>
        <w:t xml:space="preserve"> &lt; .05.</w:t>
      </w:r>
      <w:r w:rsidR="00D318EA">
        <w:rPr>
          <w:rFonts w:ascii="Cambria" w:hAnsi="Cambria"/>
        </w:rPr>
        <w:t xml:space="preserve"> </w:t>
      </w:r>
    </w:p>
    <w:p w14:paraId="6F098A3D" w14:textId="77777777" w:rsidR="008C7FC1" w:rsidRDefault="008C7FC1" w:rsidP="00FA2441">
      <w:pPr>
        <w:ind w:left="360"/>
        <w:rPr>
          <w:rFonts w:ascii="Cambria" w:hAnsi="Cambria"/>
        </w:rPr>
      </w:pPr>
    </w:p>
    <w:p w14:paraId="5C094876" w14:textId="77777777" w:rsidR="008C7FC1" w:rsidRDefault="008C7FC1" w:rsidP="00FA2441">
      <w:pPr>
        <w:ind w:left="360"/>
        <w:rPr>
          <w:rFonts w:ascii="Cambria" w:hAnsi="Cambria"/>
        </w:rPr>
      </w:pPr>
    </w:p>
    <w:tbl>
      <w:tblPr>
        <w:tblW w:w="9715" w:type="dxa"/>
        <w:tblInd w:w="93" w:type="dxa"/>
        <w:tblLook w:val="04A0" w:firstRow="1" w:lastRow="0" w:firstColumn="1" w:lastColumn="0" w:noHBand="0" w:noVBand="1"/>
      </w:tblPr>
      <w:tblGrid>
        <w:gridCol w:w="2160"/>
        <w:gridCol w:w="960"/>
        <w:gridCol w:w="2000"/>
        <w:gridCol w:w="1575"/>
        <w:gridCol w:w="1720"/>
        <w:gridCol w:w="1300"/>
      </w:tblGrid>
      <w:tr w:rsidR="008C7FC1" w:rsidRPr="008C7FC1" w14:paraId="773439FB" w14:textId="77777777" w:rsidTr="008C7FC1">
        <w:trPr>
          <w:trHeight w:val="300"/>
        </w:trPr>
        <w:tc>
          <w:tcPr>
            <w:tcW w:w="2160" w:type="dxa"/>
            <w:tcBorders>
              <w:top w:val="nil"/>
              <w:left w:val="nil"/>
              <w:bottom w:val="nil"/>
              <w:right w:val="nil"/>
            </w:tcBorders>
            <w:shd w:val="clear" w:color="auto" w:fill="auto"/>
            <w:noWrap/>
            <w:vAlign w:val="bottom"/>
            <w:hideMark/>
          </w:tcPr>
          <w:p w14:paraId="05E3143D" w14:textId="77777777" w:rsidR="008C7FC1" w:rsidRDefault="008C7FC1" w:rsidP="008C7FC1">
            <w:pPr>
              <w:rPr>
                <w:rFonts w:ascii="Cambria" w:eastAsia="Times New Roman" w:hAnsi="Cambria" w:cs="Times New Roman"/>
                <w:color w:val="000000"/>
              </w:rPr>
            </w:pPr>
            <w:r w:rsidRPr="008C7FC1">
              <w:rPr>
                <w:rFonts w:ascii="Cambria" w:eastAsia="Times New Roman" w:hAnsi="Cambria" w:cs="Times New Roman"/>
                <w:color w:val="000000"/>
              </w:rPr>
              <w:lastRenderedPageBreak/>
              <w:t>Table 4</w:t>
            </w:r>
          </w:p>
          <w:p w14:paraId="1C1F9CB4" w14:textId="77777777" w:rsidR="008B0B81" w:rsidRPr="008C7FC1" w:rsidRDefault="008B0B81" w:rsidP="008C7FC1">
            <w:pPr>
              <w:rPr>
                <w:rFonts w:ascii="Cambria" w:eastAsia="Times New Roman" w:hAnsi="Cambria" w:cs="Times New Roman"/>
                <w:color w:val="000000"/>
              </w:rPr>
            </w:pPr>
          </w:p>
        </w:tc>
        <w:tc>
          <w:tcPr>
            <w:tcW w:w="960" w:type="dxa"/>
            <w:tcBorders>
              <w:top w:val="nil"/>
              <w:left w:val="nil"/>
              <w:bottom w:val="nil"/>
              <w:right w:val="nil"/>
            </w:tcBorders>
            <w:shd w:val="clear" w:color="auto" w:fill="auto"/>
            <w:noWrap/>
            <w:vAlign w:val="bottom"/>
            <w:hideMark/>
          </w:tcPr>
          <w:p w14:paraId="03CB53B3" w14:textId="77777777" w:rsidR="008C7FC1" w:rsidRPr="008C7FC1" w:rsidRDefault="008C7FC1" w:rsidP="008C7FC1">
            <w:pPr>
              <w:rPr>
                <w:rFonts w:ascii="Cambria" w:eastAsia="Times New Roman" w:hAnsi="Cambria" w:cs="Times New Roman"/>
                <w:color w:val="000000"/>
              </w:rPr>
            </w:pPr>
          </w:p>
        </w:tc>
        <w:tc>
          <w:tcPr>
            <w:tcW w:w="2000" w:type="dxa"/>
            <w:tcBorders>
              <w:top w:val="nil"/>
              <w:left w:val="nil"/>
              <w:bottom w:val="nil"/>
              <w:right w:val="nil"/>
            </w:tcBorders>
            <w:shd w:val="clear" w:color="auto" w:fill="auto"/>
            <w:noWrap/>
            <w:vAlign w:val="bottom"/>
            <w:hideMark/>
          </w:tcPr>
          <w:p w14:paraId="2A56B73F" w14:textId="77777777" w:rsidR="008C7FC1" w:rsidRPr="008C7FC1" w:rsidRDefault="008C7FC1" w:rsidP="008C7FC1">
            <w:pPr>
              <w:rPr>
                <w:rFonts w:ascii="Cambria" w:eastAsia="Times New Roman" w:hAnsi="Cambria" w:cs="Times New Roman"/>
                <w:color w:val="000000"/>
              </w:rPr>
            </w:pPr>
          </w:p>
        </w:tc>
        <w:tc>
          <w:tcPr>
            <w:tcW w:w="1575" w:type="dxa"/>
            <w:tcBorders>
              <w:top w:val="nil"/>
              <w:left w:val="nil"/>
              <w:bottom w:val="nil"/>
              <w:right w:val="nil"/>
            </w:tcBorders>
            <w:shd w:val="clear" w:color="auto" w:fill="auto"/>
            <w:noWrap/>
            <w:vAlign w:val="bottom"/>
            <w:hideMark/>
          </w:tcPr>
          <w:p w14:paraId="5BC0AEB9" w14:textId="77777777" w:rsidR="008C7FC1" w:rsidRPr="008C7FC1" w:rsidRDefault="008C7FC1" w:rsidP="008C7FC1">
            <w:pPr>
              <w:rPr>
                <w:rFonts w:ascii="Cambria" w:eastAsia="Times New Roman" w:hAnsi="Cambria" w:cs="Times New Roman"/>
                <w:color w:val="000000"/>
              </w:rPr>
            </w:pPr>
          </w:p>
        </w:tc>
        <w:tc>
          <w:tcPr>
            <w:tcW w:w="1720" w:type="dxa"/>
            <w:tcBorders>
              <w:top w:val="nil"/>
              <w:left w:val="nil"/>
              <w:bottom w:val="nil"/>
              <w:right w:val="nil"/>
            </w:tcBorders>
            <w:shd w:val="clear" w:color="auto" w:fill="auto"/>
            <w:noWrap/>
            <w:vAlign w:val="bottom"/>
            <w:hideMark/>
          </w:tcPr>
          <w:p w14:paraId="09FBC9F3" w14:textId="77777777" w:rsidR="008C7FC1" w:rsidRPr="008C7FC1" w:rsidRDefault="008C7FC1" w:rsidP="008C7FC1">
            <w:pPr>
              <w:rPr>
                <w:rFonts w:ascii="Cambria" w:eastAsia="Times New Roman" w:hAnsi="Cambria" w:cs="Times New Roman"/>
                <w:color w:val="000000"/>
              </w:rPr>
            </w:pPr>
          </w:p>
        </w:tc>
        <w:tc>
          <w:tcPr>
            <w:tcW w:w="1300" w:type="dxa"/>
            <w:tcBorders>
              <w:top w:val="nil"/>
              <w:left w:val="nil"/>
              <w:bottom w:val="nil"/>
              <w:right w:val="nil"/>
            </w:tcBorders>
            <w:shd w:val="clear" w:color="auto" w:fill="auto"/>
            <w:noWrap/>
            <w:vAlign w:val="bottom"/>
            <w:hideMark/>
          </w:tcPr>
          <w:p w14:paraId="1B7F217B" w14:textId="77777777" w:rsidR="008C7FC1" w:rsidRPr="008C7FC1" w:rsidRDefault="008C7FC1" w:rsidP="008C7FC1">
            <w:pPr>
              <w:rPr>
                <w:rFonts w:ascii="Cambria" w:eastAsia="Times New Roman" w:hAnsi="Cambria" w:cs="Times New Roman"/>
                <w:color w:val="000000"/>
              </w:rPr>
            </w:pPr>
          </w:p>
        </w:tc>
      </w:tr>
      <w:tr w:rsidR="008C7FC1" w:rsidRPr="008C7FC1" w14:paraId="2BD15DED" w14:textId="77777777" w:rsidTr="008C7FC1">
        <w:trPr>
          <w:trHeight w:val="300"/>
        </w:trPr>
        <w:tc>
          <w:tcPr>
            <w:tcW w:w="9715" w:type="dxa"/>
            <w:gridSpan w:val="6"/>
            <w:vMerge w:val="restart"/>
            <w:tcBorders>
              <w:top w:val="nil"/>
              <w:left w:val="nil"/>
              <w:bottom w:val="nil"/>
              <w:right w:val="nil"/>
            </w:tcBorders>
            <w:shd w:val="clear" w:color="auto" w:fill="auto"/>
            <w:vAlign w:val="bottom"/>
            <w:hideMark/>
          </w:tcPr>
          <w:p w14:paraId="29A14B45" w14:textId="4BF06D4C" w:rsidR="008C7FC1" w:rsidRPr="008C7FC1" w:rsidRDefault="00350AF7" w:rsidP="00C11E4A">
            <w:pPr>
              <w:rPr>
                <w:rFonts w:ascii="Cambria" w:eastAsia="Times New Roman" w:hAnsi="Cambria" w:cs="Times New Roman"/>
                <w:i/>
                <w:iCs/>
                <w:color w:val="000000"/>
              </w:rPr>
            </w:pPr>
            <w:r>
              <w:rPr>
                <w:rFonts w:ascii="Cambria" w:eastAsia="Times New Roman" w:hAnsi="Cambria" w:cs="Times New Roman"/>
                <w:i/>
                <w:iCs/>
                <w:color w:val="000000"/>
              </w:rPr>
              <w:t>Within genre z</w:t>
            </w:r>
            <w:r w:rsidR="008C7FC1" w:rsidRPr="008C7FC1">
              <w:rPr>
                <w:rFonts w:ascii="Cambria" w:eastAsia="Times New Roman" w:hAnsi="Cambria" w:cs="Times New Roman"/>
                <w:i/>
                <w:iCs/>
                <w:color w:val="000000"/>
              </w:rPr>
              <w:t>ero-orde</w:t>
            </w:r>
            <w:r w:rsidR="008C7FC1">
              <w:rPr>
                <w:rFonts w:ascii="Cambria" w:eastAsia="Times New Roman" w:hAnsi="Cambria" w:cs="Times New Roman"/>
                <w:i/>
                <w:iCs/>
                <w:color w:val="000000"/>
              </w:rPr>
              <w:t>r correlations between function-</w:t>
            </w:r>
            <w:r w:rsidR="008C7FC1" w:rsidRPr="008C7FC1">
              <w:rPr>
                <w:rFonts w:ascii="Cambria" w:eastAsia="Times New Roman" w:hAnsi="Cambria" w:cs="Times New Roman"/>
                <w:i/>
                <w:iCs/>
                <w:color w:val="000000"/>
              </w:rPr>
              <w:t xml:space="preserve">word ratios </w:t>
            </w:r>
            <w:r>
              <w:rPr>
                <w:rFonts w:ascii="Cambria" w:eastAsia="Times New Roman" w:hAnsi="Cambria" w:cs="Times New Roman"/>
                <w:i/>
                <w:iCs/>
                <w:color w:val="000000"/>
              </w:rPr>
              <w:t>and budget</w:t>
            </w:r>
            <w:r w:rsidR="00C11E4A">
              <w:rPr>
                <w:rFonts w:ascii="Cambria" w:eastAsia="Times New Roman" w:hAnsi="Cambria" w:cs="Times New Roman"/>
                <w:i/>
                <w:iCs/>
                <w:color w:val="000000"/>
              </w:rPr>
              <w:t xml:space="preserve"> as well as </w:t>
            </w:r>
            <w:r>
              <w:rPr>
                <w:rFonts w:ascii="Cambria" w:eastAsia="Times New Roman" w:hAnsi="Cambria" w:cs="Times New Roman"/>
                <w:i/>
                <w:iCs/>
                <w:color w:val="000000"/>
              </w:rPr>
              <w:t>film-</w:t>
            </w:r>
            <w:r w:rsidR="008C7FC1" w:rsidRPr="008C7FC1">
              <w:rPr>
                <w:rFonts w:ascii="Cambria" w:eastAsia="Times New Roman" w:hAnsi="Cambria" w:cs="Times New Roman"/>
                <w:i/>
                <w:iCs/>
                <w:color w:val="000000"/>
              </w:rPr>
              <w:t>success</w:t>
            </w:r>
            <w:r w:rsidR="00C11E4A">
              <w:rPr>
                <w:rFonts w:ascii="Cambria" w:eastAsia="Times New Roman" w:hAnsi="Cambria" w:cs="Times New Roman"/>
                <w:i/>
                <w:iCs/>
                <w:color w:val="000000"/>
              </w:rPr>
              <w:t xml:space="preserve"> outcomes</w:t>
            </w:r>
            <w:r>
              <w:rPr>
                <w:rFonts w:ascii="Cambria" w:eastAsia="Times New Roman" w:hAnsi="Cambria" w:cs="Times New Roman"/>
                <w:i/>
                <w:iCs/>
                <w:color w:val="000000"/>
              </w:rPr>
              <w:t>.</w:t>
            </w:r>
            <w:r w:rsidR="008C7FC1" w:rsidRPr="008C7FC1">
              <w:rPr>
                <w:rFonts w:ascii="Cambria" w:eastAsia="Times New Roman" w:hAnsi="Cambria" w:cs="Times New Roman"/>
                <w:i/>
                <w:iCs/>
                <w:color w:val="000000"/>
              </w:rPr>
              <w:t xml:space="preserve"> </w:t>
            </w:r>
          </w:p>
        </w:tc>
      </w:tr>
      <w:tr w:rsidR="008C7FC1" w:rsidRPr="008C7FC1" w14:paraId="00F86C46" w14:textId="77777777" w:rsidTr="008C7FC1">
        <w:trPr>
          <w:trHeight w:val="300"/>
        </w:trPr>
        <w:tc>
          <w:tcPr>
            <w:tcW w:w="9715" w:type="dxa"/>
            <w:gridSpan w:val="6"/>
            <w:vMerge/>
            <w:tcBorders>
              <w:top w:val="nil"/>
              <w:left w:val="nil"/>
              <w:bottom w:val="nil"/>
              <w:right w:val="nil"/>
            </w:tcBorders>
            <w:vAlign w:val="center"/>
            <w:hideMark/>
          </w:tcPr>
          <w:p w14:paraId="1A0D07FE" w14:textId="77777777" w:rsidR="008C7FC1" w:rsidRPr="008C7FC1" w:rsidRDefault="008C7FC1" w:rsidP="008C7FC1">
            <w:pPr>
              <w:rPr>
                <w:rFonts w:ascii="Cambria" w:eastAsia="Times New Roman" w:hAnsi="Cambria" w:cs="Times New Roman"/>
                <w:i/>
                <w:iCs/>
                <w:color w:val="000000"/>
              </w:rPr>
            </w:pPr>
          </w:p>
        </w:tc>
      </w:tr>
      <w:tr w:rsidR="008C7FC1" w:rsidRPr="008C7FC1" w14:paraId="2ADCBE51" w14:textId="77777777" w:rsidTr="008C7FC1">
        <w:trPr>
          <w:trHeight w:val="300"/>
        </w:trPr>
        <w:tc>
          <w:tcPr>
            <w:tcW w:w="2160" w:type="dxa"/>
            <w:tcBorders>
              <w:top w:val="nil"/>
              <w:left w:val="nil"/>
              <w:bottom w:val="single" w:sz="4" w:space="0" w:color="auto"/>
              <w:right w:val="nil"/>
            </w:tcBorders>
            <w:shd w:val="clear" w:color="auto" w:fill="auto"/>
            <w:noWrap/>
            <w:vAlign w:val="bottom"/>
            <w:hideMark/>
          </w:tcPr>
          <w:p w14:paraId="555E7A77" w14:textId="77777777" w:rsidR="008C7FC1" w:rsidRPr="008C7FC1" w:rsidRDefault="008C7FC1" w:rsidP="008C7FC1">
            <w:pPr>
              <w:rPr>
                <w:rFonts w:ascii="Cambria" w:eastAsia="Times New Roman" w:hAnsi="Cambria" w:cs="Times New Roman"/>
                <w:color w:val="000000"/>
              </w:rPr>
            </w:pPr>
          </w:p>
        </w:tc>
        <w:tc>
          <w:tcPr>
            <w:tcW w:w="960" w:type="dxa"/>
            <w:tcBorders>
              <w:top w:val="nil"/>
              <w:left w:val="nil"/>
              <w:bottom w:val="single" w:sz="4" w:space="0" w:color="auto"/>
              <w:right w:val="nil"/>
            </w:tcBorders>
            <w:shd w:val="clear" w:color="auto" w:fill="auto"/>
            <w:noWrap/>
            <w:vAlign w:val="bottom"/>
            <w:hideMark/>
          </w:tcPr>
          <w:p w14:paraId="248D1A8C" w14:textId="77777777" w:rsidR="008C7FC1" w:rsidRPr="008C7FC1" w:rsidRDefault="008C7FC1" w:rsidP="008C7FC1">
            <w:pPr>
              <w:jc w:val="center"/>
              <w:rPr>
                <w:rFonts w:ascii="Cambria" w:eastAsia="Times New Roman" w:hAnsi="Cambria" w:cs="Times New Roman"/>
                <w:color w:val="000000"/>
              </w:rPr>
            </w:pPr>
            <w:r w:rsidRPr="008C7FC1">
              <w:rPr>
                <w:rFonts w:ascii="Cambria" w:eastAsia="Times New Roman" w:hAnsi="Cambria" w:cs="Times New Roman"/>
                <w:color w:val="000000"/>
              </w:rPr>
              <w:t>Budget</w:t>
            </w:r>
          </w:p>
        </w:tc>
        <w:tc>
          <w:tcPr>
            <w:tcW w:w="2000" w:type="dxa"/>
            <w:tcBorders>
              <w:top w:val="nil"/>
              <w:left w:val="nil"/>
              <w:bottom w:val="single" w:sz="4" w:space="0" w:color="auto"/>
              <w:right w:val="nil"/>
            </w:tcBorders>
            <w:shd w:val="clear" w:color="auto" w:fill="auto"/>
            <w:noWrap/>
            <w:vAlign w:val="bottom"/>
            <w:hideMark/>
          </w:tcPr>
          <w:p w14:paraId="544040B4" w14:textId="77777777" w:rsidR="008C7FC1" w:rsidRPr="008C7FC1" w:rsidRDefault="008C7FC1" w:rsidP="008C7FC1">
            <w:pPr>
              <w:jc w:val="center"/>
              <w:rPr>
                <w:rFonts w:ascii="Cambria" w:eastAsia="Times New Roman" w:hAnsi="Cambria" w:cs="Times New Roman"/>
                <w:color w:val="000000"/>
              </w:rPr>
            </w:pPr>
            <w:r w:rsidRPr="008C7FC1">
              <w:rPr>
                <w:rFonts w:ascii="Cambria" w:eastAsia="Times New Roman" w:hAnsi="Cambria" w:cs="Times New Roman"/>
                <w:color w:val="000000"/>
              </w:rPr>
              <w:t>Opening Weekend</w:t>
            </w:r>
          </w:p>
        </w:tc>
        <w:tc>
          <w:tcPr>
            <w:tcW w:w="1575" w:type="dxa"/>
            <w:tcBorders>
              <w:top w:val="nil"/>
              <w:left w:val="nil"/>
              <w:bottom w:val="single" w:sz="4" w:space="0" w:color="auto"/>
              <w:right w:val="nil"/>
            </w:tcBorders>
            <w:shd w:val="clear" w:color="auto" w:fill="auto"/>
            <w:noWrap/>
            <w:vAlign w:val="bottom"/>
            <w:hideMark/>
          </w:tcPr>
          <w:p w14:paraId="3FFF1D0C" w14:textId="77777777" w:rsidR="008C7FC1" w:rsidRPr="008C7FC1" w:rsidRDefault="008C7FC1" w:rsidP="008C7FC1">
            <w:pPr>
              <w:jc w:val="center"/>
              <w:rPr>
                <w:rFonts w:ascii="Cambria" w:eastAsia="Times New Roman" w:hAnsi="Cambria" w:cs="Times New Roman"/>
                <w:color w:val="000000"/>
              </w:rPr>
            </w:pPr>
            <w:r w:rsidRPr="008C7FC1">
              <w:rPr>
                <w:rFonts w:ascii="Cambria" w:eastAsia="Times New Roman" w:hAnsi="Cambria" w:cs="Times New Roman"/>
                <w:color w:val="000000"/>
              </w:rPr>
              <w:t>Total Box Office</w:t>
            </w:r>
          </w:p>
        </w:tc>
        <w:tc>
          <w:tcPr>
            <w:tcW w:w="1720" w:type="dxa"/>
            <w:tcBorders>
              <w:top w:val="nil"/>
              <w:left w:val="nil"/>
              <w:bottom w:val="single" w:sz="4" w:space="0" w:color="auto"/>
              <w:right w:val="nil"/>
            </w:tcBorders>
            <w:shd w:val="clear" w:color="auto" w:fill="auto"/>
            <w:noWrap/>
            <w:vAlign w:val="bottom"/>
            <w:hideMark/>
          </w:tcPr>
          <w:p w14:paraId="390A1F2A" w14:textId="77777777" w:rsidR="008C7FC1" w:rsidRPr="008C7FC1" w:rsidRDefault="008C7FC1" w:rsidP="008C7FC1">
            <w:pPr>
              <w:jc w:val="center"/>
              <w:rPr>
                <w:rFonts w:ascii="Cambria" w:eastAsia="Times New Roman" w:hAnsi="Cambria" w:cs="Times New Roman"/>
                <w:color w:val="000000"/>
              </w:rPr>
            </w:pPr>
            <w:r w:rsidRPr="008C7FC1">
              <w:rPr>
                <w:rFonts w:ascii="Cambria" w:eastAsia="Times New Roman" w:hAnsi="Cambria" w:cs="Times New Roman"/>
                <w:color w:val="000000"/>
              </w:rPr>
              <w:t>IMDb popularity</w:t>
            </w:r>
          </w:p>
        </w:tc>
        <w:tc>
          <w:tcPr>
            <w:tcW w:w="1300" w:type="dxa"/>
            <w:tcBorders>
              <w:top w:val="nil"/>
              <w:left w:val="nil"/>
              <w:bottom w:val="single" w:sz="4" w:space="0" w:color="auto"/>
              <w:right w:val="nil"/>
            </w:tcBorders>
            <w:shd w:val="clear" w:color="auto" w:fill="auto"/>
            <w:noWrap/>
            <w:vAlign w:val="bottom"/>
            <w:hideMark/>
          </w:tcPr>
          <w:p w14:paraId="545A64E0" w14:textId="77777777" w:rsidR="008C7FC1" w:rsidRPr="008C7FC1" w:rsidRDefault="008C7FC1" w:rsidP="008C7FC1">
            <w:pPr>
              <w:jc w:val="center"/>
              <w:rPr>
                <w:rFonts w:ascii="Cambria" w:eastAsia="Times New Roman" w:hAnsi="Cambria" w:cs="Times New Roman"/>
                <w:color w:val="000000"/>
              </w:rPr>
            </w:pPr>
            <w:r w:rsidRPr="008C7FC1">
              <w:rPr>
                <w:rFonts w:ascii="Cambria" w:eastAsia="Times New Roman" w:hAnsi="Cambria" w:cs="Times New Roman"/>
                <w:color w:val="000000"/>
              </w:rPr>
              <w:t>IMDb ratings</w:t>
            </w:r>
          </w:p>
        </w:tc>
      </w:tr>
      <w:tr w:rsidR="008C7FC1" w:rsidRPr="008C7FC1" w14:paraId="69729235" w14:textId="77777777" w:rsidTr="008C7FC1">
        <w:trPr>
          <w:trHeight w:val="300"/>
        </w:trPr>
        <w:tc>
          <w:tcPr>
            <w:tcW w:w="2160" w:type="dxa"/>
            <w:tcBorders>
              <w:top w:val="single" w:sz="4" w:space="0" w:color="auto"/>
              <w:left w:val="nil"/>
              <w:bottom w:val="nil"/>
              <w:right w:val="nil"/>
            </w:tcBorders>
            <w:shd w:val="clear" w:color="auto" w:fill="auto"/>
            <w:noWrap/>
            <w:vAlign w:val="bottom"/>
            <w:hideMark/>
          </w:tcPr>
          <w:p w14:paraId="717DF434" w14:textId="77777777" w:rsidR="008C7FC1" w:rsidRPr="008C7FC1" w:rsidRDefault="008C7FC1" w:rsidP="008C7FC1">
            <w:pPr>
              <w:rPr>
                <w:rFonts w:ascii="Cambria" w:eastAsia="Times New Roman" w:hAnsi="Cambria" w:cs="Times New Roman"/>
                <w:color w:val="000000"/>
              </w:rPr>
            </w:pPr>
            <w:r w:rsidRPr="008C7FC1">
              <w:rPr>
                <w:rFonts w:ascii="Cambria" w:eastAsia="Times New Roman" w:hAnsi="Cambria" w:cs="Times New Roman"/>
                <w:color w:val="000000"/>
              </w:rPr>
              <w:t>Drama</w:t>
            </w:r>
          </w:p>
        </w:tc>
        <w:tc>
          <w:tcPr>
            <w:tcW w:w="960" w:type="dxa"/>
            <w:tcBorders>
              <w:top w:val="single" w:sz="4" w:space="0" w:color="auto"/>
              <w:left w:val="nil"/>
              <w:bottom w:val="nil"/>
              <w:right w:val="nil"/>
            </w:tcBorders>
            <w:shd w:val="clear" w:color="auto" w:fill="auto"/>
            <w:noWrap/>
            <w:vAlign w:val="bottom"/>
            <w:hideMark/>
          </w:tcPr>
          <w:p w14:paraId="080E5360" w14:textId="77777777" w:rsidR="008C7FC1" w:rsidRPr="008C7FC1" w:rsidRDefault="008C7FC1" w:rsidP="008C7FC1">
            <w:pPr>
              <w:jc w:val="right"/>
              <w:rPr>
                <w:rFonts w:ascii="Cambria" w:eastAsia="Times New Roman" w:hAnsi="Cambria" w:cs="Times New Roman"/>
                <w:b/>
                <w:bCs/>
                <w:color w:val="000000"/>
              </w:rPr>
            </w:pPr>
            <w:r w:rsidRPr="008C7FC1">
              <w:rPr>
                <w:rFonts w:ascii="Cambria" w:eastAsia="Times New Roman" w:hAnsi="Cambria" w:cs="Times New Roman"/>
                <w:b/>
                <w:bCs/>
                <w:color w:val="000000"/>
              </w:rPr>
              <w:t>-.07</w:t>
            </w:r>
          </w:p>
        </w:tc>
        <w:tc>
          <w:tcPr>
            <w:tcW w:w="2000" w:type="dxa"/>
            <w:tcBorders>
              <w:top w:val="single" w:sz="4" w:space="0" w:color="auto"/>
              <w:left w:val="nil"/>
              <w:bottom w:val="nil"/>
              <w:right w:val="nil"/>
            </w:tcBorders>
            <w:shd w:val="clear" w:color="auto" w:fill="auto"/>
            <w:noWrap/>
            <w:vAlign w:val="bottom"/>
            <w:hideMark/>
          </w:tcPr>
          <w:p w14:paraId="28A12D51" w14:textId="77777777" w:rsidR="008C7FC1" w:rsidRPr="008C7FC1" w:rsidRDefault="008C7FC1" w:rsidP="008C7FC1">
            <w:pPr>
              <w:jc w:val="right"/>
              <w:rPr>
                <w:rFonts w:ascii="Cambria" w:eastAsia="Times New Roman" w:hAnsi="Cambria" w:cs="Times New Roman"/>
                <w:b/>
                <w:bCs/>
                <w:color w:val="000000"/>
              </w:rPr>
            </w:pPr>
            <w:r w:rsidRPr="008C7FC1">
              <w:rPr>
                <w:rFonts w:ascii="Cambria" w:eastAsia="Times New Roman" w:hAnsi="Cambria" w:cs="Times New Roman"/>
                <w:b/>
                <w:bCs/>
                <w:color w:val="000000"/>
              </w:rPr>
              <w:t>-.15</w:t>
            </w:r>
          </w:p>
        </w:tc>
        <w:tc>
          <w:tcPr>
            <w:tcW w:w="1575" w:type="dxa"/>
            <w:tcBorders>
              <w:top w:val="single" w:sz="4" w:space="0" w:color="auto"/>
              <w:left w:val="nil"/>
              <w:bottom w:val="nil"/>
              <w:right w:val="nil"/>
            </w:tcBorders>
            <w:shd w:val="clear" w:color="auto" w:fill="auto"/>
            <w:noWrap/>
            <w:vAlign w:val="bottom"/>
            <w:hideMark/>
          </w:tcPr>
          <w:p w14:paraId="4A54530B" w14:textId="77777777" w:rsidR="008C7FC1" w:rsidRPr="008C7FC1" w:rsidRDefault="008C7FC1" w:rsidP="008C7FC1">
            <w:pPr>
              <w:jc w:val="right"/>
              <w:rPr>
                <w:rFonts w:ascii="Cambria" w:eastAsia="Times New Roman" w:hAnsi="Cambria" w:cs="Times New Roman"/>
                <w:b/>
                <w:bCs/>
                <w:color w:val="000000"/>
              </w:rPr>
            </w:pPr>
            <w:r w:rsidRPr="008C7FC1">
              <w:rPr>
                <w:rFonts w:ascii="Cambria" w:eastAsia="Times New Roman" w:hAnsi="Cambria" w:cs="Times New Roman"/>
                <w:b/>
                <w:bCs/>
                <w:color w:val="000000"/>
              </w:rPr>
              <w:t>-.12</w:t>
            </w:r>
          </w:p>
        </w:tc>
        <w:tc>
          <w:tcPr>
            <w:tcW w:w="1720" w:type="dxa"/>
            <w:tcBorders>
              <w:top w:val="single" w:sz="4" w:space="0" w:color="auto"/>
              <w:left w:val="nil"/>
              <w:bottom w:val="nil"/>
              <w:right w:val="nil"/>
            </w:tcBorders>
            <w:shd w:val="clear" w:color="auto" w:fill="auto"/>
            <w:noWrap/>
            <w:vAlign w:val="bottom"/>
            <w:hideMark/>
          </w:tcPr>
          <w:p w14:paraId="2002A5F0" w14:textId="77777777" w:rsidR="008C7FC1" w:rsidRPr="008C7FC1" w:rsidRDefault="008C7FC1" w:rsidP="008C7FC1">
            <w:pPr>
              <w:jc w:val="right"/>
              <w:rPr>
                <w:rFonts w:ascii="Cambria" w:eastAsia="Times New Roman" w:hAnsi="Cambria" w:cs="Times New Roman"/>
                <w:b/>
                <w:bCs/>
                <w:color w:val="000000"/>
              </w:rPr>
            </w:pPr>
            <w:r w:rsidRPr="008C7FC1">
              <w:rPr>
                <w:rFonts w:ascii="Cambria" w:eastAsia="Times New Roman" w:hAnsi="Cambria" w:cs="Times New Roman"/>
                <w:b/>
                <w:bCs/>
                <w:color w:val="000000"/>
              </w:rPr>
              <w:t>-.05</w:t>
            </w:r>
          </w:p>
        </w:tc>
        <w:tc>
          <w:tcPr>
            <w:tcW w:w="1300" w:type="dxa"/>
            <w:tcBorders>
              <w:top w:val="single" w:sz="4" w:space="0" w:color="auto"/>
              <w:left w:val="nil"/>
              <w:bottom w:val="nil"/>
              <w:right w:val="nil"/>
            </w:tcBorders>
            <w:shd w:val="clear" w:color="auto" w:fill="auto"/>
            <w:noWrap/>
            <w:vAlign w:val="bottom"/>
            <w:hideMark/>
          </w:tcPr>
          <w:p w14:paraId="20A4B2F8" w14:textId="77777777" w:rsidR="008C7FC1" w:rsidRPr="008C7FC1" w:rsidRDefault="008C7FC1" w:rsidP="008C7FC1">
            <w:pPr>
              <w:jc w:val="right"/>
              <w:rPr>
                <w:rFonts w:ascii="Cambria" w:eastAsia="Times New Roman" w:hAnsi="Cambria" w:cs="Times New Roman"/>
                <w:b/>
                <w:bCs/>
                <w:color w:val="000000"/>
              </w:rPr>
            </w:pPr>
            <w:r w:rsidRPr="008C7FC1">
              <w:rPr>
                <w:rFonts w:ascii="Cambria" w:eastAsia="Times New Roman" w:hAnsi="Cambria" w:cs="Times New Roman"/>
                <w:b/>
                <w:bCs/>
                <w:color w:val="000000"/>
              </w:rPr>
              <w:t>.05</w:t>
            </w:r>
          </w:p>
        </w:tc>
      </w:tr>
      <w:tr w:rsidR="008C7FC1" w:rsidRPr="008C7FC1" w14:paraId="2C7E1CD5" w14:textId="77777777" w:rsidTr="008C7FC1">
        <w:trPr>
          <w:trHeight w:val="300"/>
        </w:trPr>
        <w:tc>
          <w:tcPr>
            <w:tcW w:w="2160" w:type="dxa"/>
            <w:tcBorders>
              <w:top w:val="nil"/>
              <w:left w:val="nil"/>
              <w:bottom w:val="nil"/>
              <w:right w:val="nil"/>
            </w:tcBorders>
            <w:shd w:val="clear" w:color="auto" w:fill="auto"/>
            <w:noWrap/>
            <w:vAlign w:val="bottom"/>
            <w:hideMark/>
          </w:tcPr>
          <w:p w14:paraId="6B5FEB58" w14:textId="77777777" w:rsidR="008C7FC1" w:rsidRPr="008C7FC1" w:rsidRDefault="008C7FC1" w:rsidP="008C7FC1">
            <w:pPr>
              <w:rPr>
                <w:rFonts w:ascii="Cambria" w:eastAsia="Times New Roman" w:hAnsi="Cambria" w:cs="Times New Roman"/>
                <w:color w:val="000000"/>
              </w:rPr>
            </w:pPr>
            <w:r w:rsidRPr="008C7FC1">
              <w:rPr>
                <w:rFonts w:ascii="Cambria" w:eastAsia="Times New Roman" w:hAnsi="Cambria" w:cs="Times New Roman"/>
                <w:color w:val="000000"/>
              </w:rPr>
              <w:t>Comedy</w:t>
            </w:r>
          </w:p>
        </w:tc>
        <w:tc>
          <w:tcPr>
            <w:tcW w:w="960" w:type="dxa"/>
            <w:tcBorders>
              <w:top w:val="nil"/>
              <w:left w:val="nil"/>
              <w:bottom w:val="nil"/>
              <w:right w:val="nil"/>
            </w:tcBorders>
            <w:shd w:val="clear" w:color="auto" w:fill="auto"/>
            <w:noWrap/>
            <w:vAlign w:val="bottom"/>
            <w:hideMark/>
          </w:tcPr>
          <w:p w14:paraId="59D484FB" w14:textId="77777777" w:rsidR="008C7FC1" w:rsidRPr="008C7FC1" w:rsidRDefault="008C7FC1" w:rsidP="008C7FC1">
            <w:pPr>
              <w:jc w:val="right"/>
              <w:rPr>
                <w:rFonts w:ascii="Cambria" w:eastAsia="Times New Roman" w:hAnsi="Cambria" w:cs="Times New Roman"/>
                <w:b/>
                <w:bCs/>
                <w:color w:val="000000"/>
              </w:rPr>
            </w:pPr>
            <w:r w:rsidRPr="008C7FC1">
              <w:rPr>
                <w:rFonts w:ascii="Cambria" w:eastAsia="Times New Roman" w:hAnsi="Cambria" w:cs="Times New Roman"/>
                <w:b/>
                <w:bCs/>
                <w:color w:val="000000"/>
              </w:rPr>
              <w:t>-.08</w:t>
            </w:r>
          </w:p>
        </w:tc>
        <w:tc>
          <w:tcPr>
            <w:tcW w:w="2000" w:type="dxa"/>
            <w:tcBorders>
              <w:top w:val="nil"/>
              <w:left w:val="nil"/>
              <w:bottom w:val="nil"/>
              <w:right w:val="nil"/>
            </w:tcBorders>
            <w:shd w:val="clear" w:color="auto" w:fill="auto"/>
            <w:noWrap/>
            <w:vAlign w:val="bottom"/>
            <w:hideMark/>
          </w:tcPr>
          <w:p w14:paraId="48FE6E52" w14:textId="77777777" w:rsidR="008C7FC1" w:rsidRPr="008C7FC1" w:rsidRDefault="008C7FC1" w:rsidP="008C7FC1">
            <w:pPr>
              <w:jc w:val="right"/>
              <w:rPr>
                <w:rFonts w:ascii="Cambria" w:eastAsia="Times New Roman" w:hAnsi="Cambria" w:cs="Times New Roman"/>
                <w:b/>
                <w:bCs/>
                <w:color w:val="000000"/>
              </w:rPr>
            </w:pPr>
            <w:r w:rsidRPr="008C7FC1">
              <w:rPr>
                <w:rFonts w:ascii="Cambria" w:eastAsia="Times New Roman" w:hAnsi="Cambria" w:cs="Times New Roman"/>
                <w:b/>
                <w:bCs/>
                <w:color w:val="000000"/>
              </w:rPr>
              <w:t>-.09</w:t>
            </w:r>
          </w:p>
        </w:tc>
        <w:tc>
          <w:tcPr>
            <w:tcW w:w="1575" w:type="dxa"/>
            <w:tcBorders>
              <w:top w:val="nil"/>
              <w:left w:val="nil"/>
              <w:bottom w:val="nil"/>
              <w:right w:val="nil"/>
            </w:tcBorders>
            <w:shd w:val="clear" w:color="auto" w:fill="auto"/>
            <w:noWrap/>
            <w:vAlign w:val="bottom"/>
            <w:hideMark/>
          </w:tcPr>
          <w:p w14:paraId="63DB1129" w14:textId="77777777" w:rsidR="008C7FC1" w:rsidRPr="008C7FC1" w:rsidRDefault="008C7FC1" w:rsidP="008C7FC1">
            <w:pPr>
              <w:jc w:val="right"/>
              <w:rPr>
                <w:rFonts w:ascii="Cambria" w:eastAsia="Times New Roman" w:hAnsi="Cambria" w:cs="Times New Roman"/>
                <w:b/>
                <w:bCs/>
                <w:color w:val="000000"/>
              </w:rPr>
            </w:pPr>
            <w:r w:rsidRPr="008C7FC1">
              <w:rPr>
                <w:rFonts w:ascii="Cambria" w:eastAsia="Times New Roman" w:hAnsi="Cambria" w:cs="Times New Roman"/>
                <w:b/>
                <w:bCs/>
                <w:color w:val="000000"/>
              </w:rPr>
              <w:t>-.07</w:t>
            </w:r>
          </w:p>
        </w:tc>
        <w:tc>
          <w:tcPr>
            <w:tcW w:w="1720" w:type="dxa"/>
            <w:tcBorders>
              <w:top w:val="nil"/>
              <w:left w:val="nil"/>
              <w:bottom w:val="nil"/>
              <w:right w:val="nil"/>
            </w:tcBorders>
            <w:shd w:val="clear" w:color="auto" w:fill="auto"/>
            <w:noWrap/>
            <w:vAlign w:val="bottom"/>
            <w:hideMark/>
          </w:tcPr>
          <w:p w14:paraId="662E35C6" w14:textId="77777777" w:rsidR="008C7FC1" w:rsidRPr="008C7FC1" w:rsidRDefault="008C7FC1" w:rsidP="008C7FC1">
            <w:pPr>
              <w:jc w:val="right"/>
              <w:rPr>
                <w:rFonts w:ascii="Cambria" w:eastAsia="Times New Roman" w:hAnsi="Cambria" w:cs="Times New Roman"/>
                <w:color w:val="000000"/>
              </w:rPr>
            </w:pPr>
            <w:r w:rsidRPr="008C7FC1">
              <w:rPr>
                <w:rFonts w:ascii="Cambria" w:eastAsia="Times New Roman" w:hAnsi="Cambria" w:cs="Times New Roman"/>
                <w:color w:val="000000"/>
              </w:rPr>
              <w:t>.00</w:t>
            </w:r>
          </w:p>
        </w:tc>
        <w:tc>
          <w:tcPr>
            <w:tcW w:w="1300" w:type="dxa"/>
            <w:tcBorders>
              <w:top w:val="nil"/>
              <w:left w:val="nil"/>
              <w:bottom w:val="nil"/>
              <w:right w:val="nil"/>
            </w:tcBorders>
            <w:shd w:val="clear" w:color="auto" w:fill="auto"/>
            <w:noWrap/>
            <w:vAlign w:val="bottom"/>
            <w:hideMark/>
          </w:tcPr>
          <w:p w14:paraId="15D1CBA4" w14:textId="77777777" w:rsidR="008C7FC1" w:rsidRPr="008C7FC1" w:rsidRDefault="008C7FC1" w:rsidP="008C7FC1">
            <w:pPr>
              <w:jc w:val="right"/>
              <w:rPr>
                <w:rFonts w:ascii="Cambria" w:eastAsia="Times New Roman" w:hAnsi="Cambria" w:cs="Times New Roman"/>
                <w:color w:val="000000"/>
              </w:rPr>
            </w:pPr>
            <w:r w:rsidRPr="008C7FC1">
              <w:rPr>
                <w:rFonts w:ascii="Cambria" w:eastAsia="Times New Roman" w:hAnsi="Cambria" w:cs="Times New Roman"/>
                <w:color w:val="000000"/>
              </w:rPr>
              <w:t>-.01</w:t>
            </w:r>
          </w:p>
        </w:tc>
      </w:tr>
      <w:tr w:rsidR="008C7FC1" w:rsidRPr="008C7FC1" w14:paraId="52632E8C" w14:textId="77777777" w:rsidTr="008C7FC1">
        <w:trPr>
          <w:trHeight w:val="300"/>
        </w:trPr>
        <w:tc>
          <w:tcPr>
            <w:tcW w:w="2160" w:type="dxa"/>
            <w:tcBorders>
              <w:top w:val="nil"/>
              <w:left w:val="nil"/>
              <w:bottom w:val="nil"/>
              <w:right w:val="nil"/>
            </w:tcBorders>
            <w:shd w:val="clear" w:color="auto" w:fill="auto"/>
            <w:noWrap/>
            <w:vAlign w:val="bottom"/>
            <w:hideMark/>
          </w:tcPr>
          <w:p w14:paraId="7D24F170" w14:textId="77777777" w:rsidR="008C7FC1" w:rsidRPr="008C7FC1" w:rsidRDefault="008C7FC1" w:rsidP="008C7FC1">
            <w:pPr>
              <w:rPr>
                <w:rFonts w:ascii="Cambria" w:eastAsia="Times New Roman" w:hAnsi="Cambria" w:cs="Times New Roman"/>
                <w:color w:val="000000"/>
              </w:rPr>
            </w:pPr>
            <w:r w:rsidRPr="008C7FC1">
              <w:rPr>
                <w:rFonts w:ascii="Cambria" w:eastAsia="Times New Roman" w:hAnsi="Cambria" w:cs="Times New Roman"/>
                <w:color w:val="000000"/>
              </w:rPr>
              <w:t>Romance</w:t>
            </w:r>
          </w:p>
        </w:tc>
        <w:tc>
          <w:tcPr>
            <w:tcW w:w="960" w:type="dxa"/>
            <w:tcBorders>
              <w:top w:val="nil"/>
              <w:left w:val="nil"/>
              <w:bottom w:val="nil"/>
              <w:right w:val="nil"/>
            </w:tcBorders>
            <w:shd w:val="clear" w:color="auto" w:fill="auto"/>
            <w:noWrap/>
            <w:vAlign w:val="bottom"/>
            <w:hideMark/>
          </w:tcPr>
          <w:p w14:paraId="0D4F62A2" w14:textId="77777777" w:rsidR="008C7FC1" w:rsidRPr="008C7FC1" w:rsidRDefault="008C7FC1" w:rsidP="008C7FC1">
            <w:pPr>
              <w:jc w:val="right"/>
              <w:rPr>
                <w:rFonts w:ascii="Cambria" w:eastAsia="Times New Roman" w:hAnsi="Cambria" w:cs="Times New Roman"/>
                <w:color w:val="000000"/>
              </w:rPr>
            </w:pPr>
            <w:r w:rsidRPr="008C7FC1">
              <w:rPr>
                <w:rFonts w:ascii="Cambria" w:eastAsia="Times New Roman" w:hAnsi="Cambria" w:cs="Times New Roman"/>
                <w:color w:val="000000"/>
              </w:rPr>
              <w:t>-.06</w:t>
            </w:r>
          </w:p>
        </w:tc>
        <w:tc>
          <w:tcPr>
            <w:tcW w:w="2000" w:type="dxa"/>
            <w:tcBorders>
              <w:top w:val="nil"/>
              <w:left w:val="nil"/>
              <w:bottom w:val="nil"/>
              <w:right w:val="nil"/>
            </w:tcBorders>
            <w:shd w:val="clear" w:color="auto" w:fill="auto"/>
            <w:noWrap/>
            <w:vAlign w:val="bottom"/>
            <w:hideMark/>
          </w:tcPr>
          <w:p w14:paraId="39878797" w14:textId="77777777" w:rsidR="008C7FC1" w:rsidRPr="008C7FC1" w:rsidRDefault="008C7FC1" w:rsidP="008C7FC1">
            <w:pPr>
              <w:jc w:val="right"/>
              <w:rPr>
                <w:rFonts w:ascii="Cambria" w:eastAsia="Times New Roman" w:hAnsi="Cambria" w:cs="Times New Roman"/>
                <w:color w:val="000000"/>
              </w:rPr>
            </w:pPr>
            <w:r w:rsidRPr="008C7FC1">
              <w:rPr>
                <w:rFonts w:ascii="Cambria" w:eastAsia="Times New Roman" w:hAnsi="Cambria" w:cs="Times New Roman"/>
                <w:color w:val="000000"/>
              </w:rPr>
              <w:t>-.06</w:t>
            </w:r>
          </w:p>
        </w:tc>
        <w:tc>
          <w:tcPr>
            <w:tcW w:w="1575" w:type="dxa"/>
            <w:tcBorders>
              <w:top w:val="nil"/>
              <w:left w:val="nil"/>
              <w:bottom w:val="nil"/>
              <w:right w:val="nil"/>
            </w:tcBorders>
            <w:shd w:val="clear" w:color="auto" w:fill="auto"/>
            <w:noWrap/>
            <w:vAlign w:val="bottom"/>
            <w:hideMark/>
          </w:tcPr>
          <w:p w14:paraId="1F69822D" w14:textId="77777777" w:rsidR="008C7FC1" w:rsidRPr="008C7FC1" w:rsidRDefault="008C7FC1" w:rsidP="008C7FC1">
            <w:pPr>
              <w:jc w:val="right"/>
              <w:rPr>
                <w:rFonts w:ascii="Cambria" w:eastAsia="Times New Roman" w:hAnsi="Cambria" w:cs="Times New Roman"/>
                <w:b/>
                <w:bCs/>
                <w:color w:val="000000"/>
              </w:rPr>
            </w:pPr>
            <w:r w:rsidRPr="008C7FC1">
              <w:rPr>
                <w:rFonts w:ascii="Cambria" w:eastAsia="Times New Roman" w:hAnsi="Cambria" w:cs="Times New Roman"/>
                <w:b/>
                <w:bCs/>
                <w:color w:val="000000"/>
              </w:rPr>
              <w:t>-.09</w:t>
            </w:r>
          </w:p>
        </w:tc>
        <w:tc>
          <w:tcPr>
            <w:tcW w:w="1720" w:type="dxa"/>
            <w:tcBorders>
              <w:top w:val="nil"/>
              <w:left w:val="nil"/>
              <w:bottom w:val="nil"/>
              <w:right w:val="nil"/>
            </w:tcBorders>
            <w:shd w:val="clear" w:color="auto" w:fill="auto"/>
            <w:noWrap/>
            <w:vAlign w:val="bottom"/>
            <w:hideMark/>
          </w:tcPr>
          <w:p w14:paraId="2DB3B56A" w14:textId="77777777" w:rsidR="008C7FC1" w:rsidRPr="008C7FC1" w:rsidRDefault="008C7FC1" w:rsidP="008C7FC1">
            <w:pPr>
              <w:jc w:val="right"/>
              <w:rPr>
                <w:rFonts w:ascii="Cambria" w:eastAsia="Times New Roman" w:hAnsi="Cambria" w:cs="Times New Roman"/>
                <w:b/>
                <w:bCs/>
                <w:color w:val="000000"/>
              </w:rPr>
            </w:pPr>
            <w:r w:rsidRPr="008C7FC1">
              <w:rPr>
                <w:rFonts w:ascii="Cambria" w:eastAsia="Times New Roman" w:hAnsi="Cambria" w:cs="Times New Roman"/>
                <w:b/>
                <w:bCs/>
                <w:color w:val="000000"/>
              </w:rPr>
              <w:t>-.07</w:t>
            </w:r>
          </w:p>
        </w:tc>
        <w:tc>
          <w:tcPr>
            <w:tcW w:w="1300" w:type="dxa"/>
            <w:tcBorders>
              <w:top w:val="nil"/>
              <w:left w:val="nil"/>
              <w:bottom w:val="nil"/>
              <w:right w:val="nil"/>
            </w:tcBorders>
            <w:shd w:val="clear" w:color="auto" w:fill="auto"/>
            <w:noWrap/>
            <w:vAlign w:val="bottom"/>
            <w:hideMark/>
          </w:tcPr>
          <w:p w14:paraId="62437EC5" w14:textId="77777777" w:rsidR="008C7FC1" w:rsidRPr="008C7FC1" w:rsidRDefault="008C7FC1" w:rsidP="008C7FC1">
            <w:pPr>
              <w:jc w:val="right"/>
              <w:rPr>
                <w:rFonts w:ascii="Cambria" w:eastAsia="Times New Roman" w:hAnsi="Cambria" w:cs="Times New Roman"/>
                <w:b/>
                <w:bCs/>
                <w:color w:val="000000"/>
              </w:rPr>
            </w:pPr>
            <w:r w:rsidRPr="008C7FC1">
              <w:rPr>
                <w:rFonts w:ascii="Cambria" w:eastAsia="Times New Roman" w:hAnsi="Cambria" w:cs="Times New Roman"/>
                <w:b/>
                <w:bCs/>
                <w:color w:val="000000"/>
              </w:rPr>
              <w:t>.09</w:t>
            </w:r>
          </w:p>
        </w:tc>
      </w:tr>
      <w:tr w:rsidR="008C7FC1" w:rsidRPr="008C7FC1" w14:paraId="5615BF8E" w14:textId="77777777" w:rsidTr="008C7FC1">
        <w:trPr>
          <w:trHeight w:val="300"/>
        </w:trPr>
        <w:tc>
          <w:tcPr>
            <w:tcW w:w="2160" w:type="dxa"/>
            <w:tcBorders>
              <w:top w:val="nil"/>
              <w:left w:val="nil"/>
              <w:bottom w:val="nil"/>
              <w:right w:val="nil"/>
            </w:tcBorders>
            <w:shd w:val="clear" w:color="auto" w:fill="auto"/>
            <w:noWrap/>
            <w:vAlign w:val="bottom"/>
            <w:hideMark/>
          </w:tcPr>
          <w:p w14:paraId="41FD88AD" w14:textId="77777777" w:rsidR="008C7FC1" w:rsidRPr="008C7FC1" w:rsidRDefault="008C7FC1" w:rsidP="008C7FC1">
            <w:pPr>
              <w:rPr>
                <w:rFonts w:ascii="Cambria" w:eastAsia="Times New Roman" w:hAnsi="Cambria" w:cs="Times New Roman"/>
                <w:color w:val="000000"/>
              </w:rPr>
            </w:pPr>
            <w:r w:rsidRPr="008C7FC1">
              <w:rPr>
                <w:rFonts w:ascii="Cambria" w:eastAsia="Times New Roman" w:hAnsi="Cambria" w:cs="Times New Roman"/>
                <w:color w:val="000000"/>
              </w:rPr>
              <w:t>Crime</w:t>
            </w:r>
          </w:p>
        </w:tc>
        <w:tc>
          <w:tcPr>
            <w:tcW w:w="960" w:type="dxa"/>
            <w:tcBorders>
              <w:top w:val="nil"/>
              <w:left w:val="nil"/>
              <w:bottom w:val="nil"/>
              <w:right w:val="nil"/>
            </w:tcBorders>
            <w:shd w:val="clear" w:color="auto" w:fill="auto"/>
            <w:noWrap/>
            <w:vAlign w:val="bottom"/>
            <w:hideMark/>
          </w:tcPr>
          <w:p w14:paraId="36712A31" w14:textId="77777777" w:rsidR="008C7FC1" w:rsidRPr="008C7FC1" w:rsidRDefault="008C7FC1" w:rsidP="008C7FC1">
            <w:pPr>
              <w:jc w:val="right"/>
              <w:rPr>
                <w:rFonts w:ascii="Cambria" w:eastAsia="Times New Roman" w:hAnsi="Cambria" w:cs="Times New Roman"/>
                <w:b/>
                <w:bCs/>
                <w:color w:val="000000"/>
              </w:rPr>
            </w:pPr>
            <w:r w:rsidRPr="008C7FC1">
              <w:rPr>
                <w:rFonts w:ascii="Cambria" w:eastAsia="Times New Roman" w:hAnsi="Cambria" w:cs="Times New Roman"/>
                <w:b/>
                <w:bCs/>
                <w:color w:val="000000"/>
              </w:rPr>
              <w:t>-.12</w:t>
            </w:r>
          </w:p>
        </w:tc>
        <w:tc>
          <w:tcPr>
            <w:tcW w:w="2000" w:type="dxa"/>
            <w:tcBorders>
              <w:top w:val="nil"/>
              <w:left w:val="nil"/>
              <w:bottom w:val="nil"/>
              <w:right w:val="nil"/>
            </w:tcBorders>
            <w:shd w:val="clear" w:color="auto" w:fill="auto"/>
            <w:noWrap/>
            <w:vAlign w:val="bottom"/>
            <w:hideMark/>
          </w:tcPr>
          <w:p w14:paraId="2E6C6F5F" w14:textId="77777777" w:rsidR="008C7FC1" w:rsidRPr="008C7FC1" w:rsidRDefault="008C7FC1" w:rsidP="008C7FC1">
            <w:pPr>
              <w:jc w:val="right"/>
              <w:rPr>
                <w:rFonts w:ascii="Cambria" w:eastAsia="Times New Roman" w:hAnsi="Cambria" w:cs="Times New Roman"/>
                <w:b/>
                <w:bCs/>
                <w:color w:val="000000"/>
              </w:rPr>
            </w:pPr>
            <w:r w:rsidRPr="008C7FC1">
              <w:rPr>
                <w:rFonts w:ascii="Cambria" w:eastAsia="Times New Roman" w:hAnsi="Cambria" w:cs="Times New Roman"/>
                <w:b/>
                <w:bCs/>
                <w:color w:val="000000"/>
              </w:rPr>
              <w:t>-.13</w:t>
            </w:r>
          </w:p>
        </w:tc>
        <w:tc>
          <w:tcPr>
            <w:tcW w:w="1575" w:type="dxa"/>
            <w:tcBorders>
              <w:top w:val="nil"/>
              <w:left w:val="nil"/>
              <w:bottom w:val="nil"/>
              <w:right w:val="nil"/>
            </w:tcBorders>
            <w:shd w:val="clear" w:color="auto" w:fill="auto"/>
            <w:noWrap/>
            <w:vAlign w:val="bottom"/>
            <w:hideMark/>
          </w:tcPr>
          <w:p w14:paraId="10F953A0" w14:textId="77777777" w:rsidR="008C7FC1" w:rsidRPr="008C7FC1" w:rsidRDefault="008C7FC1" w:rsidP="008C7FC1">
            <w:pPr>
              <w:jc w:val="right"/>
              <w:rPr>
                <w:rFonts w:ascii="Cambria" w:eastAsia="Times New Roman" w:hAnsi="Cambria" w:cs="Times New Roman"/>
                <w:b/>
                <w:bCs/>
                <w:color w:val="000000"/>
              </w:rPr>
            </w:pPr>
            <w:r w:rsidRPr="008C7FC1">
              <w:rPr>
                <w:rFonts w:ascii="Cambria" w:eastAsia="Times New Roman" w:hAnsi="Cambria" w:cs="Times New Roman"/>
                <w:b/>
                <w:bCs/>
                <w:color w:val="000000"/>
              </w:rPr>
              <w:t>-.12</w:t>
            </w:r>
          </w:p>
        </w:tc>
        <w:tc>
          <w:tcPr>
            <w:tcW w:w="1720" w:type="dxa"/>
            <w:tcBorders>
              <w:top w:val="nil"/>
              <w:left w:val="nil"/>
              <w:bottom w:val="nil"/>
              <w:right w:val="nil"/>
            </w:tcBorders>
            <w:shd w:val="clear" w:color="auto" w:fill="auto"/>
            <w:noWrap/>
            <w:vAlign w:val="bottom"/>
            <w:hideMark/>
          </w:tcPr>
          <w:p w14:paraId="4809D8DF" w14:textId="77777777" w:rsidR="008C7FC1" w:rsidRPr="008C7FC1" w:rsidRDefault="008C7FC1" w:rsidP="008C7FC1">
            <w:pPr>
              <w:jc w:val="right"/>
              <w:rPr>
                <w:rFonts w:ascii="Cambria" w:eastAsia="Times New Roman" w:hAnsi="Cambria" w:cs="Times New Roman"/>
                <w:color w:val="000000"/>
              </w:rPr>
            </w:pPr>
            <w:r w:rsidRPr="008C7FC1">
              <w:rPr>
                <w:rFonts w:ascii="Cambria" w:eastAsia="Times New Roman" w:hAnsi="Cambria" w:cs="Times New Roman"/>
                <w:color w:val="000000"/>
              </w:rPr>
              <w:t>-.05</w:t>
            </w:r>
          </w:p>
        </w:tc>
        <w:tc>
          <w:tcPr>
            <w:tcW w:w="1300" w:type="dxa"/>
            <w:tcBorders>
              <w:top w:val="nil"/>
              <w:left w:val="nil"/>
              <w:bottom w:val="nil"/>
              <w:right w:val="nil"/>
            </w:tcBorders>
            <w:shd w:val="clear" w:color="auto" w:fill="auto"/>
            <w:noWrap/>
            <w:vAlign w:val="bottom"/>
            <w:hideMark/>
          </w:tcPr>
          <w:p w14:paraId="3CD1C23F" w14:textId="77777777" w:rsidR="008C7FC1" w:rsidRPr="008C7FC1" w:rsidRDefault="008C7FC1" w:rsidP="008C7FC1">
            <w:pPr>
              <w:jc w:val="right"/>
              <w:rPr>
                <w:rFonts w:ascii="Cambria" w:eastAsia="Times New Roman" w:hAnsi="Cambria" w:cs="Times New Roman"/>
                <w:b/>
                <w:bCs/>
                <w:color w:val="000000"/>
              </w:rPr>
            </w:pPr>
            <w:r w:rsidRPr="008C7FC1">
              <w:rPr>
                <w:rFonts w:ascii="Cambria" w:eastAsia="Times New Roman" w:hAnsi="Cambria" w:cs="Times New Roman"/>
                <w:b/>
                <w:bCs/>
                <w:color w:val="000000"/>
              </w:rPr>
              <w:t>.07</w:t>
            </w:r>
          </w:p>
        </w:tc>
      </w:tr>
      <w:tr w:rsidR="008C7FC1" w:rsidRPr="008C7FC1" w14:paraId="0F404396" w14:textId="77777777" w:rsidTr="008C7FC1">
        <w:trPr>
          <w:trHeight w:val="300"/>
        </w:trPr>
        <w:tc>
          <w:tcPr>
            <w:tcW w:w="2160" w:type="dxa"/>
            <w:tcBorders>
              <w:top w:val="nil"/>
              <w:left w:val="nil"/>
              <w:right w:val="nil"/>
            </w:tcBorders>
            <w:shd w:val="clear" w:color="auto" w:fill="auto"/>
            <w:noWrap/>
            <w:vAlign w:val="bottom"/>
            <w:hideMark/>
          </w:tcPr>
          <w:p w14:paraId="1B628E2B" w14:textId="77777777" w:rsidR="008C7FC1" w:rsidRPr="008C7FC1" w:rsidRDefault="008C7FC1" w:rsidP="008C7FC1">
            <w:pPr>
              <w:rPr>
                <w:rFonts w:ascii="Cambria" w:eastAsia="Times New Roman" w:hAnsi="Cambria" w:cs="Times New Roman"/>
                <w:color w:val="000000"/>
              </w:rPr>
            </w:pPr>
            <w:r w:rsidRPr="008C7FC1">
              <w:rPr>
                <w:rFonts w:ascii="Cambria" w:eastAsia="Times New Roman" w:hAnsi="Cambria" w:cs="Times New Roman"/>
                <w:color w:val="000000"/>
              </w:rPr>
              <w:t>Action</w:t>
            </w:r>
          </w:p>
        </w:tc>
        <w:tc>
          <w:tcPr>
            <w:tcW w:w="960" w:type="dxa"/>
            <w:tcBorders>
              <w:top w:val="nil"/>
              <w:left w:val="nil"/>
              <w:right w:val="nil"/>
            </w:tcBorders>
            <w:shd w:val="clear" w:color="auto" w:fill="auto"/>
            <w:noWrap/>
            <w:vAlign w:val="bottom"/>
            <w:hideMark/>
          </w:tcPr>
          <w:p w14:paraId="2EF4CA75" w14:textId="77777777" w:rsidR="008C7FC1" w:rsidRPr="008C7FC1" w:rsidRDefault="008C7FC1" w:rsidP="008C7FC1">
            <w:pPr>
              <w:jc w:val="right"/>
              <w:rPr>
                <w:rFonts w:ascii="Cambria" w:eastAsia="Times New Roman" w:hAnsi="Cambria" w:cs="Times New Roman"/>
                <w:color w:val="000000"/>
              </w:rPr>
            </w:pPr>
            <w:r w:rsidRPr="008C7FC1">
              <w:rPr>
                <w:rFonts w:ascii="Cambria" w:eastAsia="Times New Roman" w:hAnsi="Cambria" w:cs="Times New Roman"/>
                <w:color w:val="000000"/>
              </w:rPr>
              <w:t>-.05</w:t>
            </w:r>
          </w:p>
        </w:tc>
        <w:tc>
          <w:tcPr>
            <w:tcW w:w="2000" w:type="dxa"/>
            <w:tcBorders>
              <w:top w:val="nil"/>
              <w:left w:val="nil"/>
              <w:right w:val="nil"/>
            </w:tcBorders>
            <w:shd w:val="clear" w:color="auto" w:fill="auto"/>
            <w:noWrap/>
            <w:vAlign w:val="bottom"/>
            <w:hideMark/>
          </w:tcPr>
          <w:p w14:paraId="0007C53F" w14:textId="77777777" w:rsidR="008C7FC1" w:rsidRPr="008C7FC1" w:rsidRDefault="008C7FC1" w:rsidP="008C7FC1">
            <w:pPr>
              <w:jc w:val="right"/>
              <w:rPr>
                <w:rFonts w:ascii="Cambria" w:eastAsia="Times New Roman" w:hAnsi="Cambria" w:cs="Times New Roman"/>
                <w:color w:val="000000"/>
              </w:rPr>
            </w:pPr>
            <w:r w:rsidRPr="008C7FC1">
              <w:rPr>
                <w:rFonts w:ascii="Cambria" w:eastAsia="Times New Roman" w:hAnsi="Cambria" w:cs="Times New Roman"/>
                <w:color w:val="000000"/>
              </w:rPr>
              <w:t>-.02</w:t>
            </w:r>
          </w:p>
        </w:tc>
        <w:tc>
          <w:tcPr>
            <w:tcW w:w="1575" w:type="dxa"/>
            <w:tcBorders>
              <w:top w:val="nil"/>
              <w:left w:val="nil"/>
              <w:right w:val="nil"/>
            </w:tcBorders>
            <w:shd w:val="clear" w:color="auto" w:fill="auto"/>
            <w:noWrap/>
            <w:vAlign w:val="bottom"/>
            <w:hideMark/>
          </w:tcPr>
          <w:p w14:paraId="4526B417" w14:textId="77777777" w:rsidR="008C7FC1" w:rsidRPr="008C7FC1" w:rsidRDefault="008C7FC1" w:rsidP="008C7FC1">
            <w:pPr>
              <w:jc w:val="right"/>
              <w:rPr>
                <w:rFonts w:ascii="Cambria" w:eastAsia="Times New Roman" w:hAnsi="Cambria" w:cs="Times New Roman"/>
                <w:color w:val="000000"/>
              </w:rPr>
            </w:pPr>
            <w:r w:rsidRPr="008C7FC1">
              <w:rPr>
                <w:rFonts w:ascii="Cambria" w:eastAsia="Times New Roman" w:hAnsi="Cambria" w:cs="Times New Roman"/>
                <w:color w:val="000000"/>
              </w:rPr>
              <w:t>-.01</w:t>
            </w:r>
          </w:p>
        </w:tc>
        <w:tc>
          <w:tcPr>
            <w:tcW w:w="1720" w:type="dxa"/>
            <w:tcBorders>
              <w:top w:val="nil"/>
              <w:left w:val="nil"/>
              <w:right w:val="nil"/>
            </w:tcBorders>
            <w:shd w:val="clear" w:color="auto" w:fill="auto"/>
            <w:noWrap/>
            <w:vAlign w:val="bottom"/>
            <w:hideMark/>
          </w:tcPr>
          <w:p w14:paraId="78D7A4A7" w14:textId="77777777" w:rsidR="008C7FC1" w:rsidRPr="008C7FC1" w:rsidRDefault="008C7FC1" w:rsidP="008C7FC1">
            <w:pPr>
              <w:jc w:val="right"/>
              <w:rPr>
                <w:rFonts w:ascii="Cambria" w:eastAsia="Times New Roman" w:hAnsi="Cambria" w:cs="Times New Roman"/>
                <w:color w:val="000000"/>
              </w:rPr>
            </w:pPr>
            <w:r w:rsidRPr="008C7FC1">
              <w:rPr>
                <w:rFonts w:ascii="Cambria" w:eastAsia="Times New Roman" w:hAnsi="Cambria" w:cs="Times New Roman"/>
                <w:color w:val="000000"/>
              </w:rPr>
              <w:t>.00</w:t>
            </w:r>
          </w:p>
        </w:tc>
        <w:tc>
          <w:tcPr>
            <w:tcW w:w="1300" w:type="dxa"/>
            <w:tcBorders>
              <w:top w:val="nil"/>
              <w:left w:val="nil"/>
              <w:right w:val="nil"/>
            </w:tcBorders>
            <w:shd w:val="clear" w:color="auto" w:fill="auto"/>
            <w:noWrap/>
            <w:vAlign w:val="bottom"/>
            <w:hideMark/>
          </w:tcPr>
          <w:p w14:paraId="03D4A165" w14:textId="77777777" w:rsidR="008C7FC1" w:rsidRPr="008C7FC1" w:rsidRDefault="008C7FC1" w:rsidP="008C7FC1">
            <w:pPr>
              <w:jc w:val="right"/>
              <w:rPr>
                <w:rFonts w:ascii="Cambria" w:eastAsia="Times New Roman" w:hAnsi="Cambria" w:cs="Times New Roman"/>
                <w:color w:val="000000"/>
              </w:rPr>
            </w:pPr>
            <w:r w:rsidRPr="008C7FC1">
              <w:rPr>
                <w:rFonts w:ascii="Cambria" w:eastAsia="Times New Roman" w:hAnsi="Cambria" w:cs="Times New Roman"/>
                <w:color w:val="000000"/>
              </w:rPr>
              <w:t>-.03</w:t>
            </w:r>
          </w:p>
        </w:tc>
      </w:tr>
      <w:tr w:rsidR="008C7FC1" w:rsidRPr="008C7FC1" w14:paraId="6FA4C4ED" w14:textId="77777777" w:rsidTr="008C7FC1">
        <w:trPr>
          <w:trHeight w:val="300"/>
        </w:trPr>
        <w:tc>
          <w:tcPr>
            <w:tcW w:w="2160" w:type="dxa"/>
            <w:tcBorders>
              <w:top w:val="nil"/>
              <w:left w:val="nil"/>
              <w:bottom w:val="single" w:sz="4" w:space="0" w:color="auto"/>
              <w:right w:val="nil"/>
            </w:tcBorders>
            <w:shd w:val="clear" w:color="auto" w:fill="auto"/>
            <w:noWrap/>
            <w:vAlign w:val="bottom"/>
            <w:hideMark/>
          </w:tcPr>
          <w:p w14:paraId="2F6D8532" w14:textId="77777777" w:rsidR="008C7FC1" w:rsidRPr="008C7FC1" w:rsidRDefault="008C7FC1" w:rsidP="008C7FC1">
            <w:pPr>
              <w:rPr>
                <w:rFonts w:ascii="Cambria" w:eastAsia="Times New Roman" w:hAnsi="Cambria" w:cs="Times New Roman"/>
                <w:color w:val="000000"/>
              </w:rPr>
            </w:pPr>
            <w:r w:rsidRPr="008C7FC1">
              <w:rPr>
                <w:rFonts w:ascii="Cambria" w:eastAsia="Times New Roman" w:hAnsi="Cambria" w:cs="Times New Roman"/>
                <w:color w:val="000000"/>
              </w:rPr>
              <w:t>Thriller</w:t>
            </w:r>
          </w:p>
        </w:tc>
        <w:tc>
          <w:tcPr>
            <w:tcW w:w="960" w:type="dxa"/>
            <w:tcBorders>
              <w:top w:val="nil"/>
              <w:left w:val="nil"/>
              <w:bottom w:val="single" w:sz="4" w:space="0" w:color="auto"/>
              <w:right w:val="nil"/>
            </w:tcBorders>
            <w:shd w:val="clear" w:color="auto" w:fill="auto"/>
            <w:noWrap/>
            <w:vAlign w:val="bottom"/>
            <w:hideMark/>
          </w:tcPr>
          <w:p w14:paraId="179B8F61" w14:textId="77777777" w:rsidR="008C7FC1" w:rsidRPr="008C7FC1" w:rsidRDefault="008C7FC1" w:rsidP="008C7FC1">
            <w:pPr>
              <w:jc w:val="right"/>
              <w:rPr>
                <w:rFonts w:ascii="Cambria" w:eastAsia="Times New Roman" w:hAnsi="Cambria" w:cs="Times New Roman"/>
                <w:b/>
                <w:bCs/>
                <w:color w:val="000000"/>
              </w:rPr>
            </w:pPr>
            <w:r w:rsidRPr="008C7FC1">
              <w:rPr>
                <w:rFonts w:ascii="Cambria" w:eastAsia="Times New Roman" w:hAnsi="Cambria" w:cs="Times New Roman"/>
                <w:b/>
                <w:bCs/>
                <w:color w:val="000000"/>
              </w:rPr>
              <w:t>-.11</w:t>
            </w:r>
          </w:p>
        </w:tc>
        <w:tc>
          <w:tcPr>
            <w:tcW w:w="2000" w:type="dxa"/>
            <w:tcBorders>
              <w:top w:val="nil"/>
              <w:left w:val="nil"/>
              <w:bottom w:val="single" w:sz="4" w:space="0" w:color="auto"/>
              <w:right w:val="nil"/>
            </w:tcBorders>
            <w:shd w:val="clear" w:color="auto" w:fill="auto"/>
            <w:noWrap/>
            <w:vAlign w:val="bottom"/>
            <w:hideMark/>
          </w:tcPr>
          <w:p w14:paraId="45D84944" w14:textId="77777777" w:rsidR="008C7FC1" w:rsidRPr="008C7FC1" w:rsidRDefault="008C7FC1" w:rsidP="008C7FC1">
            <w:pPr>
              <w:jc w:val="right"/>
              <w:rPr>
                <w:rFonts w:ascii="Cambria" w:eastAsia="Times New Roman" w:hAnsi="Cambria" w:cs="Times New Roman"/>
                <w:color w:val="000000"/>
              </w:rPr>
            </w:pPr>
            <w:r w:rsidRPr="008C7FC1">
              <w:rPr>
                <w:rFonts w:ascii="Cambria" w:eastAsia="Times New Roman" w:hAnsi="Cambria" w:cs="Times New Roman"/>
                <w:color w:val="000000"/>
              </w:rPr>
              <w:t>-.04</w:t>
            </w:r>
          </w:p>
        </w:tc>
        <w:tc>
          <w:tcPr>
            <w:tcW w:w="1575" w:type="dxa"/>
            <w:tcBorders>
              <w:top w:val="nil"/>
              <w:left w:val="nil"/>
              <w:bottom w:val="single" w:sz="4" w:space="0" w:color="auto"/>
              <w:right w:val="nil"/>
            </w:tcBorders>
            <w:shd w:val="clear" w:color="auto" w:fill="auto"/>
            <w:noWrap/>
            <w:vAlign w:val="bottom"/>
            <w:hideMark/>
          </w:tcPr>
          <w:p w14:paraId="157F850E" w14:textId="77777777" w:rsidR="008C7FC1" w:rsidRPr="008C7FC1" w:rsidRDefault="008C7FC1" w:rsidP="008C7FC1">
            <w:pPr>
              <w:jc w:val="right"/>
              <w:rPr>
                <w:rFonts w:ascii="Cambria" w:eastAsia="Times New Roman" w:hAnsi="Cambria" w:cs="Times New Roman"/>
                <w:color w:val="000000"/>
              </w:rPr>
            </w:pPr>
            <w:r w:rsidRPr="008C7FC1">
              <w:rPr>
                <w:rFonts w:ascii="Cambria" w:eastAsia="Times New Roman" w:hAnsi="Cambria" w:cs="Times New Roman"/>
                <w:color w:val="000000"/>
              </w:rPr>
              <w:t>-.06</w:t>
            </w:r>
          </w:p>
        </w:tc>
        <w:tc>
          <w:tcPr>
            <w:tcW w:w="1720" w:type="dxa"/>
            <w:tcBorders>
              <w:top w:val="nil"/>
              <w:left w:val="nil"/>
              <w:bottom w:val="single" w:sz="4" w:space="0" w:color="auto"/>
              <w:right w:val="nil"/>
            </w:tcBorders>
            <w:shd w:val="clear" w:color="auto" w:fill="auto"/>
            <w:noWrap/>
            <w:vAlign w:val="bottom"/>
            <w:hideMark/>
          </w:tcPr>
          <w:p w14:paraId="58202B46" w14:textId="77777777" w:rsidR="008C7FC1" w:rsidRPr="008C7FC1" w:rsidRDefault="008C7FC1" w:rsidP="008C7FC1">
            <w:pPr>
              <w:jc w:val="right"/>
              <w:rPr>
                <w:rFonts w:ascii="Cambria" w:eastAsia="Times New Roman" w:hAnsi="Cambria" w:cs="Times New Roman"/>
                <w:color w:val="000000"/>
              </w:rPr>
            </w:pPr>
            <w:r w:rsidRPr="008C7FC1">
              <w:rPr>
                <w:rFonts w:ascii="Cambria" w:eastAsia="Times New Roman" w:hAnsi="Cambria" w:cs="Times New Roman"/>
                <w:color w:val="000000"/>
              </w:rPr>
              <w:t>-.05</w:t>
            </w:r>
          </w:p>
        </w:tc>
        <w:tc>
          <w:tcPr>
            <w:tcW w:w="1300" w:type="dxa"/>
            <w:tcBorders>
              <w:top w:val="nil"/>
              <w:left w:val="nil"/>
              <w:bottom w:val="single" w:sz="4" w:space="0" w:color="auto"/>
              <w:right w:val="nil"/>
            </w:tcBorders>
            <w:shd w:val="clear" w:color="auto" w:fill="auto"/>
            <w:noWrap/>
            <w:vAlign w:val="bottom"/>
            <w:hideMark/>
          </w:tcPr>
          <w:p w14:paraId="6528F751" w14:textId="77777777" w:rsidR="008C7FC1" w:rsidRPr="008C7FC1" w:rsidRDefault="008C7FC1" w:rsidP="008C7FC1">
            <w:pPr>
              <w:jc w:val="right"/>
              <w:rPr>
                <w:rFonts w:ascii="Cambria" w:eastAsia="Times New Roman" w:hAnsi="Cambria" w:cs="Times New Roman"/>
                <w:color w:val="000000"/>
              </w:rPr>
            </w:pPr>
            <w:r w:rsidRPr="008C7FC1">
              <w:rPr>
                <w:rFonts w:ascii="Cambria" w:eastAsia="Times New Roman" w:hAnsi="Cambria" w:cs="Times New Roman"/>
                <w:color w:val="000000"/>
              </w:rPr>
              <w:t>.04</w:t>
            </w:r>
          </w:p>
        </w:tc>
      </w:tr>
      <w:tr w:rsidR="008C7FC1" w:rsidRPr="008C7FC1" w14:paraId="356B55DD" w14:textId="77777777" w:rsidTr="008C7FC1">
        <w:trPr>
          <w:trHeight w:val="300"/>
        </w:trPr>
        <w:tc>
          <w:tcPr>
            <w:tcW w:w="9715" w:type="dxa"/>
            <w:gridSpan w:val="6"/>
            <w:tcBorders>
              <w:top w:val="single" w:sz="4" w:space="0" w:color="auto"/>
              <w:left w:val="nil"/>
              <w:bottom w:val="nil"/>
              <w:right w:val="nil"/>
            </w:tcBorders>
            <w:shd w:val="clear" w:color="auto" w:fill="auto"/>
            <w:noWrap/>
            <w:vAlign w:val="center"/>
            <w:hideMark/>
          </w:tcPr>
          <w:p w14:paraId="1F23A485" w14:textId="77777777" w:rsidR="008C7FC1" w:rsidRPr="008C7FC1" w:rsidRDefault="008C7FC1" w:rsidP="008C7FC1">
            <w:pPr>
              <w:rPr>
                <w:rFonts w:ascii="Cambria" w:eastAsia="Times New Roman" w:hAnsi="Cambria" w:cs="Times New Roman"/>
                <w:i/>
                <w:iCs/>
                <w:color w:val="000000"/>
              </w:rPr>
            </w:pPr>
            <w:r w:rsidRPr="008C7FC1">
              <w:rPr>
                <w:rFonts w:ascii="Cambria" w:eastAsia="Times New Roman" w:hAnsi="Cambria" w:cs="Times New Roman"/>
                <w:i/>
                <w:iCs/>
                <w:color w:val="000000"/>
              </w:rPr>
              <w:t>Note</w:t>
            </w:r>
            <w:r w:rsidRPr="008C7FC1">
              <w:rPr>
                <w:rFonts w:ascii="Cambria" w:eastAsia="Times New Roman" w:hAnsi="Cambria" w:cs="Times New Roman"/>
                <w:color w:val="000000"/>
              </w:rPr>
              <w:t xml:space="preserve">. Boldface coefficients are significant at </w:t>
            </w:r>
            <w:r w:rsidRPr="008C7FC1">
              <w:rPr>
                <w:rFonts w:ascii="Cambria" w:eastAsia="Times New Roman" w:hAnsi="Cambria" w:cs="Times New Roman"/>
                <w:i/>
                <w:iCs/>
                <w:color w:val="000000"/>
              </w:rPr>
              <w:t>p</w:t>
            </w:r>
            <w:r w:rsidRPr="008C7FC1">
              <w:rPr>
                <w:rFonts w:ascii="Cambria" w:eastAsia="Times New Roman" w:hAnsi="Cambria" w:cs="Times New Roman"/>
                <w:color w:val="000000"/>
              </w:rPr>
              <w:t xml:space="preserve"> &lt; .01. </w:t>
            </w:r>
          </w:p>
        </w:tc>
      </w:tr>
    </w:tbl>
    <w:p w14:paraId="6B2DABE9" w14:textId="77777777" w:rsidR="008C7FC1" w:rsidRPr="00FA2441" w:rsidRDefault="008C7FC1" w:rsidP="00FA2441">
      <w:pPr>
        <w:ind w:left="360"/>
        <w:rPr>
          <w:rFonts w:ascii="Cambria" w:hAnsi="Cambria"/>
        </w:rPr>
      </w:pPr>
    </w:p>
    <w:sectPr w:rsidR="008C7FC1" w:rsidRPr="00FA2441" w:rsidSect="00357A0B">
      <w:pgSz w:w="15840" w:h="12240" w:orient="landscape"/>
      <w:pgMar w:top="1800" w:right="1440" w:bottom="180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Stephen Strawbridge" w:date="2020-12-19T15:24:00Z" w:initials="SS">
    <w:p w14:paraId="6B4BD1EF" w14:textId="4CCA0CCB" w:rsidR="00BB5F22" w:rsidRDefault="00BB5F22">
      <w:pPr>
        <w:pStyle w:val="CommentText"/>
      </w:pPr>
      <w:r>
        <w:rPr>
          <w:rStyle w:val="CommentReference"/>
        </w:rPr>
        <w:annotationRef/>
      </w:r>
      <w:r>
        <w:t>Dataset is for movies only, NOT films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B4BD1E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8899C4" w16cex:dateUtc="2020-12-19T23: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B4BD1EF" w16cid:durableId="238899C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ADBD43" w14:textId="77777777" w:rsidR="00B86852" w:rsidRDefault="00B86852" w:rsidP="00C02E13">
      <w:r>
        <w:separator/>
      </w:r>
    </w:p>
  </w:endnote>
  <w:endnote w:type="continuationSeparator" w:id="0">
    <w:p w14:paraId="546EC612" w14:textId="77777777" w:rsidR="00B86852" w:rsidRDefault="00B86852" w:rsidP="00C02E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00000001" w:usb1="08070000" w:usb2="00000010" w:usb3="00000000" w:csb0="00020000" w:csb1="00000000"/>
  </w:font>
  <w:font w:name="Lucida Grande">
    <w:altName w:val="﷽﷽﷽﷽﷽﷽﷽﷽rande"/>
    <w:panose1 w:val="020B0600040502020204"/>
    <w:charset w:val="00"/>
    <w:family w:val="swiss"/>
    <w:pitch w:val="variable"/>
    <w:sig w:usb0="E1000AEF" w:usb1="5000A1FF" w:usb2="00000000" w:usb3="00000000" w:csb0="000001BF" w:csb1="00000000"/>
  </w:font>
  <w:font w:name="Times">
    <w:altName w:val="﷽﷽﷽﷽﷽﷽埀ᑏ呼"/>
    <w:panose1 w:val="00000000000000000000"/>
    <w:charset w:val="00"/>
    <w:family w:val="auto"/>
    <w:pitch w:val="variable"/>
    <w:sig w:usb0="00000003" w:usb1="00000000" w:usb2="00000000" w:usb3="00000000" w:csb0="00000001" w:csb1="00000000"/>
  </w:font>
  <w:font w:name="MS Gothic">
    <w:altName w:val="ＭＳ ゴシック"/>
    <w:panose1 w:val="020B0609070205080204"/>
    <w:charset w:val="4E"/>
    <w:family w:val="auto"/>
    <w:pitch w:val="variable"/>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7B3269" w14:textId="77777777" w:rsidR="00B86852" w:rsidRDefault="00B86852" w:rsidP="00C02E13">
      <w:r>
        <w:separator/>
      </w:r>
    </w:p>
  </w:footnote>
  <w:footnote w:type="continuationSeparator" w:id="0">
    <w:p w14:paraId="7DFD855B" w14:textId="77777777" w:rsidR="00B86852" w:rsidRDefault="00B86852" w:rsidP="00C02E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61EFBF" w14:textId="77777777" w:rsidR="00366EC3" w:rsidRDefault="00366EC3" w:rsidP="00EC3FC7">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28423E6" w14:textId="77777777" w:rsidR="00366EC3" w:rsidRDefault="00366EC3" w:rsidP="00C02E1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3726E9" w14:textId="20A9B0D8" w:rsidR="00366EC3" w:rsidRDefault="00366EC3" w:rsidP="00EC3FC7">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7223E">
      <w:rPr>
        <w:rStyle w:val="PageNumber"/>
        <w:noProof/>
      </w:rPr>
      <w:t>23</w:t>
    </w:r>
    <w:r>
      <w:rPr>
        <w:rStyle w:val="PageNumber"/>
      </w:rPr>
      <w:fldChar w:fldCharType="end"/>
    </w:r>
  </w:p>
  <w:p w14:paraId="5B593FB4" w14:textId="71AD52B3" w:rsidR="00366EC3" w:rsidRDefault="00366EC3" w:rsidP="00C02E13">
    <w:pPr>
      <w:pStyle w:val="Header"/>
      <w:ind w:right="360"/>
    </w:pPr>
    <w:r>
      <w:t xml:space="preserve">Running head: FILM MORALITY IN LINGUISTIC CONTENT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3B022C"/>
    <w:multiLevelType w:val="hybridMultilevel"/>
    <w:tmpl w:val="0C8826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25188A"/>
    <w:multiLevelType w:val="hybridMultilevel"/>
    <w:tmpl w:val="48CC3E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06E2F"/>
    <w:multiLevelType w:val="hybridMultilevel"/>
    <w:tmpl w:val="872E8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07183B"/>
    <w:multiLevelType w:val="hybridMultilevel"/>
    <w:tmpl w:val="978C53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9E56C7"/>
    <w:multiLevelType w:val="hybridMultilevel"/>
    <w:tmpl w:val="86362F9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D8E4E39"/>
    <w:multiLevelType w:val="hybridMultilevel"/>
    <w:tmpl w:val="40B49A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725ACE"/>
    <w:multiLevelType w:val="hybridMultilevel"/>
    <w:tmpl w:val="3F642F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1073D5"/>
    <w:multiLevelType w:val="hybridMultilevel"/>
    <w:tmpl w:val="0422F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8B1C65"/>
    <w:multiLevelType w:val="hybridMultilevel"/>
    <w:tmpl w:val="4076563A"/>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74181A"/>
    <w:multiLevelType w:val="hybridMultilevel"/>
    <w:tmpl w:val="93DCE78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3875C9"/>
    <w:multiLevelType w:val="hybridMultilevel"/>
    <w:tmpl w:val="C1C06FA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5CD56BD"/>
    <w:multiLevelType w:val="hybridMultilevel"/>
    <w:tmpl w:val="952C5CA2"/>
    <w:lvl w:ilvl="0" w:tplc="39B89BD6">
      <w:start w:val="1"/>
      <w:numFmt w:val="decimal"/>
      <w:lvlText w:val="%1."/>
      <w:lvlJc w:val="left"/>
      <w:pPr>
        <w:ind w:left="720" w:hanging="360"/>
      </w:pPr>
      <w:rPr>
        <w:i w:val="0"/>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CE15EE"/>
    <w:multiLevelType w:val="hybridMultilevel"/>
    <w:tmpl w:val="1B5AD2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B84B0E"/>
    <w:multiLevelType w:val="hybridMultilevel"/>
    <w:tmpl w:val="4718B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2231939"/>
    <w:multiLevelType w:val="hybridMultilevel"/>
    <w:tmpl w:val="4B3E10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4"/>
  </w:num>
  <w:num w:numId="3">
    <w:abstractNumId w:val="10"/>
  </w:num>
  <w:num w:numId="4">
    <w:abstractNumId w:val="5"/>
  </w:num>
  <w:num w:numId="5">
    <w:abstractNumId w:val="6"/>
  </w:num>
  <w:num w:numId="6">
    <w:abstractNumId w:val="1"/>
  </w:num>
  <w:num w:numId="7">
    <w:abstractNumId w:val="3"/>
  </w:num>
  <w:num w:numId="8">
    <w:abstractNumId w:val="9"/>
  </w:num>
  <w:num w:numId="9">
    <w:abstractNumId w:val="8"/>
  </w:num>
  <w:num w:numId="10">
    <w:abstractNumId w:val="13"/>
  </w:num>
  <w:num w:numId="11">
    <w:abstractNumId w:val="12"/>
  </w:num>
  <w:num w:numId="12">
    <w:abstractNumId w:val="7"/>
  </w:num>
  <w:num w:numId="13">
    <w:abstractNumId w:val="2"/>
  </w:num>
  <w:num w:numId="14">
    <w:abstractNumId w:val="0"/>
  </w:num>
  <w:num w:numId="15">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tephen Strawbridge">
    <w15:presenceInfo w15:providerId="Windows Live" w15:userId="e9dd161d8a0f79b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DE6"/>
    <w:rsid w:val="00001204"/>
    <w:rsid w:val="000013C4"/>
    <w:rsid w:val="00001474"/>
    <w:rsid w:val="00001A81"/>
    <w:rsid w:val="00001CCC"/>
    <w:rsid w:val="00001E58"/>
    <w:rsid w:val="00002291"/>
    <w:rsid w:val="00002483"/>
    <w:rsid w:val="00002813"/>
    <w:rsid w:val="000028AF"/>
    <w:rsid w:val="00002B14"/>
    <w:rsid w:val="00003FE9"/>
    <w:rsid w:val="00004C22"/>
    <w:rsid w:val="00004DD2"/>
    <w:rsid w:val="000058C3"/>
    <w:rsid w:val="00005D21"/>
    <w:rsid w:val="00005F86"/>
    <w:rsid w:val="000062F8"/>
    <w:rsid w:val="000064A4"/>
    <w:rsid w:val="000064B6"/>
    <w:rsid w:val="000064D7"/>
    <w:rsid w:val="00006657"/>
    <w:rsid w:val="00006C62"/>
    <w:rsid w:val="00006E3B"/>
    <w:rsid w:val="00007394"/>
    <w:rsid w:val="00007F00"/>
    <w:rsid w:val="000108A8"/>
    <w:rsid w:val="00010EC6"/>
    <w:rsid w:val="000111B4"/>
    <w:rsid w:val="00011A28"/>
    <w:rsid w:val="00011F43"/>
    <w:rsid w:val="000124C6"/>
    <w:rsid w:val="000136B3"/>
    <w:rsid w:val="00013DEA"/>
    <w:rsid w:val="0001483F"/>
    <w:rsid w:val="00014915"/>
    <w:rsid w:val="0001495D"/>
    <w:rsid w:val="000159B7"/>
    <w:rsid w:val="000169F3"/>
    <w:rsid w:val="00016B30"/>
    <w:rsid w:val="00016C61"/>
    <w:rsid w:val="00016F6D"/>
    <w:rsid w:val="00017AB5"/>
    <w:rsid w:val="00017CBD"/>
    <w:rsid w:val="00017DFF"/>
    <w:rsid w:val="00020612"/>
    <w:rsid w:val="000208FB"/>
    <w:rsid w:val="00020DF9"/>
    <w:rsid w:val="0002127A"/>
    <w:rsid w:val="000219DC"/>
    <w:rsid w:val="00021C08"/>
    <w:rsid w:val="000225B6"/>
    <w:rsid w:val="000225B8"/>
    <w:rsid w:val="00022BF5"/>
    <w:rsid w:val="00022E8D"/>
    <w:rsid w:val="00022F1D"/>
    <w:rsid w:val="00023158"/>
    <w:rsid w:val="000232DB"/>
    <w:rsid w:val="00023F69"/>
    <w:rsid w:val="0002530E"/>
    <w:rsid w:val="00025433"/>
    <w:rsid w:val="00025C5A"/>
    <w:rsid w:val="00025D50"/>
    <w:rsid w:val="0002751C"/>
    <w:rsid w:val="000277C9"/>
    <w:rsid w:val="00027A28"/>
    <w:rsid w:val="00027E2A"/>
    <w:rsid w:val="000304C1"/>
    <w:rsid w:val="0003056F"/>
    <w:rsid w:val="00031091"/>
    <w:rsid w:val="00031AF1"/>
    <w:rsid w:val="00031FDF"/>
    <w:rsid w:val="00032ED6"/>
    <w:rsid w:val="00033128"/>
    <w:rsid w:val="00033171"/>
    <w:rsid w:val="000331F8"/>
    <w:rsid w:val="00033D3B"/>
    <w:rsid w:val="00034034"/>
    <w:rsid w:val="00034615"/>
    <w:rsid w:val="00034832"/>
    <w:rsid w:val="00034A96"/>
    <w:rsid w:val="000350BA"/>
    <w:rsid w:val="0003527A"/>
    <w:rsid w:val="000357C7"/>
    <w:rsid w:val="00035C49"/>
    <w:rsid w:val="00035D96"/>
    <w:rsid w:val="00035F21"/>
    <w:rsid w:val="00036404"/>
    <w:rsid w:val="0003663D"/>
    <w:rsid w:val="00036644"/>
    <w:rsid w:val="000367AD"/>
    <w:rsid w:val="000367BB"/>
    <w:rsid w:val="000368EE"/>
    <w:rsid w:val="00036B0F"/>
    <w:rsid w:val="00036F88"/>
    <w:rsid w:val="000370BA"/>
    <w:rsid w:val="00037350"/>
    <w:rsid w:val="00037DF8"/>
    <w:rsid w:val="00040074"/>
    <w:rsid w:val="00040865"/>
    <w:rsid w:val="000408CF"/>
    <w:rsid w:val="000408DE"/>
    <w:rsid w:val="00041272"/>
    <w:rsid w:val="000419D9"/>
    <w:rsid w:val="00041B45"/>
    <w:rsid w:val="00041FD5"/>
    <w:rsid w:val="00042A4D"/>
    <w:rsid w:val="00042B7D"/>
    <w:rsid w:val="000431B2"/>
    <w:rsid w:val="000431BE"/>
    <w:rsid w:val="00043268"/>
    <w:rsid w:val="00043923"/>
    <w:rsid w:val="00044F14"/>
    <w:rsid w:val="00045746"/>
    <w:rsid w:val="00045A28"/>
    <w:rsid w:val="000466E5"/>
    <w:rsid w:val="00046A0E"/>
    <w:rsid w:val="00046A9D"/>
    <w:rsid w:val="00047440"/>
    <w:rsid w:val="00047911"/>
    <w:rsid w:val="000479AA"/>
    <w:rsid w:val="00047F00"/>
    <w:rsid w:val="00047FC4"/>
    <w:rsid w:val="0005032D"/>
    <w:rsid w:val="000504EC"/>
    <w:rsid w:val="00050F8A"/>
    <w:rsid w:val="00051AA4"/>
    <w:rsid w:val="00051C81"/>
    <w:rsid w:val="000524B3"/>
    <w:rsid w:val="000529AB"/>
    <w:rsid w:val="00052F59"/>
    <w:rsid w:val="00052FC0"/>
    <w:rsid w:val="000532B4"/>
    <w:rsid w:val="00053632"/>
    <w:rsid w:val="00053F13"/>
    <w:rsid w:val="00054DB7"/>
    <w:rsid w:val="00054F91"/>
    <w:rsid w:val="000558F0"/>
    <w:rsid w:val="0005602D"/>
    <w:rsid w:val="0005676A"/>
    <w:rsid w:val="00056FC7"/>
    <w:rsid w:val="0005700B"/>
    <w:rsid w:val="00057075"/>
    <w:rsid w:val="00057146"/>
    <w:rsid w:val="00057479"/>
    <w:rsid w:val="00057A3B"/>
    <w:rsid w:val="0006072F"/>
    <w:rsid w:val="0006087A"/>
    <w:rsid w:val="00060C64"/>
    <w:rsid w:val="00060D28"/>
    <w:rsid w:val="0006122F"/>
    <w:rsid w:val="000616F4"/>
    <w:rsid w:val="0006192C"/>
    <w:rsid w:val="00061E3F"/>
    <w:rsid w:val="000626B0"/>
    <w:rsid w:val="000630DF"/>
    <w:rsid w:val="00063670"/>
    <w:rsid w:val="000643D4"/>
    <w:rsid w:val="00064925"/>
    <w:rsid w:val="00064DD5"/>
    <w:rsid w:val="00065246"/>
    <w:rsid w:val="00065888"/>
    <w:rsid w:val="00065C13"/>
    <w:rsid w:val="000669AA"/>
    <w:rsid w:val="00066EEE"/>
    <w:rsid w:val="00066EF9"/>
    <w:rsid w:val="00067C25"/>
    <w:rsid w:val="00067D7F"/>
    <w:rsid w:val="000701C3"/>
    <w:rsid w:val="00070347"/>
    <w:rsid w:val="00070474"/>
    <w:rsid w:val="00070CA0"/>
    <w:rsid w:val="000712F7"/>
    <w:rsid w:val="00071A11"/>
    <w:rsid w:val="00071EC3"/>
    <w:rsid w:val="00072D3D"/>
    <w:rsid w:val="000735C6"/>
    <w:rsid w:val="000738AD"/>
    <w:rsid w:val="0007427B"/>
    <w:rsid w:val="000749F4"/>
    <w:rsid w:val="00074A25"/>
    <w:rsid w:val="00075872"/>
    <w:rsid w:val="00075A0D"/>
    <w:rsid w:val="000761E2"/>
    <w:rsid w:val="00076B1F"/>
    <w:rsid w:val="00076F23"/>
    <w:rsid w:val="000774BB"/>
    <w:rsid w:val="000774F9"/>
    <w:rsid w:val="00080AD6"/>
    <w:rsid w:val="0008141C"/>
    <w:rsid w:val="00081919"/>
    <w:rsid w:val="00081F92"/>
    <w:rsid w:val="000821E0"/>
    <w:rsid w:val="00082491"/>
    <w:rsid w:val="000827A4"/>
    <w:rsid w:val="00082AD1"/>
    <w:rsid w:val="00082F1E"/>
    <w:rsid w:val="00082F6D"/>
    <w:rsid w:val="000830A3"/>
    <w:rsid w:val="00083703"/>
    <w:rsid w:val="000840A3"/>
    <w:rsid w:val="000842A8"/>
    <w:rsid w:val="00084E7B"/>
    <w:rsid w:val="000854A4"/>
    <w:rsid w:val="000857E8"/>
    <w:rsid w:val="00085F49"/>
    <w:rsid w:val="000860F3"/>
    <w:rsid w:val="000864F8"/>
    <w:rsid w:val="00086568"/>
    <w:rsid w:val="000867AC"/>
    <w:rsid w:val="00086CE2"/>
    <w:rsid w:val="00086E2D"/>
    <w:rsid w:val="00086F65"/>
    <w:rsid w:val="000876AB"/>
    <w:rsid w:val="00087D6A"/>
    <w:rsid w:val="000904DA"/>
    <w:rsid w:val="0009097C"/>
    <w:rsid w:val="00091421"/>
    <w:rsid w:val="000919DE"/>
    <w:rsid w:val="00091A57"/>
    <w:rsid w:val="000921C7"/>
    <w:rsid w:val="00092617"/>
    <w:rsid w:val="00092A6C"/>
    <w:rsid w:val="00092DB4"/>
    <w:rsid w:val="0009359B"/>
    <w:rsid w:val="00093DE8"/>
    <w:rsid w:val="0009413D"/>
    <w:rsid w:val="0009452E"/>
    <w:rsid w:val="000946F9"/>
    <w:rsid w:val="00095405"/>
    <w:rsid w:val="00095F86"/>
    <w:rsid w:val="00096513"/>
    <w:rsid w:val="0009654D"/>
    <w:rsid w:val="00096DBF"/>
    <w:rsid w:val="00096F24"/>
    <w:rsid w:val="000971CC"/>
    <w:rsid w:val="000972F0"/>
    <w:rsid w:val="00097485"/>
    <w:rsid w:val="000974D3"/>
    <w:rsid w:val="00097592"/>
    <w:rsid w:val="00097640"/>
    <w:rsid w:val="0009780D"/>
    <w:rsid w:val="00097F50"/>
    <w:rsid w:val="000A0B9D"/>
    <w:rsid w:val="000A129B"/>
    <w:rsid w:val="000A1DC6"/>
    <w:rsid w:val="000A2727"/>
    <w:rsid w:val="000A279F"/>
    <w:rsid w:val="000A2969"/>
    <w:rsid w:val="000A2D85"/>
    <w:rsid w:val="000A2F62"/>
    <w:rsid w:val="000A3021"/>
    <w:rsid w:val="000A3394"/>
    <w:rsid w:val="000A3F0B"/>
    <w:rsid w:val="000A41A3"/>
    <w:rsid w:val="000A4B61"/>
    <w:rsid w:val="000A4BD4"/>
    <w:rsid w:val="000A53E7"/>
    <w:rsid w:val="000A5508"/>
    <w:rsid w:val="000A58FE"/>
    <w:rsid w:val="000A5A1B"/>
    <w:rsid w:val="000A5F3C"/>
    <w:rsid w:val="000A6CF8"/>
    <w:rsid w:val="000A7757"/>
    <w:rsid w:val="000A77DC"/>
    <w:rsid w:val="000A7E9E"/>
    <w:rsid w:val="000A7FFB"/>
    <w:rsid w:val="000B014F"/>
    <w:rsid w:val="000B064C"/>
    <w:rsid w:val="000B0AB4"/>
    <w:rsid w:val="000B0DCE"/>
    <w:rsid w:val="000B133A"/>
    <w:rsid w:val="000B13BA"/>
    <w:rsid w:val="000B188B"/>
    <w:rsid w:val="000B18D0"/>
    <w:rsid w:val="000B1E70"/>
    <w:rsid w:val="000B2760"/>
    <w:rsid w:val="000B2CDA"/>
    <w:rsid w:val="000B3A35"/>
    <w:rsid w:val="000B3F43"/>
    <w:rsid w:val="000B4192"/>
    <w:rsid w:val="000B4294"/>
    <w:rsid w:val="000B439B"/>
    <w:rsid w:val="000B5039"/>
    <w:rsid w:val="000B53BF"/>
    <w:rsid w:val="000B61B3"/>
    <w:rsid w:val="000B623C"/>
    <w:rsid w:val="000B66DE"/>
    <w:rsid w:val="000C0140"/>
    <w:rsid w:val="000C11EF"/>
    <w:rsid w:val="000C219A"/>
    <w:rsid w:val="000C219D"/>
    <w:rsid w:val="000C2480"/>
    <w:rsid w:val="000C26D5"/>
    <w:rsid w:val="000C27C7"/>
    <w:rsid w:val="000C2C1D"/>
    <w:rsid w:val="000C2E1E"/>
    <w:rsid w:val="000C3375"/>
    <w:rsid w:val="000C4348"/>
    <w:rsid w:val="000C460A"/>
    <w:rsid w:val="000C47F1"/>
    <w:rsid w:val="000C5726"/>
    <w:rsid w:val="000C5861"/>
    <w:rsid w:val="000C5CED"/>
    <w:rsid w:val="000C5E7D"/>
    <w:rsid w:val="000C6093"/>
    <w:rsid w:val="000C661A"/>
    <w:rsid w:val="000C6EC7"/>
    <w:rsid w:val="000C7417"/>
    <w:rsid w:val="000C7862"/>
    <w:rsid w:val="000D0B5D"/>
    <w:rsid w:val="000D0E8D"/>
    <w:rsid w:val="000D1002"/>
    <w:rsid w:val="000D153B"/>
    <w:rsid w:val="000D16E7"/>
    <w:rsid w:val="000D1889"/>
    <w:rsid w:val="000D19BD"/>
    <w:rsid w:val="000D209D"/>
    <w:rsid w:val="000D255E"/>
    <w:rsid w:val="000D2B7B"/>
    <w:rsid w:val="000D2F14"/>
    <w:rsid w:val="000D30F6"/>
    <w:rsid w:val="000D3185"/>
    <w:rsid w:val="000D32CC"/>
    <w:rsid w:val="000D3B68"/>
    <w:rsid w:val="000D3E45"/>
    <w:rsid w:val="000D4544"/>
    <w:rsid w:val="000D64E3"/>
    <w:rsid w:val="000D66CB"/>
    <w:rsid w:val="000D70F1"/>
    <w:rsid w:val="000E14FE"/>
    <w:rsid w:val="000E1FEC"/>
    <w:rsid w:val="000E2103"/>
    <w:rsid w:val="000E282D"/>
    <w:rsid w:val="000E326B"/>
    <w:rsid w:val="000E3654"/>
    <w:rsid w:val="000E37F2"/>
    <w:rsid w:val="000E38B3"/>
    <w:rsid w:val="000E3968"/>
    <w:rsid w:val="000E3F8B"/>
    <w:rsid w:val="000E4125"/>
    <w:rsid w:val="000E47D7"/>
    <w:rsid w:val="000E4E28"/>
    <w:rsid w:val="000E5023"/>
    <w:rsid w:val="000E5874"/>
    <w:rsid w:val="000E5BA5"/>
    <w:rsid w:val="000E6209"/>
    <w:rsid w:val="000E7158"/>
    <w:rsid w:val="000E7BC9"/>
    <w:rsid w:val="000E7E64"/>
    <w:rsid w:val="000F0752"/>
    <w:rsid w:val="000F0B54"/>
    <w:rsid w:val="000F0F09"/>
    <w:rsid w:val="000F0F85"/>
    <w:rsid w:val="000F10B5"/>
    <w:rsid w:val="000F171B"/>
    <w:rsid w:val="000F20D3"/>
    <w:rsid w:val="000F22F3"/>
    <w:rsid w:val="000F2BF2"/>
    <w:rsid w:val="000F2DB1"/>
    <w:rsid w:val="000F44D5"/>
    <w:rsid w:val="000F5BBB"/>
    <w:rsid w:val="000F602D"/>
    <w:rsid w:val="000F671F"/>
    <w:rsid w:val="000F6AD2"/>
    <w:rsid w:val="000F6FC4"/>
    <w:rsid w:val="000F738B"/>
    <w:rsid w:val="000F75D0"/>
    <w:rsid w:val="000F7A9B"/>
    <w:rsid w:val="000F7DD9"/>
    <w:rsid w:val="0010046A"/>
    <w:rsid w:val="00100573"/>
    <w:rsid w:val="00100724"/>
    <w:rsid w:val="00100ABB"/>
    <w:rsid w:val="001011A2"/>
    <w:rsid w:val="00101607"/>
    <w:rsid w:val="001017F5"/>
    <w:rsid w:val="001024AB"/>
    <w:rsid w:val="00102E6A"/>
    <w:rsid w:val="00102E74"/>
    <w:rsid w:val="00102FE7"/>
    <w:rsid w:val="001031BA"/>
    <w:rsid w:val="00103E1C"/>
    <w:rsid w:val="00103F81"/>
    <w:rsid w:val="00104267"/>
    <w:rsid w:val="001045C3"/>
    <w:rsid w:val="00104700"/>
    <w:rsid w:val="00104AC0"/>
    <w:rsid w:val="00104CFC"/>
    <w:rsid w:val="001056DA"/>
    <w:rsid w:val="001057DE"/>
    <w:rsid w:val="00105E39"/>
    <w:rsid w:val="00105FF8"/>
    <w:rsid w:val="0010604A"/>
    <w:rsid w:val="00106373"/>
    <w:rsid w:val="001066C2"/>
    <w:rsid w:val="00107BF3"/>
    <w:rsid w:val="001101D1"/>
    <w:rsid w:val="001106EC"/>
    <w:rsid w:val="00110CD8"/>
    <w:rsid w:val="00110E95"/>
    <w:rsid w:val="0011175B"/>
    <w:rsid w:val="00111835"/>
    <w:rsid w:val="00112236"/>
    <w:rsid w:val="00112320"/>
    <w:rsid w:val="00112C6A"/>
    <w:rsid w:val="0011317A"/>
    <w:rsid w:val="0011334A"/>
    <w:rsid w:val="0011377B"/>
    <w:rsid w:val="001142A8"/>
    <w:rsid w:val="001148C1"/>
    <w:rsid w:val="001148D2"/>
    <w:rsid w:val="001148FE"/>
    <w:rsid w:val="00114F55"/>
    <w:rsid w:val="00115A7D"/>
    <w:rsid w:val="00115AA5"/>
    <w:rsid w:val="0011604E"/>
    <w:rsid w:val="00116465"/>
    <w:rsid w:val="0011661E"/>
    <w:rsid w:val="00117B10"/>
    <w:rsid w:val="001200A9"/>
    <w:rsid w:val="001205BE"/>
    <w:rsid w:val="00120726"/>
    <w:rsid w:val="001209B4"/>
    <w:rsid w:val="00120FD7"/>
    <w:rsid w:val="001216FC"/>
    <w:rsid w:val="0012191D"/>
    <w:rsid w:val="00121B89"/>
    <w:rsid w:val="0012228E"/>
    <w:rsid w:val="0012230A"/>
    <w:rsid w:val="00122497"/>
    <w:rsid w:val="001227C2"/>
    <w:rsid w:val="00122FB5"/>
    <w:rsid w:val="001238B8"/>
    <w:rsid w:val="00123E94"/>
    <w:rsid w:val="001240C2"/>
    <w:rsid w:val="00124BEB"/>
    <w:rsid w:val="00125177"/>
    <w:rsid w:val="00125257"/>
    <w:rsid w:val="001255D0"/>
    <w:rsid w:val="00126558"/>
    <w:rsid w:val="001272F1"/>
    <w:rsid w:val="001277EB"/>
    <w:rsid w:val="001278E6"/>
    <w:rsid w:val="00127D79"/>
    <w:rsid w:val="001309E9"/>
    <w:rsid w:val="001311A7"/>
    <w:rsid w:val="001314E3"/>
    <w:rsid w:val="00131730"/>
    <w:rsid w:val="00131924"/>
    <w:rsid w:val="00131A51"/>
    <w:rsid w:val="001326F1"/>
    <w:rsid w:val="0013278A"/>
    <w:rsid w:val="00132DD0"/>
    <w:rsid w:val="00133068"/>
    <w:rsid w:val="00133220"/>
    <w:rsid w:val="00134523"/>
    <w:rsid w:val="0013544D"/>
    <w:rsid w:val="001368C3"/>
    <w:rsid w:val="001376AD"/>
    <w:rsid w:val="0014024D"/>
    <w:rsid w:val="0014066E"/>
    <w:rsid w:val="001409ED"/>
    <w:rsid w:val="00140DD0"/>
    <w:rsid w:val="001417AF"/>
    <w:rsid w:val="00141C4D"/>
    <w:rsid w:val="001428C7"/>
    <w:rsid w:val="00142CFA"/>
    <w:rsid w:val="00142D20"/>
    <w:rsid w:val="00142EF4"/>
    <w:rsid w:val="0014303A"/>
    <w:rsid w:val="00143CB8"/>
    <w:rsid w:val="00143D8B"/>
    <w:rsid w:val="00143E6D"/>
    <w:rsid w:val="00143E8B"/>
    <w:rsid w:val="001443A5"/>
    <w:rsid w:val="001447EF"/>
    <w:rsid w:val="0014528C"/>
    <w:rsid w:val="00145BB2"/>
    <w:rsid w:val="00146992"/>
    <w:rsid w:val="00146C1C"/>
    <w:rsid w:val="00146E3E"/>
    <w:rsid w:val="00150399"/>
    <w:rsid w:val="0015085A"/>
    <w:rsid w:val="00150D13"/>
    <w:rsid w:val="00151B95"/>
    <w:rsid w:val="00152F2A"/>
    <w:rsid w:val="00153002"/>
    <w:rsid w:val="00153171"/>
    <w:rsid w:val="0015320A"/>
    <w:rsid w:val="001535B3"/>
    <w:rsid w:val="001535E1"/>
    <w:rsid w:val="0015397E"/>
    <w:rsid w:val="001540E3"/>
    <w:rsid w:val="001545B4"/>
    <w:rsid w:val="001549A6"/>
    <w:rsid w:val="00154A68"/>
    <w:rsid w:val="001552BF"/>
    <w:rsid w:val="00155821"/>
    <w:rsid w:val="00155E1E"/>
    <w:rsid w:val="0015628D"/>
    <w:rsid w:val="0015678F"/>
    <w:rsid w:val="00157989"/>
    <w:rsid w:val="00157AF3"/>
    <w:rsid w:val="0016001A"/>
    <w:rsid w:val="001600D2"/>
    <w:rsid w:val="001606B9"/>
    <w:rsid w:val="0016093F"/>
    <w:rsid w:val="00161293"/>
    <w:rsid w:val="0016182C"/>
    <w:rsid w:val="00161C79"/>
    <w:rsid w:val="00161D14"/>
    <w:rsid w:val="001620E0"/>
    <w:rsid w:val="00162305"/>
    <w:rsid w:val="00162782"/>
    <w:rsid w:val="00162F46"/>
    <w:rsid w:val="001632C8"/>
    <w:rsid w:val="001633E9"/>
    <w:rsid w:val="00163571"/>
    <w:rsid w:val="001638E3"/>
    <w:rsid w:val="00163B4C"/>
    <w:rsid w:val="00163CAC"/>
    <w:rsid w:val="0016433F"/>
    <w:rsid w:val="001646CD"/>
    <w:rsid w:val="00165162"/>
    <w:rsid w:val="0016557C"/>
    <w:rsid w:val="00165EF1"/>
    <w:rsid w:val="001663B7"/>
    <w:rsid w:val="001664AB"/>
    <w:rsid w:val="001667BD"/>
    <w:rsid w:val="00166893"/>
    <w:rsid w:val="00167243"/>
    <w:rsid w:val="00167493"/>
    <w:rsid w:val="0016757A"/>
    <w:rsid w:val="00167D7E"/>
    <w:rsid w:val="001700D3"/>
    <w:rsid w:val="001713FD"/>
    <w:rsid w:val="00171555"/>
    <w:rsid w:val="00172884"/>
    <w:rsid w:val="001728E5"/>
    <w:rsid w:val="00172B6E"/>
    <w:rsid w:val="001731CD"/>
    <w:rsid w:val="0017452D"/>
    <w:rsid w:val="0017493C"/>
    <w:rsid w:val="001749C4"/>
    <w:rsid w:val="001752CC"/>
    <w:rsid w:val="00175549"/>
    <w:rsid w:val="001756FF"/>
    <w:rsid w:val="00176147"/>
    <w:rsid w:val="001765E7"/>
    <w:rsid w:val="0017694C"/>
    <w:rsid w:val="001773B4"/>
    <w:rsid w:val="00177A59"/>
    <w:rsid w:val="00177A72"/>
    <w:rsid w:val="00177D16"/>
    <w:rsid w:val="00177F5F"/>
    <w:rsid w:val="001800A7"/>
    <w:rsid w:val="001808D8"/>
    <w:rsid w:val="00180C8F"/>
    <w:rsid w:val="00180FCC"/>
    <w:rsid w:val="00181135"/>
    <w:rsid w:val="001811F7"/>
    <w:rsid w:val="00181465"/>
    <w:rsid w:val="001819F0"/>
    <w:rsid w:val="0018247F"/>
    <w:rsid w:val="001834F9"/>
    <w:rsid w:val="001835B7"/>
    <w:rsid w:val="00183AAF"/>
    <w:rsid w:val="00184344"/>
    <w:rsid w:val="001844CF"/>
    <w:rsid w:val="001846CB"/>
    <w:rsid w:val="00184E6E"/>
    <w:rsid w:val="0018550D"/>
    <w:rsid w:val="00185829"/>
    <w:rsid w:val="00185DAD"/>
    <w:rsid w:val="00186772"/>
    <w:rsid w:val="00186D94"/>
    <w:rsid w:val="00186DFB"/>
    <w:rsid w:val="00186E40"/>
    <w:rsid w:val="0018705B"/>
    <w:rsid w:val="0018757E"/>
    <w:rsid w:val="00187730"/>
    <w:rsid w:val="00187896"/>
    <w:rsid w:val="00187A56"/>
    <w:rsid w:val="00191BC8"/>
    <w:rsid w:val="00191C93"/>
    <w:rsid w:val="00192326"/>
    <w:rsid w:val="0019238D"/>
    <w:rsid w:val="001927D0"/>
    <w:rsid w:val="00192E4C"/>
    <w:rsid w:val="00192F52"/>
    <w:rsid w:val="00193054"/>
    <w:rsid w:val="001930F7"/>
    <w:rsid w:val="00193720"/>
    <w:rsid w:val="00193972"/>
    <w:rsid w:val="00193994"/>
    <w:rsid w:val="00193B10"/>
    <w:rsid w:val="00193B57"/>
    <w:rsid w:val="00193DAA"/>
    <w:rsid w:val="00193F61"/>
    <w:rsid w:val="00194896"/>
    <w:rsid w:val="001952B7"/>
    <w:rsid w:val="00196464"/>
    <w:rsid w:val="00196A16"/>
    <w:rsid w:val="00196E20"/>
    <w:rsid w:val="00196FCA"/>
    <w:rsid w:val="00197643"/>
    <w:rsid w:val="0019778E"/>
    <w:rsid w:val="001979AA"/>
    <w:rsid w:val="001979D0"/>
    <w:rsid w:val="00197C5F"/>
    <w:rsid w:val="00197F64"/>
    <w:rsid w:val="001A0369"/>
    <w:rsid w:val="001A118B"/>
    <w:rsid w:val="001A12A8"/>
    <w:rsid w:val="001A1672"/>
    <w:rsid w:val="001A18A6"/>
    <w:rsid w:val="001A20C5"/>
    <w:rsid w:val="001A256B"/>
    <w:rsid w:val="001A271C"/>
    <w:rsid w:val="001A273A"/>
    <w:rsid w:val="001A2AF6"/>
    <w:rsid w:val="001A30E2"/>
    <w:rsid w:val="001A3463"/>
    <w:rsid w:val="001A372A"/>
    <w:rsid w:val="001A3A2B"/>
    <w:rsid w:val="001A3D71"/>
    <w:rsid w:val="001A4351"/>
    <w:rsid w:val="001A5F6F"/>
    <w:rsid w:val="001A603A"/>
    <w:rsid w:val="001A6216"/>
    <w:rsid w:val="001A65CC"/>
    <w:rsid w:val="001A6BB1"/>
    <w:rsid w:val="001A7241"/>
    <w:rsid w:val="001A7A5C"/>
    <w:rsid w:val="001B014B"/>
    <w:rsid w:val="001B03A2"/>
    <w:rsid w:val="001B049C"/>
    <w:rsid w:val="001B050F"/>
    <w:rsid w:val="001B081B"/>
    <w:rsid w:val="001B08A4"/>
    <w:rsid w:val="001B0DE7"/>
    <w:rsid w:val="001B0EB8"/>
    <w:rsid w:val="001B1254"/>
    <w:rsid w:val="001B1859"/>
    <w:rsid w:val="001B1DEC"/>
    <w:rsid w:val="001B1E19"/>
    <w:rsid w:val="001B3109"/>
    <w:rsid w:val="001B3333"/>
    <w:rsid w:val="001B354C"/>
    <w:rsid w:val="001B3692"/>
    <w:rsid w:val="001B3819"/>
    <w:rsid w:val="001B4C49"/>
    <w:rsid w:val="001B4D89"/>
    <w:rsid w:val="001B5437"/>
    <w:rsid w:val="001B5D1F"/>
    <w:rsid w:val="001B6AE6"/>
    <w:rsid w:val="001B71A1"/>
    <w:rsid w:val="001B7976"/>
    <w:rsid w:val="001B7CD5"/>
    <w:rsid w:val="001C0D0B"/>
    <w:rsid w:val="001C0DBF"/>
    <w:rsid w:val="001C0F5B"/>
    <w:rsid w:val="001C0FE0"/>
    <w:rsid w:val="001C1A64"/>
    <w:rsid w:val="001C1F85"/>
    <w:rsid w:val="001C223A"/>
    <w:rsid w:val="001C25B5"/>
    <w:rsid w:val="001C28FA"/>
    <w:rsid w:val="001C2A1C"/>
    <w:rsid w:val="001C306C"/>
    <w:rsid w:val="001C32F6"/>
    <w:rsid w:val="001C34B7"/>
    <w:rsid w:val="001C3722"/>
    <w:rsid w:val="001C3B7E"/>
    <w:rsid w:val="001C3C6C"/>
    <w:rsid w:val="001C42AB"/>
    <w:rsid w:val="001C46C3"/>
    <w:rsid w:val="001C474E"/>
    <w:rsid w:val="001C554F"/>
    <w:rsid w:val="001C5F92"/>
    <w:rsid w:val="001C60E4"/>
    <w:rsid w:val="001C6893"/>
    <w:rsid w:val="001C6B59"/>
    <w:rsid w:val="001C6DAA"/>
    <w:rsid w:val="001C728F"/>
    <w:rsid w:val="001C75A1"/>
    <w:rsid w:val="001C7EF8"/>
    <w:rsid w:val="001D055F"/>
    <w:rsid w:val="001D0AA5"/>
    <w:rsid w:val="001D0E90"/>
    <w:rsid w:val="001D0FDF"/>
    <w:rsid w:val="001D16E5"/>
    <w:rsid w:val="001D1A52"/>
    <w:rsid w:val="001D21B7"/>
    <w:rsid w:val="001D228F"/>
    <w:rsid w:val="001D2C91"/>
    <w:rsid w:val="001D2CF9"/>
    <w:rsid w:val="001D35D4"/>
    <w:rsid w:val="001D3698"/>
    <w:rsid w:val="001D3ADA"/>
    <w:rsid w:val="001D3C79"/>
    <w:rsid w:val="001D44B1"/>
    <w:rsid w:val="001D466F"/>
    <w:rsid w:val="001D4DB6"/>
    <w:rsid w:val="001D4EDA"/>
    <w:rsid w:val="001D509E"/>
    <w:rsid w:val="001D5270"/>
    <w:rsid w:val="001D55B2"/>
    <w:rsid w:val="001D58DA"/>
    <w:rsid w:val="001D66A0"/>
    <w:rsid w:val="001D6C20"/>
    <w:rsid w:val="001D6D7C"/>
    <w:rsid w:val="001D70F8"/>
    <w:rsid w:val="001D7E25"/>
    <w:rsid w:val="001E029E"/>
    <w:rsid w:val="001E053D"/>
    <w:rsid w:val="001E0753"/>
    <w:rsid w:val="001E1A9A"/>
    <w:rsid w:val="001E24D8"/>
    <w:rsid w:val="001E2C50"/>
    <w:rsid w:val="001E302B"/>
    <w:rsid w:val="001E33B5"/>
    <w:rsid w:val="001E3734"/>
    <w:rsid w:val="001E3C17"/>
    <w:rsid w:val="001E3D99"/>
    <w:rsid w:val="001E419D"/>
    <w:rsid w:val="001E5154"/>
    <w:rsid w:val="001E53DC"/>
    <w:rsid w:val="001E55D5"/>
    <w:rsid w:val="001E576A"/>
    <w:rsid w:val="001E5906"/>
    <w:rsid w:val="001E5D07"/>
    <w:rsid w:val="001E66F7"/>
    <w:rsid w:val="001E6EBE"/>
    <w:rsid w:val="001E777C"/>
    <w:rsid w:val="001E7BF5"/>
    <w:rsid w:val="001E7CFC"/>
    <w:rsid w:val="001E7DBA"/>
    <w:rsid w:val="001E7F39"/>
    <w:rsid w:val="001F051F"/>
    <w:rsid w:val="001F0EF5"/>
    <w:rsid w:val="001F0F18"/>
    <w:rsid w:val="001F0F48"/>
    <w:rsid w:val="001F17BE"/>
    <w:rsid w:val="001F1CD0"/>
    <w:rsid w:val="001F2905"/>
    <w:rsid w:val="001F29DF"/>
    <w:rsid w:val="001F30C3"/>
    <w:rsid w:val="001F3743"/>
    <w:rsid w:val="001F48C0"/>
    <w:rsid w:val="001F4DEE"/>
    <w:rsid w:val="001F4E02"/>
    <w:rsid w:val="001F5108"/>
    <w:rsid w:val="001F62CE"/>
    <w:rsid w:val="001F66D0"/>
    <w:rsid w:val="001F6881"/>
    <w:rsid w:val="001F68B4"/>
    <w:rsid w:val="001F69E2"/>
    <w:rsid w:val="001F6A21"/>
    <w:rsid w:val="001F6C3F"/>
    <w:rsid w:val="001F6CA7"/>
    <w:rsid w:val="001F73E3"/>
    <w:rsid w:val="001F7AEF"/>
    <w:rsid w:val="001F7FC7"/>
    <w:rsid w:val="00200610"/>
    <w:rsid w:val="0020080D"/>
    <w:rsid w:val="002008F7"/>
    <w:rsid w:val="00200DA5"/>
    <w:rsid w:val="00200F11"/>
    <w:rsid w:val="00201937"/>
    <w:rsid w:val="00201C93"/>
    <w:rsid w:val="002032C1"/>
    <w:rsid w:val="00203407"/>
    <w:rsid w:val="00203930"/>
    <w:rsid w:val="0020440C"/>
    <w:rsid w:val="0020483E"/>
    <w:rsid w:val="0020492C"/>
    <w:rsid w:val="00204AC4"/>
    <w:rsid w:val="00204CB6"/>
    <w:rsid w:val="00204FE3"/>
    <w:rsid w:val="0020503C"/>
    <w:rsid w:val="002050BE"/>
    <w:rsid w:val="002053A3"/>
    <w:rsid w:val="002057BF"/>
    <w:rsid w:val="002064C1"/>
    <w:rsid w:val="00206B29"/>
    <w:rsid w:val="0021013B"/>
    <w:rsid w:val="00210318"/>
    <w:rsid w:val="00210FEF"/>
    <w:rsid w:val="00211EE7"/>
    <w:rsid w:val="00212F12"/>
    <w:rsid w:val="00212F7D"/>
    <w:rsid w:val="0021332F"/>
    <w:rsid w:val="0021340E"/>
    <w:rsid w:val="0021371B"/>
    <w:rsid w:val="00213B11"/>
    <w:rsid w:val="00214269"/>
    <w:rsid w:val="002143D7"/>
    <w:rsid w:val="0021456B"/>
    <w:rsid w:val="00214DF3"/>
    <w:rsid w:val="00214F8E"/>
    <w:rsid w:val="00215773"/>
    <w:rsid w:val="002157BD"/>
    <w:rsid w:val="00215947"/>
    <w:rsid w:val="00215A76"/>
    <w:rsid w:val="0021682F"/>
    <w:rsid w:val="0021699F"/>
    <w:rsid w:val="002169D7"/>
    <w:rsid w:val="00216D2B"/>
    <w:rsid w:val="002172EC"/>
    <w:rsid w:val="0021794C"/>
    <w:rsid w:val="00217BC1"/>
    <w:rsid w:val="00217C56"/>
    <w:rsid w:val="00220A0D"/>
    <w:rsid w:val="00220D92"/>
    <w:rsid w:val="00220EF0"/>
    <w:rsid w:val="002210CD"/>
    <w:rsid w:val="002220A3"/>
    <w:rsid w:val="00222441"/>
    <w:rsid w:val="00222607"/>
    <w:rsid w:val="00222F07"/>
    <w:rsid w:val="00223542"/>
    <w:rsid w:val="00223A51"/>
    <w:rsid w:val="0022442D"/>
    <w:rsid w:val="002246B8"/>
    <w:rsid w:val="0022483E"/>
    <w:rsid w:val="00224854"/>
    <w:rsid w:val="00225058"/>
    <w:rsid w:val="00226032"/>
    <w:rsid w:val="002260CF"/>
    <w:rsid w:val="002264C7"/>
    <w:rsid w:val="002265C2"/>
    <w:rsid w:val="00226C2C"/>
    <w:rsid w:val="002301D7"/>
    <w:rsid w:val="0023059D"/>
    <w:rsid w:val="00230BFE"/>
    <w:rsid w:val="00231C74"/>
    <w:rsid w:val="002322A2"/>
    <w:rsid w:val="00232A11"/>
    <w:rsid w:val="00232D5C"/>
    <w:rsid w:val="00232DD1"/>
    <w:rsid w:val="00233004"/>
    <w:rsid w:val="002333D2"/>
    <w:rsid w:val="0023353B"/>
    <w:rsid w:val="002337BA"/>
    <w:rsid w:val="002338A3"/>
    <w:rsid w:val="00233A35"/>
    <w:rsid w:val="00233AAD"/>
    <w:rsid w:val="00233E54"/>
    <w:rsid w:val="00234019"/>
    <w:rsid w:val="0023404B"/>
    <w:rsid w:val="00234198"/>
    <w:rsid w:val="00234DB3"/>
    <w:rsid w:val="00234F3E"/>
    <w:rsid w:val="002350E9"/>
    <w:rsid w:val="002357EA"/>
    <w:rsid w:val="00235D58"/>
    <w:rsid w:val="00236885"/>
    <w:rsid w:val="00236B6E"/>
    <w:rsid w:val="002374F1"/>
    <w:rsid w:val="00237990"/>
    <w:rsid w:val="00237B3F"/>
    <w:rsid w:val="00237C35"/>
    <w:rsid w:val="00237F25"/>
    <w:rsid w:val="00240184"/>
    <w:rsid w:val="0024040E"/>
    <w:rsid w:val="00240CB8"/>
    <w:rsid w:val="00241529"/>
    <w:rsid w:val="002423D2"/>
    <w:rsid w:val="0024297B"/>
    <w:rsid w:val="00242AE2"/>
    <w:rsid w:val="00242CC5"/>
    <w:rsid w:val="00242EB2"/>
    <w:rsid w:val="002431F6"/>
    <w:rsid w:val="002433D6"/>
    <w:rsid w:val="00243959"/>
    <w:rsid w:val="00243E77"/>
    <w:rsid w:val="00244907"/>
    <w:rsid w:val="002449E6"/>
    <w:rsid w:val="00244EC2"/>
    <w:rsid w:val="00245214"/>
    <w:rsid w:val="00245340"/>
    <w:rsid w:val="00245A4D"/>
    <w:rsid w:val="002468DD"/>
    <w:rsid w:val="00246955"/>
    <w:rsid w:val="00246DBA"/>
    <w:rsid w:val="00247025"/>
    <w:rsid w:val="00247155"/>
    <w:rsid w:val="002475DE"/>
    <w:rsid w:val="00247E50"/>
    <w:rsid w:val="00250663"/>
    <w:rsid w:val="00250A4E"/>
    <w:rsid w:val="002518ED"/>
    <w:rsid w:val="00251F14"/>
    <w:rsid w:val="00251F40"/>
    <w:rsid w:val="0025256A"/>
    <w:rsid w:val="00252660"/>
    <w:rsid w:val="00252C1F"/>
    <w:rsid w:val="00253289"/>
    <w:rsid w:val="00253645"/>
    <w:rsid w:val="0025377A"/>
    <w:rsid w:val="002540A7"/>
    <w:rsid w:val="002547EC"/>
    <w:rsid w:val="0025485E"/>
    <w:rsid w:val="00254DE4"/>
    <w:rsid w:val="00255605"/>
    <w:rsid w:val="002558F5"/>
    <w:rsid w:val="00255952"/>
    <w:rsid w:val="00255FA6"/>
    <w:rsid w:val="00256FC0"/>
    <w:rsid w:val="00257358"/>
    <w:rsid w:val="002607C9"/>
    <w:rsid w:val="0026137E"/>
    <w:rsid w:val="00261C7D"/>
    <w:rsid w:val="00262068"/>
    <w:rsid w:val="002625E4"/>
    <w:rsid w:val="00262693"/>
    <w:rsid w:val="00262A76"/>
    <w:rsid w:val="0026324B"/>
    <w:rsid w:val="0026349D"/>
    <w:rsid w:val="0026393B"/>
    <w:rsid w:val="00263EBB"/>
    <w:rsid w:val="0026404B"/>
    <w:rsid w:val="00264318"/>
    <w:rsid w:val="00264704"/>
    <w:rsid w:val="00264E14"/>
    <w:rsid w:val="002660CE"/>
    <w:rsid w:val="0026675C"/>
    <w:rsid w:val="002669E1"/>
    <w:rsid w:val="002670E7"/>
    <w:rsid w:val="00267287"/>
    <w:rsid w:val="002674C9"/>
    <w:rsid w:val="0026791A"/>
    <w:rsid w:val="00267B06"/>
    <w:rsid w:val="00267F90"/>
    <w:rsid w:val="00270B1D"/>
    <w:rsid w:val="00271247"/>
    <w:rsid w:val="00271B47"/>
    <w:rsid w:val="00272852"/>
    <w:rsid w:val="0027361A"/>
    <w:rsid w:val="00273CC1"/>
    <w:rsid w:val="00274115"/>
    <w:rsid w:val="002741CD"/>
    <w:rsid w:val="0027436C"/>
    <w:rsid w:val="00275196"/>
    <w:rsid w:val="002754CF"/>
    <w:rsid w:val="0027552C"/>
    <w:rsid w:val="002757E4"/>
    <w:rsid w:val="002758F3"/>
    <w:rsid w:val="00277058"/>
    <w:rsid w:val="002777CB"/>
    <w:rsid w:val="00277928"/>
    <w:rsid w:val="00280000"/>
    <w:rsid w:val="002810E7"/>
    <w:rsid w:val="0028110A"/>
    <w:rsid w:val="00282155"/>
    <w:rsid w:val="00282177"/>
    <w:rsid w:val="002823EB"/>
    <w:rsid w:val="0028258B"/>
    <w:rsid w:val="00282A15"/>
    <w:rsid w:val="00282E81"/>
    <w:rsid w:val="00282FEA"/>
    <w:rsid w:val="00283213"/>
    <w:rsid w:val="00283243"/>
    <w:rsid w:val="002832F2"/>
    <w:rsid w:val="002850AB"/>
    <w:rsid w:val="002851C7"/>
    <w:rsid w:val="00285AD0"/>
    <w:rsid w:val="00285B83"/>
    <w:rsid w:val="00285BB3"/>
    <w:rsid w:val="00286647"/>
    <w:rsid w:val="00287520"/>
    <w:rsid w:val="002875B9"/>
    <w:rsid w:val="00287742"/>
    <w:rsid w:val="00287810"/>
    <w:rsid w:val="00290161"/>
    <w:rsid w:val="002904EF"/>
    <w:rsid w:val="00290B46"/>
    <w:rsid w:val="002910EF"/>
    <w:rsid w:val="002911B5"/>
    <w:rsid w:val="00293551"/>
    <w:rsid w:val="002936C1"/>
    <w:rsid w:val="00293802"/>
    <w:rsid w:val="00293CB7"/>
    <w:rsid w:val="00293D51"/>
    <w:rsid w:val="00293E32"/>
    <w:rsid w:val="0029439C"/>
    <w:rsid w:val="00294CBB"/>
    <w:rsid w:val="00294E4D"/>
    <w:rsid w:val="0029514E"/>
    <w:rsid w:val="0029563A"/>
    <w:rsid w:val="00296783"/>
    <w:rsid w:val="00296A24"/>
    <w:rsid w:val="002974FE"/>
    <w:rsid w:val="00297D08"/>
    <w:rsid w:val="00297EF3"/>
    <w:rsid w:val="002A07AA"/>
    <w:rsid w:val="002A0ACB"/>
    <w:rsid w:val="002A0DB9"/>
    <w:rsid w:val="002A1195"/>
    <w:rsid w:val="002A1252"/>
    <w:rsid w:val="002A14E3"/>
    <w:rsid w:val="002A1E74"/>
    <w:rsid w:val="002A2A4C"/>
    <w:rsid w:val="002A2BB5"/>
    <w:rsid w:val="002A3533"/>
    <w:rsid w:val="002A362D"/>
    <w:rsid w:val="002A381E"/>
    <w:rsid w:val="002A386B"/>
    <w:rsid w:val="002A3895"/>
    <w:rsid w:val="002A38A4"/>
    <w:rsid w:val="002A4826"/>
    <w:rsid w:val="002A4ACF"/>
    <w:rsid w:val="002A4F10"/>
    <w:rsid w:val="002A4F40"/>
    <w:rsid w:val="002A516F"/>
    <w:rsid w:val="002A5466"/>
    <w:rsid w:val="002A5FAE"/>
    <w:rsid w:val="002A6477"/>
    <w:rsid w:val="002A6595"/>
    <w:rsid w:val="002A786C"/>
    <w:rsid w:val="002A7D4C"/>
    <w:rsid w:val="002B043B"/>
    <w:rsid w:val="002B07C5"/>
    <w:rsid w:val="002B08EF"/>
    <w:rsid w:val="002B0ECE"/>
    <w:rsid w:val="002B118A"/>
    <w:rsid w:val="002B1C95"/>
    <w:rsid w:val="002B23CA"/>
    <w:rsid w:val="002B29D9"/>
    <w:rsid w:val="002B2BEB"/>
    <w:rsid w:val="002B2D2E"/>
    <w:rsid w:val="002B2DB1"/>
    <w:rsid w:val="002B3EEE"/>
    <w:rsid w:val="002B42EF"/>
    <w:rsid w:val="002B4DC4"/>
    <w:rsid w:val="002B504E"/>
    <w:rsid w:val="002B58A7"/>
    <w:rsid w:val="002B5E06"/>
    <w:rsid w:val="002B67B8"/>
    <w:rsid w:val="002B6827"/>
    <w:rsid w:val="002B6F19"/>
    <w:rsid w:val="002B73C5"/>
    <w:rsid w:val="002B74BE"/>
    <w:rsid w:val="002B7755"/>
    <w:rsid w:val="002B7A7D"/>
    <w:rsid w:val="002B7AFD"/>
    <w:rsid w:val="002C002E"/>
    <w:rsid w:val="002C0A5F"/>
    <w:rsid w:val="002C0BC0"/>
    <w:rsid w:val="002C13D4"/>
    <w:rsid w:val="002C1998"/>
    <w:rsid w:val="002C1ADC"/>
    <w:rsid w:val="002C1B67"/>
    <w:rsid w:val="002C22DA"/>
    <w:rsid w:val="002C282C"/>
    <w:rsid w:val="002C2C32"/>
    <w:rsid w:val="002C2F3B"/>
    <w:rsid w:val="002C352F"/>
    <w:rsid w:val="002C38AA"/>
    <w:rsid w:val="002C3B2A"/>
    <w:rsid w:val="002C3E04"/>
    <w:rsid w:val="002C40C4"/>
    <w:rsid w:val="002C40DB"/>
    <w:rsid w:val="002C47A6"/>
    <w:rsid w:val="002C4C39"/>
    <w:rsid w:val="002C4CD4"/>
    <w:rsid w:val="002C5372"/>
    <w:rsid w:val="002C54F1"/>
    <w:rsid w:val="002C5C2C"/>
    <w:rsid w:val="002C64BB"/>
    <w:rsid w:val="002C64FC"/>
    <w:rsid w:val="002C65E7"/>
    <w:rsid w:val="002C67FD"/>
    <w:rsid w:val="002C7216"/>
    <w:rsid w:val="002C7680"/>
    <w:rsid w:val="002C7CB6"/>
    <w:rsid w:val="002D0B1B"/>
    <w:rsid w:val="002D0BDF"/>
    <w:rsid w:val="002D0F77"/>
    <w:rsid w:val="002D1348"/>
    <w:rsid w:val="002D16BD"/>
    <w:rsid w:val="002D1BAB"/>
    <w:rsid w:val="002D1FAD"/>
    <w:rsid w:val="002D2250"/>
    <w:rsid w:val="002D2926"/>
    <w:rsid w:val="002D30E9"/>
    <w:rsid w:val="002D30F1"/>
    <w:rsid w:val="002D3148"/>
    <w:rsid w:val="002D3982"/>
    <w:rsid w:val="002D3EB5"/>
    <w:rsid w:val="002D3F0E"/>
    <w:rsid w:val="002D5DA4"/>
    <w:rsid w:val="002D5F14"/>
    <w:rsid w:val="002D5FE5"/>
    <w:rsid w:val="002D61C6"/>
    <w:rsid w:val="002D6385"/>
    <w:rsid w:val="002D67E3"/>
    <w:rsid w:val="002D722C"/>
    <w:rsid w:val="002D72DE"/>
    <w:rsid w:val="002D7A7E"/>
    <w:rsid w:val="002E0476"/>
    <w:rsid w:val="002E078E"/>
    <w:rsid w:val="002E083E"/>
    <w:rsid w:val="002E09C4"/>
    <w:rsid w:val="002E0ACD"/>
    <w:rsid w:val="002E145B"/>
    <w:rsid w:val="002E1D2E"/>
    <w:rsid w:val="002E2005"/>
    <w:rsid w:val="002E225C"/>
    <w:rsid w:val="002E283B"/>
    <w:rsid w:val="002E2A98"/>
    <w:rsid w:val="002E2B7F"/>
    <w:rsid w:val="002E36FF"/>
    <w:rsid w:val="002E46E8"/>
    <w:rsid w:val="002E50C9"/>
    <w:rsid w:val="002E5330"/>
    <w:rsid w:val="002E6234"/>
    <w:rsid w:val="002E63F0"/>
    <w:rsid w:val="002E64EA"/>
    <w:rsid w:val="002E6E82"/>
    <w:rsid w:val="002E7268"/>
    <w:rsid w:val="002E7402"/>
    <w:rsid w:val="002E7454"/>
    <w:rsid w:val="002E7ECE"/>
    <w:rsid w:val="002F0E27"/>
    <w:rsid w:val="002F0E34"/>
    <w:rsid w:val="002F115F"/>
    <w:rsid w:val="002F177C"/>
    <w:rsid w:val="002F1F1E"/>
    <w:rsid w:val="002F3202"/>
    <w:rsid w:val="002F34E9"/>
    <w:rsid w:val="002F35AC"/>
    <w:rsid w:val="002F3BEF"/>
    <w:rsid w:val="002F4286"/>
    <w:rsid w:val="002F4945"/>
    <w:rsid w:val="002F4C4E"/>
    <w:rsid w:val="002F4D53"/>
    <w:rsid w:val="002F4FA4"/>
    <w:rsid w:val="002F5BF5"/>
    <w:rsid w:val="002F6160"/>
    <w:rsid w:val="002F617D"/>
    <w:rsid w:val="002F646E"/>
    <w:rsid w:val="002F6805"/>
    <w:rsid w:val="002F7114"/>
    <w:rsid w:val="002F7F23"/>
    <w:rsid w:val="003000E6"/>
    <w:rsid w:val="0030042A"/>
    <w:rsid w:val="003006FC"/>
    <w:rsid w:val="003007CC"/>
    <w:rsid w:val="00300C41"/>
    <w:rsid w:val="003011E8"/>
    <w:rsid w:val="003014F2"/>
    <w:rsid w:val="00301BF3"/>
    <w:rsid w:val="00301D96"/>
    <w:rsid w:val="00302063"/>
    <w:rsid w:val="00302450"/>
    <w:rsid w:val="003029B9"/>
    <w:rsid w:val="00302B8E"/>
    <w:rsid w:val="00302E99"/>
    <w:rsid w:val="0030371B"/>
    <w:rsid w:val="0030386B"/>
    <w:rsid w:val="0030394C"/>
    <w:rsid w:val="00303E99"/>
    <w:rsid w:val="003043EC"/>
    <w:rsid w:val="003044B1"/>
    <w:rsid w:val="003050CE"/>
    <w:rsid w:val="0030526B"/>
    <w:rsid w:val="00305E4B"/>
    <w:rsid w:val="00305EDF"/>
    <w:rsid w:val="003069F7"/>
    <w:rsid w:val="00306DF9"/>
    <w:rsid w:val="00306EF6"/>
    <w:rsid w:val="003077D1"/>
    <w:rsid w:val="00307B2E"/>
    <w:rsid w:val="003102E2"/>
    <w:rsid w:val="0031070B"/>
    <w:rsid w:val="003111D9"/>
    <w:rsid w:val="00311298"/>
    <w:rsid w:val="0031183F"/>
    <w:rsid w:val="00311BD8"/>
    <w:rsid w:val="0031242B"/>
    <w:rsid w:val="0031247F"/>
    <w:rsid w:val="003135B3"/>
    <w:rsid w:val="00314E6D"/>
    <w:rsid w:val="00314E78"/>
    <w:rsid w:val="00315354"/>
    <w:rsid w:val="00315710"/>
    <w:rsid w:val="0031572C"/>
    <w:rsid w:val="00315A20"/>
    <w:rsid w:val="00315E1A"/>
    <w:rsid w:val="003162F6"/>
    <w:rsid w:val="00316A7F"/>
    <w:rsid w:val="00316A99"/>
    <w:rsid w:val="00316E40"/>
    <w:rsid w:val="00316F9B"/>
    <w:rsid w:val="0031769B"/>
    <w:rsid w:val="003209BB"/>
    <w:rsid w:val="00320D79"/>
    <w:rsid w:val="00320DF1"/>
    <w:rsid w:val="00321CB5"/>
    <w:rsid w:val="0032238F"/>
    <w:rsid w:val="003228E8"/>
    <w:rsid w:val="003229FD"/>
    <w:rsid w:val="003236CA"/>
    <w:rsid w:val="003242C6"/>
    <w:rsid w:val="0032448E"/>
    <w:rsid w:val="0032466F"/>
    <w:rsid w:val="00325140"/>
    <w:rsid w:val="00325441"/>
    <w:rsid w:val="0032544A"/>
    <w:rsid w:val="0032575E"/>
    <w:rsid w:val="003257B6"/>
    <w:rsid w:val="00325868"/>
    <w:rsid w:val="00326C78"/>
    <w:rsid w:val="0032761D"/>
    <w:rsid w:val="00327E3A"/>
    <w:rsid w:val="0033046F"/>
    <w:rsid w:val="003306DF"/>
    <w:rsid w:val="00330705"/>
    <w:rsid w:val="00330F35"/>
    <w:rsid w:val="00330FBA"/>
    <w:rsid w:val="003314C5"/>
    <w:rsid w:val="003314F4"/>
    <w:rsid w:val="00332021"/>
    <w:rsid w:val="00332130"/>
    <w:rsid w:val="00332216"/>
    <w:rsid w:val="00332C68"/>
    <w:rsid w:val="00332D32"/>
    <w:rsid w:val="0033390A"/>
    <w:rsid w:val="00335F97"/>
    <w:rsid w:val="003365D7"/>
    <w:rsid w:val="00336AAF"/>
    <w:rsid w:val="003371A5"/>
    <w:rsid w:val="003372F9"/>
    <w:rsid w:val="0033794A"/>
    <w:rsid w:val="0034022F"/>
    <w:rsid w:val="00340589"/>
    <w:rsid w:val="00341796"/>
    <w:rsid w:val="00343042"/>
    <w:rsid w:val="003434D9"/>
    <w:rsid w:val="003434DE"/>
    <w:rsid w:val="0034394A"/>
    <w:rsid w:val="00343C6E"/>
    <w:rsid w:val="00344608"/>
    <w:rsid w:val="00344D61"/>
    <w:rsid w:val="00345429"/>
    <w:rsid w:val="0034547C"/>
    <w:rsid w:val="003458F5"/>
    <w:rsid w:val="00345937"/>
    <w:rsid w:val="00345B73"/>
    <w:rsid w:val="00345F8E"/>
    <w:rsid w:val="003473F5"/>
    <w:rsid w:val="0034789D"/>
    <w:rsid w:val="00347970"/>
    <w:rsid w:val="00347C50"/>
    <w:rsid w:val="00347F57"/>
    <w:rsid w:val="00350AF7"/>
    <w:rsid w:val="00351292"/>
    <w:rsid w:val="00351354"/>
    <w:rsid w:val="00351473"/>
    <w:rsid w:val="00351E38"/>
    <w:rsid w:val="00352083"/>
    <w:rsid w:val="00352118"/>
    <w:rsid w:val="0035241A"/>
    <w:rsid w:val="00353176"/>
    <w:rsid w:val="00353263"/>
    <w:rsid w:val="00353462"/>
    <w:rsid w:val="0035364C"/>
    <w:rsid w:val="00353DA3"/>
    <w:rsid w:val="0035491C"/>
    <w:rsid w:val="00354E94"/>
    <w:rsid w:val="00355049"/>
    <w:rsid w:val="0035504F"/>
    <w:rsid w:val="00355369"/>
    <w:rsid w:val="003560C6"/>
    <w:rsid w:val="003565F6"/>
    <w:rsid w:val="0035688B"/>
    <w:rsid w:val="00356AE9"/>
    <w:rsid w:val="00357131"/>
    <w:rsid w:val="00357297"/>
    <w:rsid w:val="00357355"/>
    <w:rsid w:val="003574AE"/>
    <w:rsid w:val="00357A0B"/>
    <w:rsid w:val="00357CF7"/>
    <w:rsid w:val="00357E45"/>
    <w:rsid w:val="003605C5"/>
    <w:rsid w:val="003608E4"/>
    <w:rsid w:val="00360B41"/>
    <w:rsid w:val="00360D34"/>
    <w:rsid w:val="00361233"/>
    <w:rsid w:val="003612E2"/>
    <w:rsid w:val="00361458"/>
    <w:rsid w:val="00361EA9"/>
    <w:rsid w:val="00362000"/>
    <w:rsid w:val="003626C4"/>
    <w:rsid w:val="003627E2"/>
    <w:rsid w:val="00362E3D"/>
    <w:rsid w:val="00363113"/>
    <w:rsid w:val="00363232"/>
    <w:rsid w:val="003634C7"/>
    <w:rsid w:val="00363FC7"/>
    <w:rsid w:val="003640A9"/>
    <w:rsid w:val="00364502"/>
    <w:rsid w:val="0036468B"/>
    <w:rsid w:val="00364C06"/>
    <w:rsid w:val="00365D33"/>
    <w:rsid w:val="00365D3D"/>
    <w:rsid w:val="00365F6E"/>
    <w:rsid w:val="003660D1"/>
    <w:rsid w:val="00366612"/>
    <w:rsid w:val="003669DB"/>
    <w:rsid w:val="00366E44"/>
    <w:rsid w:val="00366EC3"/>
    <w:rsid w:val="003671B4"/>
    <w:rsid w:val="0037053C"/>
    <w:rsid w:val="003707BA"/>
    <w:rsid w:val="00370928"/>
    <w:rsid w:val="00370CEB"/>
    <w:rsid w:val="00370DD1"/>
    <w:rsid w:val="0037131B"/>
    <w:rsid w:val="00371880"/>
    <w:rsid w:val="00371881"/>
    <w:rsid w:val="0037224F"/>
    <w:rsid w:val="00372FC6"/>
    <w:rsid w:val="00373455"/>
    <w:rsid w:val="0037379A"/>
    <w:rsid w:val="0037429A"/>
    <w:rsid w:val="0037444A"/>
    <w:rsid w:val="00374677"/>
    <w:rsid w:val="00375555"/>
    <w:rsid w:val="0037589A"/>
    <w:rsid w:val="00376612"/>
    <w:rsid w:val="00376BFF"/>
    <w:rsid w:val="0037721B"/>
    <w:rsid w:val="003775FC"/>
    <w:rsid w:val="00377836"/>
    <w:rsid w:val="00377C1E"/>
    <w:rsid w:val="003800FB"/>
    <w:rsid w:val="003801BF"/>
    <w:rsid w:val="003805FB"/>
    <w:rsid w:val="00380690"/>
    <w:rsid w:val="00380886"/>
    <w:rsid w:val="00380A94"/>
    <w:rsid w:val="00380C10"/>
    <w:rsid w:val="00381011"/>
    <w:rsid w:val="0038119D"/>
    <w:rsid w:val="00381F59"/>
    <w:rsid w:val="00381FB9"/>
    <w:rsid w:val="00382B3E"/>
    <w:rsid w:val="00382DDA"/>
    <w:rsid w:val="003834D9"/>
    <w:rsid w:val="003840D7"/>
    <w:rsid w:val="0038411A"/>
    <w:rsid w:val="003843F1"/>
    <w:rsid w:val="00384654"/>
    <w:rsid w:val="003857F1"/>
    <w:rsid w:val="00386032"/>
    <w:rsid w:val="00386995"/>
    <w:rsid w:val="00386A6F"/>
    <w:rsid w:val="00386D5E"/>
    <w:rsid w:val="00387DC8"/>
    <w:rsid w:val="00387ECE"/>
    <w:rsid w:val="00387FB2"/>
    <w:rsid w:val="003903E3"/>
    <w:rsid w:val="00391808"/>
    <w:rsid w:val="0039205B"/>
    <w:rsid w:val="0039207C"/>
    <w:rsid w:val="003924D3"/>
    <w:rsid w:val="00392EEB"/>
    <w:rsid w:val="003931CD"/>
    <w:rsid w:val="003933E2"/>
    <w:rsid w:val="00393966"/>
    <w:rsid w:val="00393B43"/>
    <w:rsid w:val="00393B63"/>
    <w:rsid w:val="00393CD4"/>
    <w:rsid w:val="00394397"/>
    <w:rsid w:val="003944FA"/>
    <w:rsid w:val="00395649"/>
    <w:rsid w:val="0039572D"/>
    <w:rsid w:val="00395786"/>
    <w:rsid w:val="00395B0F"/>
    <w:rsid w:val="0039618C"/>
    <w:rsid w:val="00396206"/>
    <w:rsid w:val="0039625E"/>
    <w:rsid w:val="00397E05"/>
    <w:rsid w:val="00397EC5"/>
    <w:rsid w:val="003A0025"/>
    <w:rsid w:val="003A104B"/>
    <w:rsid w:val="003A1610"/>
    <w:rsid w:val="003A1B8E"/>
    <w:rsid w:val="003A2138"/>
    <w:rsid w:val="003A3E1B"/>
    <w:rsid w:val="003A4679"/>
    <w:rsid w:val="003A4E2F"/>
    <w:rsid w:val="003A4FFF"/>
    <w:rsid w:val="003A53C5"/>
    <w:rsid w:val="003A5AFB"/>
    <w:rsid w:val="003A5E4F"/>
    <w:rsid w:val="003A62F3"/>
    <w:rsid w:val="003A6361"/>
    <w:rsid w:val="003A6885"/>
    <w:rsid w:val="003A6B24"/>
    <w:rsid w:val="003A6BEF"/>
    <w:rsid w:val="003A7317"/>
    <w:rsid w:val="003A7666"/>
    <w:rsid w:val="003A769E"/>
    <w:rsid w:val="003B01B8"/>
    <w:rsid w:val="003B0410"/>
    <w:rsid w:val="003B0607"/>
    <w:rsid w:val="003B0738"/>
    <w:rsid w:val="003B07FC"/>
    <w:rsid w:val="003B0B7A"/>
    <w:rsid w:val="003B0D1C"/>
    <w:rsid w:val="003B0D5D"/>
    <w:rsid w:val="003B1160"/>
    <w:rsid w:val="003B1DE8"/>
    <w:rsid w:val="003B20D3"/>
    <w:rsid w:val="003B2313"/>
    <w:rsid w:val="003B2F22"/>
    <w:rsid w:val="003B336C"/>
    <w:rsid w:val="003B3833"/>
    <w:rsid w:val="003B3965"/>
    <w:rsid w:val="003B43A5"/>
    <w:rsid w:val="003B470B"/>
    <w:rsid w:val="003B5023"/>
    <w:rsid w:val="003B605D"/>
    <w:rsid w:val="003B66F1"/>
    <w:rsid w:val="003B7493"/>
    <w:rsid w:val="003B779A"/>
    <w:rsid w:val="003B7D22"/>
    <w:rsid w:val="003C026A"/>
    <w:rsid w:val="003C07C9"/>
    <w:rsid w:val="003C0FAC"/>
    <w:rsid w:val="003C109E"/>
    <w:rsid w:val="003C10DE"/>
    <w:rsid w:val="003C24E4"/>
    <w:rsid w:val="003C254A"/>
    <w:rsid w:val="003C27A1"/>
    <w:rsid w:val="003C2954"/>
    <w:rsid w:val="003C32CD"/>
    <w:rsid w:val="003C344A"/>
    <w:rsid w:val="003C38E4"/>
    <w:rsid w:val="003C3DB8"/>
    <w:rsid w:val="003C4552"/>
    <w:rsid w:val="003C464D"/>
    <w:rsid w:val="003C4ABA"/>
    <w:rsid w:val="003C5452"/>
    <w:rsid w:val="003C5DFF"/>
    <w:rsid w:val="003C5F47"/>
    <w:rsid w:val="003C611E"/>
    <w:rsid w:val="003C705F"/>
    <w:rsid w:val="003C721B"/>
    <w:rsid w:val="003C7A2C"/>
    <w:rsid w:val="003C7A6D"/>
    <w:rsid w:val="003D1251"/>
    <w:rsid w:val="003D1F0D"/>
    <w:rsid w:val="003D1F53"/>
    <w:rsid w:val="003D1FF4"/>
    <w:rsid w:val="003D21CE"/>
    <w:rsid w:val="003D264C"/>
    <w:rsid w:val="003D3256"/>
    <w:rsid w:val="003D39D5"/>
    <w:rsid w:val="003D3DEA"/>
    <w:rsid w:val="003D448A"/>
    <w:rsid w:val="003D4C10"/>
    <w:rsid w:val="003D5502"/>
    <w:rsid w:val="003D5AE9"/>
    <w:rsid w:val="003D5C50"/>
    <w:rsid w:val="003D617B"/>
    <w:rsid w:val="003D6384"/>
    <w:rsid w:val="003D78A5"/>
    <w:rsid w:val="003E0725"/>
    <w:rsid w:val="003E0E29"/>
    <w:rsid w:val="003E14E9"/>
    <w:rsid w:val="003E15C6"/>
    <w:rsid w:val="003E20DE"/>
    <w:rsid w:val="003E24CD"/>
    <w:rsid w:val="003E252E"/>
    <w:rsid w:val="003E27AA"/>
    <w:rsid w:val="003E287B"/>
    <w:rsid w:val="003E37CB"/>
    <w:rsid w:val="003E3997"/>
    <w:rsid w:val="003E3FAF"/>
    <w:rsid w:val="003E4DC7"/>
    <w:rsid w:val="003E57E4"/>
    <w:rsid w:val="003E5973"/>
    <w:rsid w:val="003E59FB"/>
    <w:rsid w:val="003E6BD8"/>
    <w:rsid w:val="003E6DA1"/>
    <w:rsid w:val="003E6E53"/>
    <w:rsid w:val="003E70A4"/>
    <w:rsid w:val="003E77B6"/>
    <w:rsid w:val="003E79FB"/>
    <w:rsid w:val="003E7B9B"/>
    <w:rsid w:val="003E7EBF"/>
    <w:rsid w:val="003E7F59"/>
    <w:rsid w:val="003F02A2"/>
    <w:rsid w:val="003F02CC"/>
    <w:rsid w:val="003F0AE9"/>
    <w:rsid w:val="003F0AF3"/>
    <w:rsid w:val="003F0B16"/>
    <w:rsid w:val="003F0D83"/>
    <w:rsid w:val="003F13B9"/>
    <w:rsid w:val="003F180F"/>
    <w:rsid w:val="003F197C"/>
    <w:rsid w:val="003F21AF"/>
    <w:rsid w:val="003F28F5"/>
    <w:rsid w:val="003F2A33"/>
    <w:rsid w:val="003F2D73"/>
    <w:rsid w:val="003F2E28"/>
    <w:rsid w:val="003F2E2A"/>
    <w:rsid w:val="003F30A8"/>
    <w:rsid w:val="003F37D3"/>
    <w:rsid w:val="003F467C"/>
    <w:rsid w:val="003F49E3"/>
    <w:rsid w:val="003F53F3"/>
    <w:rsid w:val="003F5A3A"/>
    <w:rsid w:val="003F5C13"/>
    <w:rsid w:val="003F5D4C"/>
    <w:rsid w:val="003F6D02"/>
    <w:rsid w:val="003F6F63"/>
    <w:rsid w:val="003F6FD3"/>
    <w:rsid w:val="003F70F8"/>
    <w:rsid w:val="003F7627"/>
    <w:rsid w:val="003F7ED8"/>
    <w:rsid w:val="00401AF7"/>
    <w:rsid w:val="00401BAB"/>
    <w:rsid w:val="00401E39"/>
    <w:rsid w:val="00402065"/>
    <w:rsid w:val="00402962"/>
    <w:rsid w:val="00402CF2"/>
    <w:rsid w:val="00402CF5"/>
    <w:rsid w:val="004030EC"/>
    <w:rsid w:val="0040320E"/>
    <w:rsid w:val="004035BC"/>
    <w:rsid w:val="004038BF"/>
    <w:rsid w:val="0040393E"/>
    <w:rsid w:val="00404D52"/>
    <w:rsid w:val="004050DE"/>
    <w:rsid w:val="00405F03"/>
    <w:rsid w:val="00406910"/>
    <w:rsid w:val="00406940"/>
    <w:rsid w:val="004078C4"/>
    <w:rsid w:val="00407F6E"/>
    <w:rsid w:val="004102F9"/>
    <w:rsid w:val="00410BA3"/>
    <w:rsid w:val="0041144C"/>
    <w:rsid w:val="00412244"/>
    <w:rsid w:val="0041227B"/>
    <w:rsid w:val="00412D2E"/>
    <w:rsid w:val="00412DEF"/>
    <w:rsid w:val="00412E9C"/>
    <w:rsid w:val="004131C5"/>
    <w:rsid w:val="0041361C"/>
    <w:rsid w:val="00413768"/>
    <w:rsid w:val="00413C48"/>
    <w:rsid w:val="00413FA7"/>
    <w:rsid w:val="0041491D"/>
    <w:rsid w:val="00415DF0"/>
    <w:rsid w:val="0041695A"/>
    <w:rsid w:val="00416AB0"/>
    <w:rsid w:val="00416D62"/>
    <w:rsid w:val="0041702D"/>
    <w:rsid w:val="00420441"/>
    <w:rsid w:val="00420B53"/>
    <w:rsid w:val="00420F0E"/>
    <w:rsid w:val="004210FA"/>
    <w:rsid w:val="004213B3"/>
    <w:rsid w:val="004214A0"/>
    <w:rsid w:val="0042174B"/>
    <w:rsid w:val="004221A6"/>
    <w:rsid w:val="00422D6E"/>
    <w:rsid w:val="00422E88"/>
    <w:rsid w:val="004233B2"/>
    <w:rsid w:val="004234CD"/>
    <w:rsid w:val="004234F5"/>
    <w:rsid w:val="0042373E"/>
    <w:rsid w:val="00423855"/>
    <w:rsid w:val="004239FE"/>
    <w:rsid w:val="00424114"/>
    <w:rsid w:val="00424320"/>
    <w:rsid w:val="0042439B"/>
    <w:rsid w:val="00424403"/>
    <w:rsid w:val="00424790"/>
    <w:rsid w:val="004248C2"/>
    <w:rsid w:val="00424B71"/>
    <w:rsid w:val="00424F3F"/>
    <w:rsid w:val="00425060"/>
    <w:rsid w:val="00425806"/>
    <w:rsid w:val="004259D8"/>
    <w:rsid w:val="00425C4C"/>
    <w:rsid w:val="004260FD"/>
    <w:rsid w:val="00426905"/>
    <w:rsid w:val="00426991"/>
    <w:rsid w:val="004272E7"/>
    <w:rsid w:val="0042747D"/>
    <w:rsid w:val="004279A6"/>
    <w:rsid w:val="00427DBD"/>
    <w:rsid w:val="0043001A"/>
    <w:rsid w:val="00430414"/>
    <w:rsid w:val="0043068D"/>
    <w:rsid w:val="00430889"/>
    <w:rsid w:val="00430AC6"/>
    <w:rsid w:val="00430C8A"/>
    <w:rsid w:val="00430D52"/>
    <w:rsid w:val="0043136C"/>
    <w:rsid w:val="0043199D"/>
    <w:rsid w:val="00431C46"/>
    <w:rsid w:val="004325EF"/>
    <w:rsid w:val="0043309C"/>
    <w:rsid w:val="00433109"/>
    <w:rsid w:val="0043359A"/>
    <w:rsid w:val="0043457A"/>
    <w:rsid w:val="004345A4"/>
    <w:rsid w:val="00434917"/>
    <w:rsid w:val="00434BB9"/>
    <w:rsid w:val="004354FB"/>
    <w:rsid w:val="004359F1"/>
    <w:rsid w:val="0043668B"/>
    <w:rsid w:val="004367E2"/>
    <w:rsid w:val="0043686F"/>
    <w:rsid w:val="0043726C"/>
    <w:rsid w:val="004372DE"/>
    <w:rsid w:val="00437A36"/>
    <w:rsid w:val="00437B1B"/>
    <w:rsid w:val="00437E20"/>
    <w:rsid w:val="00440261"/>
    <w:rsid w:val="004404CC"/>
    <w:rsid w:val="00440A07"/>
    <w:rsid w:val="00440A4C"/>
    <w:rsid w:val="00440B63"/>
    <w:rsid w:val="00440C5C"/>
    <w:rsid w:val="00440F30"/>
    <w:rsid w:val="00441638"/>
    <w:rsid w:val="004419CF"/>
    <w:rsid w:val="0044202E"/>
    <w:rsid w:val="004422B4"/>
    <w:rsid w:val="00442B5B"/>
    <w:rsid w:val="0044314B"/>
    <w:rsid w:val="00443287"/>
    <w:rsid w:val="004433C6"/>
    <w:rsid w:val="00443632"/>
    <w:rsid w:val="00443CBE"/>
    <w:rsid w:val="00443EA2"/>
    <w:rsid w:val="0044478B"/>
    <w:rsid w:val="0044570C"/>
    <w:rsid w:val="00445A98"/>
    <w:rsid w:val="00445FF4"/>
    <w:rsid w:val="004468D9"/>
    <w:rsid w:val="004478AD"/>
    <w:rsid w:val="00447CEF"/>
    <w:rsid w:val="00450625"/>
    <w:rsid w:val="00450C4B"/>
    <w:rsid w:val="00450DBD"/>
    <w:rsid w:val="004515EB"/>
    <w:rsid w:val="004519DA"/>
    <w:rsid w:val="00451CDD"/>
    <w:rsid w:val="00451F70"/>
    <w:rsid w:val="004528CB"/>
    <w:rsid w:val="00452F1F"/>
    <w:rsid w:val="004538E0"/>
    <w:rsid w:val="00453C6A"/>
    <w:rsid w:val="00453DBC"/>
    <w:rsid w:val="00453F5F"/>
    <w:rsid w:val="00454127"/>
    <w:rsid w:val="004543D6"/>
    <w:rsid w:val="00455081"/>
    <w:rsid w:val="004557A5"/>
    <w:rsid w:val="00455841"/>
    <w:rsid w:val="00455B4E"/>
    <w:rsid w:val="00455B93"/>
    <w:rsid w:val="00456973"/>
    <w:rsid w:val="00457171"/>
    <w:rsid w:val="004573FF"/>
    <w:rsid w:val="004576C7"/>
    <w:rsid w:val="0045790C"/>
    <w:rsid w:val="004579BB"/>
    <w:rsid w:val="00460A81"/>
    <w:rsid w:val="00460CAB"/>
    <w:rsid w:val="00460F83"/>
    <w:rsid w:val="004612E9"/>
    <w:rsid w:val="00461432"/>
    <w:rsid w:val="004619B7"/>
    <w:rsid w:val="00462282"/>
    <w:rsid w:val="00462487"/>
    <w:rsid w:val="00462BDC"/>
    <w:rsid w:val="004635B7"/>
    <w:rsid w:val="004637CC"/>
    <w:rsid w:val="004638F9"/>
    <w:rsid w:val="00463D9B"/>
    <w:rsid w:val="004641DD"/>
    <w:rsid w:val="004642F0"/>
    <w:rsid w:val="00464365"/>
    <w:rsid w:val="00464734"/>
    <w:rsid w:val="004649B8"/>
    <w:rsid w:val="00464AF8"/>
    <w:rsid w:val="00464E67"/>
    <w:rsid w:val="00465EA7"/>
    <w:rsid w:val="00466149"/>
    <w:rsid w:val="00466412"/>
    <w:rsid w:val="00466D4E"/>
    <w:rsid w:val="00466E6E"/>
    <w:rsid w:val="004672E6"/>
    <w:rsid w:val="004676F2"/>
    <w:rsid w:val="00467D25"/>
    <w:rsid w:val="00467F6B"/>
    <w:rsid w:val="00467F8F"/>
    <w:rsid w:val="00470260"/>
    <w:rsid w:val="0047087A"/>
    <w:rsid w:val="00470F1E"/>
    <w:rsid w:val="004721DA"/>
    <w:rsid w:val="0047242E"/>
    <w:rsid w:val="004724CC"/>
    <w:rsid w:val="004725A6"/>
    <w:rsid w:val="00472C01"/>
    <w:rsid w:val="00473DF3"/>
    <w:rsid w:val="00474885"/>
    <w:rsid w:val="0047490D"/>
    <w:rsid w:val="00475766"/>
    <w:rsid w:val="00475CD3"/>
    <w:rsid w:val="00476756"/>
    <w:rsid w:val="00477122"/>
    <w:rsid w:val="00477D0D"/>
    <w:rsid w:val="004800C4"/>
    <w:rsid w:val="00480EF5"/>
    <w:rsid w:val="00481137"/>
    <w:rsid w:val="00482E94"/>
    <w:rsid w:val="004830CB"/>
    <w:rsid w:val="0048323C"/>
    <w:rsid w:val="0048399B"/>
    <w:rsid w:val="00483A00"/>
    <w:rsid w:val="00483D06"/>
    <w:rsid w:val="00484A68"/>
    <w:rsid w:val="00484C39"/>
    <w:rsid w:val="00485210"/>
    <w:rsid w:val="004856E7"/>
    <w:rsid w:val="00486684"/>
    <w:rsid w:val="004866FB"/>
    <w:rsid w:val="00487032"/>
    <w:rsid w:val="0048716E"/>
    <w:rsid w:val="0048762E"/>
    <w:rsid w:val="00487675"/>
    <w:rsid w:val="0048799A"/>
    <w:rsid w:val="00487A31"/>
    <w:rsid w:val="00491048"/>
    <w:rsid w:val="00491389"/>
    <w:rsid w:val="00492C93"/>
    <w:rsid w:val="00492D38"/>
    <w:rsid w:val="004930E5"/>
    <w:rsid w:val="00493140"/>
    <w:rsid w:val="00493590"/>
    <w:rsid w:val="00493663"/>
    <w:rsid w:val="00493EFB"/>
    <w:rsid w:val="0049401B"/>
    <w:rsid w:val="00494D28"/>
    <w:rsid w:val="00494ECF"/>
    <w:rsid w:val="0049511C"/>
    <w:rsid w:val="004952D1"/>
    <w:rsid w:val="004954C5"/>
    <w:rsid w:val="00495785"/>
    <w:rsid w:val="00495786"/>
    <w:rsid w:val="004958CE"/>
    <w:rsid w:val="004963E2"/>
    <w:rsid w:val="00496625"/>
    <w:rsid w:val="0049713E"/>
    <w:rsid w:val="004975A3"/>
    <w:rsid w:val="00497949"/>
    <w:rsid w:val="004A0370"/>
    <w:rsid w:val="004A0916"/>
    <w:rsid w:val="004A09B4"/>
    <w:rsid w:val="004A0BAB"/>
    <w:rsid w:val="004A0DBF"/>
    <w:rsid w:val="004A164F"/>
    <w:rsid w:val="004A177B"/>
    <w:rsid w:val="004A18ED"/>
    <w:rsid w:val="004A197B"/>
    <w:rsid w:val="004A1D69"/>
    <w:rsid w:val="004A20C9"/>
    <w:rsid w:val="004A21AB"/>
    <w:rsid w:val="004A22BC"/>
    <w:rsid w:val="004A2B4A"/>
    <w:rsid w:val="004A3B65"/>
    <w:rsid w:val="004A3E43"/>
    <w:rsid w:val="004A49CC"/>
    <w:rsid w:val="004A4E92"/>
    <w:rsid w:val="004A5677"/>
    <w:rsid w:val="004A5A50"/>
    <w:rsid w:val="004A5CE3"/>
    <w:rsid w:val="004A6DE7"/>
    <w:rsid w:val="004A7132"/>
    <w:rsid w:val="004A7343"/>
    <w:rsid w:val="004A73EF"/>
    <w:rsid w:val="004A745F"/>
    <w:rsid w:val="004A76F8"/>
    <w:rsid w:val="004A7A1A"/>
    <w:rsid w:val="004B0468"/>
    <w:rsid w:val="004B2071"/>
    <w:rsid w:val="004B20AB"/>
    <w:rsid w:val="004B3489"/>
    <w:rsid w:val="004B36A2"/>
    <w:rsid w:val="004B371D"/>
    <w:rsid w:val="004B3741"/>
    <w:rsid w:val="004B38FF"/>
    <w:rsid w:val="004B39A6"/>
    <w:rsid w:val="004B3B14"/>
    <w:rsid w:val="004B3BF3"/>
    <w:rsid w:val="004B3C33"/>
    <w:rsid w:val="004B3C6A"/>
    <w:rsid w:val="004B3EA8"/>
    <w:rsid w:val="004B3EE1"/>
    <w:rsid w:val="004B4CF6"/>
    <w:rsid w:val="004B514D"/>
    <w:rsid w:val="004B5246"/>
    <w:rsid w:val="004B527E"/>
    <w:rsid w:val="004B541B"/>
    <w:rsid w:val="004B589D"/>
    <w:rsid w:val="004B678C"/>
    <w:rsid w:val="004B7275"/>
    <w:rsid w:val="004B7773"/>
    <w:rsid w:val="004B7F5C"/>
    <w:rsid w:val="004C052F"/>
    <w:rsid w:val="004C0576"/>
    <w:rsid w:val="004C0E02"/>
    <w:rsid w:val="004C162D"/>
    <w:rsid w:val="004C1DA5"/>
    <w:rsid w:val="004C324A"/>
    <w:rsid w:val="004C33F9"/>
    <w:rsid w:val="004C3552"/>
    <w:rsid w:val="004C37C2"/>
    <w:rsid w:val="004C3914"/>
    <w:rsid w:val="004C3E1B"/>
    <w:rsid w:val="004C3E4E"/>
    <w:rsid w:val="004C3F31"/>
    <w:rsid w:val="004C4255"/>
    <w:rsid w:val="004C4662"/>
    <w:rsid w:val="004C4920"/>
    <w:rsid w:val="004C4D81"/>
    <w:rsid w:val="004C5083"/>
    <w:rsid w:val="004C5101"/>
    <w:rsid w:val="004C5CB8"/>
    <w:rsid w:val="004C6273"/>
    <w:rsid w:val="004C7748"/>
    <w:rsid w:val="004C7AE9"/>
    <w:rsid w:val="004C7DD6"/>
    <w:rsid w:val="004C7E44"/>
    <w:rsid w:val="004D0303"/>
    <w:rsid w:val="004D0520"/>
    <w:rsid w:val="004D08CF"/>
    <w:rsid w:val="004D0A2E"/>
    <w:rsid w:val="004D0B8B"/>
    <w:rsid w:val="004D0F37"/>
    <w:rsid w:val="004D1004"/>
    <w:rsid w:val="004D1485"/>
    <w:rsid w:val="004D1C73"/>
    <w:rsid w:val="004D1E9B"/>
    <w:rsid w:val="004D1F6C"/>
    <w:rsid w:val="004D2F91"/>
    <w:rsid w:val="004D3341"/>
    <w:rsid w:val="004D36AD"/>
    <w:rsid w:val="004D4482"/>
    <w:rsid w:val="004D4AD4"/>
    <w:rsid w:val="004D4C04"/>
    <w:rsid w:val="004D4DD5"/>
    <w:rsid w:val="004D53DF"/>
    <w:rsid w:val="004D5E18"/>
    <w:rsid w:val="004D5F3D"/>
    <w:rsid w:val="004D6A3F"/>
    <w:rsid w:val="004D71F2"/>
    <w:rsid w:val="004D76A5"/>
    <w:rsid w:val="004D7C3E"/>
    <w:rsid w:val="004E0587"/>
    <w:rsid w:val="004E07BC"/>
    <w:rsid w:val="004E09C3"/>
    <w:rsid w:val="004E1918"/>
    <w:rsid w:val="004E1C92"/>
    <w:rsid w:val="004E2283"/>
    <w:rsid w:val="004E22B1"/>
    <w:rsid w:val="004E2646"/>
    <w:rsid w:val="004E2AEB"/>
    <w:rsid w:val="004E2D62"/>
    <w:rsid w:val="004E498D"/>
    <w:rsid w:val="004E4C90"/>
    <w:rsid w:val="004E4DE8"/>
    <w:rsid w:val="004E4ED4"/>
    <w:rsid w:val="004E566F"/>
    <w:rsid w:val="004E5709"/>
    <w:rsid w:val="004E61DF"/>
    <w:rsid w:val="004E6C1E"/>
    <w:rsid w:val="004E7AA4"/>
    <w:rsid w:val="004E7BC7"/>
    <w:rsid w:val="004F0278"/>
    <w:rsid w:val="004F0290"/>
    <w:rsid w:val="004F0685"/>
    <w:rsid w:val="004F116D"/>
    <w:rsid w:val="004F13FF"/>
    <w:rsid w:val="004F1858"/>
    <w:rsid w:val="004F238A"/>
    <w:rsid w:val="004F2B9B"/>
    <w:rsid w:val="004F2D5E"/>
    <w:rsid w:val="004F2EC4"/>
    <w:rsid w:val="004F347B"/>
    <w:rsid w:val="004F3492"/>
    <w:rsid w:val="004F34D5"/>
    <w:rsid w:val="004F3597"/>
    <w:rsid w:val="004F3CF5"/>
    <w:rsid w:val="004F3E39"/>
    <w:rsid w:val="004F463A"/>
    <w:rsid w:val="004F4F54"/>
    <w:rsid w:val="004F54C2"/>
    <w:rsid w:val="004F5771"/>
    <w:rsid w:val="004F5809"/>
    <w:rsid w:val="004F5F61"/>
    <w:rsid w:val="004F6C7B"/>
    <w:rsid w:val="004F7200"/>
    <w:rsid w:val="004F7874"/>
    <w:rsid w:val="004F7D95"/>
    <w:rsid w:val="00500B2F"/>
    <w:rsid w:val="00500FBD"/>
    <w:rsid w:val="005017E9"/>
    <w:rsid w:val="005018E8"/>
    <w:rsid w:val="00501BFC"/>
    <w:rsid w:val="005021FA"/>
    <w:rsid w:val="005025AD"/>
    <w:rsid w:val="00502705"/>
    <w:rsid w:val="005029E3"/>
    <w:rsid w:val="00502C14"/>
    <w:rsid w:val="0050347F"/>
    <w:rsid w:val="005044DB"/>
    <w:rsid w:val="00504559"/>
    <w:rsid w:val="0050463E"/>
    <w:rsid w:val="0050492C"/>
    <w:rsid w:val="005050B5"/>
    <w:rsid w:val="005051DB"/>
    <w:rsid w:val="005051E5"/>
    <w:rsid w:val="005066D3"/>
    <w:rsid w:val="005067AE"/>
    <w:rsid w:val="00506920"/>
    <w:rsid w:val="00506932"/>
    <w:rsid w:val="00507259"/>
    <w:rsid w:val="00507439"/>
    <w:rsid w:val="0050777C"/>
    <w:rsid w:val="00510886"/>
    <w:rsid w:val="00510FB4"/>
    <w:rsid w:val="005112E5"/>
    <w:rsid w:val="00511723"/>
    <w:rsid w:val="00511822"/>
    <w:rsid w:val="00511CD5"/>
    <w:rsid w:val="00511F7C"/>
    <w:rsid w:val="00512B80"/>
    <w:rsid w:val="00512ECE"/>
    <w:rsid w:val="00512F66"/>
    <w:rsid w:val="00513CA9"/>
    <w:rsid w:val="00513CC0"/>
    <w:rsid w:val="0051458A"/>
    <w:rsid w:val="005145AF"/>
    <w:rsid w:val="00514637"/>
    <w:rsid w:val="0051497F"/>
    <w:rsid w:val="00514DDD"/>
    <w:rsid w:val="00515190"/>
    <w:rsid w:val="00515AD5"/>
    <w:rsid w:val="00515B48"/>
    <w:rsid w:val="00515BDB"/>
    <w:rsid w:val="0051647A"/>
    <w:rsid w:val="00516B56"/>
    <w:rsid w:val="00516B6E"/>
    <w:rsid w:val="00516BD1"/>
    <w:rsid w:val="005172B6"/>
    <w:rsid w:val="00517974"/>
    <w:rsid w:val="00517986"/>
    <w:rsid w:val="0052015F"/>
    <w:rsid w:val="00520FD8"/>
    <w:rsid w:val="00521360"/>
    <w:rsid w:val="005217B4"/>
    <w:rsid w:val="00521832"/>
    <w:rsid w:val="005225AC"/>
    <w:rsid w:val="0052276F"/>
    <w:rsid w:val="00522868"/>
    <w:rsid w:val="00522BE2"/>
    <w:rsid w:val="005231ED"/>
    <w:rsid w:val="005238B3"/>
    <w:rsid w:val="00523EE8"/>
    <w:rsid w:val="005240B8"/>
    <w:rsid w:val="00524276"/>
    <w:rsid w:val="005246BD"/>
    <w:rsid w:val="00524C66"/>
    <w:rsid w:val="005257B1"/>
    <w:rsid w:val="005260D3"/>
    <w:rsid w:val="00526328"/>
    <w:rsid w:val="00526905"/>
    <w:rsid w:val="00526A13"/>
    <w:rsid w:val="00527015"/>
    <w:rsid w:val="00527332"/>
    <w:rsid w:val="005274D1"/>
    <w:rsid w:val="0052759E"/>
    <w:rsid w:val="00527B0B"/>
    <w:rsid w:val="00527E46"/>
    <w:rsid w:val="00527F30"/>
    <w:rsid w:val="00530624"/>
    <w:rsid w:val="00530732"/>
    <w:rsid w:val="0053078E"/>
    <w:rsid w:val="005307C3"/>
    <w:rsid w:val="005309AF"/>
    <w:rsid w:val="00531202"/>
    <w:rsid w:val="0053164A"/>
    <w:rsid w:val="005317B7"/>
    <w:rsid w:val="00532721"/>
    <w:rsid w:val="00532E81"/>
    <w:rsid w:val="0053423A"/>
    <w:rsid w:val="00535449"/>
    <w:rsid w:val="00536247"/>
    <w:rsid w:val="0053662F"/>
    <w:rsid w:val="00536CE8"/>
    <w:rsid w:val="00537027"/>
    <w:rsid w:val="00537A35"/>
    <w:rsid w:val="0054066A"/>
    <w:rsid w:val="00541664"/>
    <w:rsid w:val="00542A32"/>
    <w:rsid w:val="00543A56"/>
    <w:rsid w:val="00543BDB"/>
    <w:rsid w:val="00543C0F"/>
    <w:rsid w:val="00543F8C"/>
    <w:rsid w:val="00544325"/>
    <w:rsid w:val="00544577"/>
    <w:rsid w:val="00544A6B"/>
    <w:rsid w:val="00544BBF"/>
    <w:rsid w:val="00544DAE"/>
    <w:rsid w:val="005451D4"/>
    <w:rsid w:val="0054533F"/>
    <w:rsid w:val="00545472"/>
    <w:rsid w:val="005455EA"/>
    <w:rsid w:val="005457BB"/>
    <w:rsid w:val="005459F6"/>
    <w:rsid w:val="00545F15"/>
    <w:rsid w:val="00546562"/>
    <w:rsid w:val="0054656D"/>
    <w:rsid w:val="0054668E"/>
    <w:rsid w:val="00546B89"/>
    <w:rsid w:val="00546C8D"/>
    <w:rsid w:val="00546E41"/>
    <w:rsid w:val="00546FDC"/>
    <w:rsid w:val="00547305"/>
    <w:rsid w:val="0054782F"/>
    <w:rsid w:val="005504DE"/>
    <w:rsid w:val="00550647"/>
    <w:rsid w:val="0055086A"/>
    <w:rsid w:val="005508B2"/>
    <w:rsid w:val="00550B52"/>
    <w:rsid w:val="00550E1D"/>
    <w:rsid w:val="005511F1"/>
    <w:rsid w:val="00551AAA"/>
    <w:rsid w:val="0055201C"/>
    <w:rsid w:val="00552F05"/>
    <w:rsid w:val="00552F85"/>
    <w:rsid w:val="0055343B"/>
    <w:rsid w:val="005535A5"/>
    <w:rsid w:val="00553891"/>
    <w:rsid w:val="005539EC"/>
    <w:rsid w:val="00553A35"/>
    <w:rsid w:val="00553D13"/>
    <w:rsid w:val="00554094"/>
    <w:rsid w:val="005542FF"/>
    <w:rsid w:val="00554F67"/>
    <w:rsid w:val="0055505E"/>
    <w:rsid w:val="00555E0D"/>
    <w:rsid w:val="00555E8F"/>
    <w:rsid w:val="00556A0B"/>
    <w:rsid w:val="00556F05"/>
    <w:rsid w:val="005577F1"/>
    <w:rsid w:val="00557F73"/>
    <w:rsid w:val="00557FB9"/>
    <w:rsid w:val="005609AA"/>
    <w:rsid w:val="00560A8A"/>
    <w:rsid w:val="00561219"/>
    <w:rsid w:val="00561378"/>
    <w:rsid w:val="00561573"/>
    <w:rsid w:val="00561773"/>
    <w:rsid w:val="005618EC"/>
    <w:rsid w:val="005618FD"/>
    <w:rsid w:val="005620DD"/>
    <w:rsid w:val="00562978"/>
    <w:rsid w:val="00562A41"/>
    <w:rsid w:val="00562C35"/>
    <w:rsid w:val="00562EE4"/>
    <w:rsid w:val="00563995"/>
    <w:rsid w:val="00563F2F"/>
    <w:rsid w:val="005640F8"/>
    <w:rsid w:val="005649DC"/>
    <w:rsid w:val="00564ECB"/>
    <w:rsid w:val="0056546D"/>
    <w:rsid w:val="00565AF7"/>
    <w:rsid w:val="0056617A"/>
    <w:rsid w:val="00566D88"/>
    <w:rsid w:val="00567E60"/>
    <w:rsid w:val="00567FC5"/>
    <w:rsid w:val="005700F9"/>
    <w:rsid w:val="00570303"/>
    <w:rsid w:val="0057043C"/>
    <w:rsid w:val="0057084E"/>
    <w:rsid w:val="005711B6"/>
    <w:rsid w:val="00571476"/>
    <w:rsid w:val="00571A60"/>
    <w:rsid w:val="00571E85"/>
    <w:rsid w:val="00572101"/>
    <w:rsid w:val="00572689"/>
    <w:rsid w:val="005726B2"/>
    <w:rsid w:val="00572787"/>
    <w:rsid w:val="005732BA"/>
    <w:rsid w:val="00573650"/>
    <w:rsid w:val="005738FD"/>
    <w:rsid w:val="00573AE0"/>
    <w:rsid w:val="00574473"/>
    <w:rsid w:val="005746CF"/>
    <w:rsid w:val="00575074"/>
    <w:rsid w:val="00575464"/>
    <w:rsid w:val="005758CC"/>
    <w:rsid w:val="005759DD"/>
    <w:rsid w:val="00575B90"/>
    <w:rsid w:val="00575D6B"/>
    <w:rsid w:val="005762DC"/>
    <w:rsid w:val="0057644C"/>
    <w:rsid w:val="00576451"/>
    <w:rsid w:val="00576B3C"/>
    <w:rsid w:val="00576BDE"/>
    <w:rsid w:val="00577240"/>
    <w:rsid w:val="005772AF"/>
    <w:rsid w:val="0057767F"/>
    <w:rsid w:val="00577760"/>
    <w:rsid w:val="00577C89"/>
    <w:rsid w:val="0058030D"/>
    <w:rsid w:val="00580427"/>
    <w:rsid w:val="00580540"/>
    <w:rsid w:val="00580CEA"/>
    <w:rsid w:val="00581798"/>
    <w:rsid w:val="005820BE"/>
    <w:rsid w:val="00582118"/>
    <w:rsid w:val="0058290A"/>
    <w:rsid w:val="00582EF2"/>
    <w:rsid w:val="00583399"/>
    <w:rsid w:val="00583718"/>
    <w:rsid w:val="005837F9"/>
    <w:rsid w:val="005846C0"/>
    <w:rsid w:val="005849EF"/>
    <w:rsid w:val="00584F54"/>
    <w:rsid w:val="005852C6"/>
    <w:rsid w:val="00585495"/>
    <w:rsid w:val="005855F3"/>
    <w:rsid w:val="00585D71"/>
    <w:rsid w:val="00586005"/>
    <w:rsid w:val="005864F6"/>
    <w:rsid w:val="00586D53"/>
    <w:rsid w:val="00586F9D"/>
    <w:rsid w:val="0058733F"/>
    <w:rsid w:val="00587C74"/>
    <w:rsid w:val="00587E4E"/>
    <w:rsid w:val="00591074"/>
    <w:rsid w:val="00591533"/>
    <w:rsid w:val="00591834"/>
    <w:rsid w:val="00591CDA"/>
    <w:rsid w:val="0059288C"/>
    <w:rsid w:val="00592891"/>
    <w:rsid w:val="00593EF4"/>
    <w:rsid w:val="005944DA"/>
    <w:rsid w:val="005948BA"/>
    <w:rsid w:val="00596072"/>
    <w:rsid w:val="005966D4"/>
    <w:rsid w:val="00596861"/>
    <w:rsid w:val="005974B1"/>
    <w:rsid w:val="0059793A"/>
    <w:rsid w:val="00597DC7"/>
    <w:rsid w:val="00597E99"/>
    <w:rsid w:val="00597ECD"/>
    <w:rsid w:val="005A02FB"/>
    <w:rsid w:val="005A03CF"/>
    <w:rsid w:val="005A0764"/>
    <w:rsid w:val="005A15E5"/>
    <w:rsid w:val="005A1976"/>
    <w:rsid w:val="005A1F12"/>
    <w:rsid w:val="005A2526"/>
    <w:rsid w:val="005A262A"/>
    <w:rsid w:val="005A26DB"/>
    <w:rsid w:val="005A2711"/>
    <w:rsid w:val="005A29B6"/>
    <w:rsid w:val="005A2FC6"/>
    <w:rsid w:val="005A3032"/>
    <w:rsid w:val="005A34A4"/>
    <w:rsid w:val="005A3D2C"/>
    <w:rsid w:val="005A498E"/>
    <w:rsid w:val="005A4AF7"/>
    <w:rsid w:val="005A4BF4"/>
    <w:rsid w:val="005A5A5A"/>
    <w:rsid w:val="005A5B79"/>
    <w:rsid w:val="005A672F"/>
    <w:rsid w:val="005A68DE"/>
    <w:rsid w:val="005A6914"/>
    <w:rsid w:val="005A6972"/>
    <w:rsid w:val="005A6AB9"/>
    <w:rsid w:val="005A6F09"/>
    <w:rsid w:val="005A7A8F"/>
    <w:rsid w:val="005A7B4B"/>
    <w:rsid w:val="005B0303"/>
    <w:rsid w:val="005B0484"/>
    <w:rsid w:val="005B060C"/>
    <w:rsid w:val="005B0DB0"/>
    <w:rsid w:val="005B0E26"/>
    <w:rsid w:val="005B11AE"/>
    <w:rsid w:val="005B2727"/>
    <w:rsid w:val="005B2A40"/>
    <w:rsid w:val="005B3A06"/>
    <w:rsid w:val="005B3AA9"/>
    <w:rsid w:val="005B3E5C"/>
    <w:rsid w:val="005B3F07"/>
    <w:rsid w:val="005B5628"/>
    <w:rsid w:val="005B594B"/>
    <w:rsid w:val="005B5960"/>
    <w:rsid w:val="005B5BA5"/>
    <w:rsid w:val="005B620B"/>
    <w:rsid w:val="005B643D"/>
    <w:rsid w:val="005B64D2"/>
    <w:rsid w:val="005B667B"/>
    <w:rsid w:val="005B7945"/>
    <w:rsid w:val="005C0E32"/>
    <w:rsid w:val="005C0F7B"/>
    <w:rsid w:val="005C1202"/>
    <w:rsid w:val="005C1887"/>
    <w:rsid w:val="005C18D3"/>
    <w:rsid w:val="005C23C5"/>
    <w:rsid w:val="005C25B7"/>
    <w:rsid w:val="005C27A7"/>
    <w:rsid w:val="005C2A41"/>
    <w:rsid w:val="005C2B75"/>
    <w:rsid w:val="005C2E35"/>
    <w:rsid w:val="005C31D3"/>
    <w:rsid w:val="005C3844"/>
    <w:rsid w:val="005C38C2"/>
    <w:rsid w:val="005C464D"/>
    <w:rsid w:val="005C48DF"/>
    <w:rsid w:val="005C4AB3"/>
    <w:rsid w:val="005C54BE"/>
    <w:rsid w:val="005C5678"/>
    <w:rsid w:val="005C5B4C"/>
    <w:rsid w:val="005C5E84"/>
    <w:rsid w:val="005C5EF9"/>
    <w:rsid w:val="005C6148"/>
    <w:rsid w:val="005C6845"/>
    <w:rsid w:val="005C69A0"/>
    <w:rsid w:val="005C69C5"/>
    <w:rsid w:val="005C728B"/>
    <w:rsid w:val="005C7793"/>
    <w:rsid w:val="005C78C0"/>
    <w:rsid w:val="005D0089"/>
    <w:rsid w:val="005D0527"/>
    <w:rsid w:val="005D093C"/>
    <w:rsid w:val="005D0B68"/>
    <w:rsid w:val="005D0D80"/>
    <w:rsid w:val="005D0F84"/>
    <w:rsid w:val="005D1655"/>
    <w:rsid w:val="005D16FE"/>
    <w:rsid w:val="005D217E"/>
    <w:rsid w:val="005D2294"/>
    <w:rsid w:val="005D257F"/>
    <w:rsid w:val="005D30BC"/>
    <w:rsid w:val="005D31CA"/>
    <w:rsid w:val="005D4147"/>
    <w:rsid w:val="005D43E9"/>
    <w:rsid w:val="005D4501"/>
    <w:rsid w:val="005D47DA"/>
    <w:rsid w:val="005D491A"/>
    <w:rsid w:val="005D4A9D"/>
    <w:rsid w:val="005D5987"/>
    <w:rsid w:val="005D5A31"/>
    <w:rsid w:val="005D5E07"/>
    <w:rsid w:val="005D608F"/>
    <w:rsid w:val="005D611D"/>
    <w:rsid w:val="005D6248"/>
    <w:rsid w:val="005D640D"/>
    <w:rsid w:val="005D656D"/>
    <w:rsid w:val="005D6E35"/>
    <w:rsid w:val="005D6EBA"/>
    <w:rsid w:val="005D784C"/>
    <w:rsid w:val="005D78DF"/>
    <w:rsid w:val="005D7AE2"/>
    <w:rsid w:val="005D7B94"/>
    <w:rsid w:val="005E00AC"/>
    <w:rsid w:val="005E12B6"/>
    <w:rsid w:val="005E13FF"/>
    <w:rsid w:val="005E1812"/>
    <w:rsid w:val="005E1A88"/>
    <w:rsid w:val="005E1E14"/>
    <w:rsid w:val="005E342C"/>
    <w:rsid w:val="005E362F"/>
    <w:rsid w:val="005E3953"/>
    <w:rsid w:val="005E4AA6"/>
    <w:rsid w:val="005E5166"/>
    <w:rsid w:val="005E5D0E"/>
    <w:rsid w:val="005E5F6B"/>
    <w:rsid w:val="005E6BE2"/>
    <w:rsid w:val="005E7337"/>
    <w:rsid w:val="005E77EA"/>
    <w:rsid w:val="005E7A7B"/>
    <w:rsid w:val="005F0892"/>
    <w:rsid w:val="005F0913"/>
    <w:rsid w:val="005F0BC0"/>
    <w:rsid w:val="005F0EDA"/>
    <w:rsid w:val="005F10BC"/>
    <w:rsid w:val="005F131F"/>
    <w:rsid w:val="005F1431"/>
    <w:rsid w:val="005F147F"/>
    <w:rsid w:val="005F1604"/>
    <w:rsid w:val="005F18BC"/>
    <w:rsid w:val="005F1A85"/>
    <w:rsid w:val="005F2565"/>
    <w:rsid w:val="005F2FE8"/>
    <w:rsid w:val="005F3362"/>
    <w:rsid w:val="005F38A0"/>
    <w:rsid w:val="005F39A4"/>
    <w:rsid w:val="005F3E06"/>
    <w:rsid w:val="005F45D7"/>
    <w:rsid w:val="005F4EF8"/>
    <w:rsid w:val="005F523C"/>
    <w:rsid w:val="005F57F0"/>
    <w:rsid w:val="005F6566"/>
    <w:rsid w:val="005F6BB1"/>
    <w:rsid w:val="005F6BDC"/>
    <w:rsid w:val="005F7171"/>
    <w:rsid w:val="005F72EA"/>
    <w:rsid w:val="005F7460"/>
    <w:rsid w:val="005F74CF"/>
    <w:rsid w:val="005F769A"/>
    <w:rsid w:val="0060002A"/>
    <w:rsid w:val="006002F5"/>
    <w:rsid w:val="006008E1"/>
    <w:rsid w:val="00600A96"/>
    <w:rsid w:val="00600B24"/>
    <w:rsid w:val="006017CC"/>
    <w:rsid w:val="006018A8"/>
    <w:rsid w:val="00601A36"/>
    <w:rsid w:val="00601AD7"/>
    <w:rsid w:val="00602039"/>
    <w:rsid w:val="00602B14"/>
    <w:rsid w:val="0060307D"/>
    <w:rsid w:val="0060312F"/>
    <w:rsid w:val="006034F8"/>
    <w:rsid w:val="006035E8"/>
    <w:rsid w:val="00603A49"/>
    <w:rsid w:val="006042F6"/>
    <w:rsid w:val="00604B92"/>
    <w:rsid w:val="00604DB2"/>
    <w:rsid w:val="00604E1F"/>
    <w:rsid w:val="0060509F"/>
    <w:rsid w:val="0060558C"/>
    <w:rsid w:val="0060589B"/>
    <w:rsid w:val="0060613D"/>
    <w:rsid w:val="00606202"/>
    <w:rsid w:val="00606375"/>
    <w:rsid w:val="00606389"/>
    <w:rsid w:val="00606950"/>
    <w:rsid w:val="00606988"/>
    <w:rsid w:val="00606ADC"/>
    <w:rsid w:val="00606CCA"/>
    <w:rsid w:val="00607081"/>
    <w:rsid w:val="00610936"/>
    <w:rsid w:val="00610FA3"/>
    <w:rsid w:val="006110AA"/>
    <w:rsid w:val="00611158"/>
    <w:rsid w:val="006114DF"/>
    <w:rsid w:val="00611B44"/>
    <w:rsid w:val="00611CD3"/>
    <w:rsid w:val="00612289"/>
    <w:rsid w:val="00612381"/>
    <w:rsid w:val="00612BDB"/>
    <w:rsid w:val="00612EB1"/>
    <w:rsid w:val="006133DE"/>
    <w:rsid w:val="006142C6"/>
    <w:rsid w:val="006147F6"/>
    <w:rsid w:val="00614A70"/>
    <w:rsid w:val="00614B57"/>
    <w:rsid w:val="00614BB5"/>
    <w:rsid w:val="00615211"/>
    <w:rsid w:val="006159CC"/>
    <w:rsid w:val="00615A84"/>
    <w:rsid w:val="00615AB8"/>
    <w:rsid w:val="00615D80"/>
    <w:rsid w:val="00615D9F"/>
    <w:rsid w:val="0061688F"/>
    <w:rsid w:val="00616D84"/>
    <w:rsid w:val="00616E2B"/>
    <w:rsid w:val="00616F46"/>
    <w:rsid w:val="00617206"/>
    <w:rsid w:val="00617BCC"/>
    <w:rsid w:val="0062028B"/>
    <w:rsid w:val="00620B00"/>
    <w:rsid w:val="00620D52"/>
    <w:rsid w:val="006210E4"/>
    <w:rsid w:val="006211DD"/>
    <w:rsid w:val="00621527"/>
    <w:rsid w:val="00621A3F"/>
    <w:rsid w:val="00621D59"/>
    <w:rsid w:val="00621D84"/>
    <w:rsid w:val="00621EC8"/>
    <w:rsid w:val="00621F1C"/>
    <w:rsid w:val="00622006"/>
    <w:rsid w:val="00622294"/>
    <w:rsid w:val="006229F7"/>
    <w:rsid w:val="00622C66"/>
    <w:rsid w:val="00622D31"/>
    <w:rsid w:val="00623259"/>
    <w:rsid w:val="00623605"/>
    <w:rsid w:val="00623A14"/>
    <w:rsid w:val="006247A3"/>
    <w:rsid w:val="00624A1E"/>
    <w:rsid w:val="00624BCB"/>
    <w:rsid w:val="0062532A"/>
    <w:rsid w:val="00625927"/>
    <w:rsid w:val="00625AF4"/>
    <w:rsid w:val="00625CD0"/>
    <w:rsid w:val="00626A28"/>
    <w:rsid w:val="00626AC6"/>
    <w:rsid w:val="00626AE0"/>
    <w:rsid w:val="0062718F"/>
    <w:rsid w:val="006271FC"/>
    <w:rsid w:val="00627835"/>
    <w:rsid w:val="00627BAB"/>
    <w:rsid w:val="00631632"/>
    <w:rsid w:val="0063249C"/>
    <w:rsid w:val="00632646"/>
    <w:rsid w:val="00632A88"/>
    <w:rsid w:val="00632FF4"/>
    <w:rsid w:val="00633138"/>
    <w:rsid w:val="006334A0"/>
    <w:rsid w:val="006339A7"/>
    <w:rsid w:val="00633F85"/>
    <w:rsid w:val="00634725"/>
    <w:rsid w:val="00635BDC"/>
    <w:rsid w:val="006364DC"/>
    <w:rsid w:val="0063675C"/>
    <w:rsid w:val="00636BA7"/>
    <w:rsid w:val="006373F0"/>
    <w:rsid w:val="00637B40"/>
    <w:rsid w:val="0064008B"/>
    <w:rsid w:val="00640422"/>
    <w:rsid w:val="0064063E"/>
    <w:rsid w:val="006409D6"/>
    <w:rsid w:val="006411BE"/>
    <w:rsid w:val="006411D5"/>
    <w:rsid w:val="00641731"/>
    <w:rsid w:val="00642521"/>
    <w:rsid w:val="00642DD0"/>
    <w:rsid w:val="0064438C"/>
    <w:rsid w:val="0064556B"/>
    <w:rsid w:val="00645743"/>
    <w:rsid w:val="00645C32"/>
    <w:rsid w:val="00646145"/>
    <w:rsid w:val="00646346"/>
    <w:rsid w:val="00646351"/>
    <w:rsid w:val="00646592"/>
    <w:rsid w:val="00647920"/>
    <w:rsid w:val="00647C4B"/>
    <w:rsid w:val="00647F16"/>
    <w:rsid w:val="00647F39"/>
    <w:rsid w:val="00647F74"/>
    <w:rsid w:val="00650063"/>
    <w:rsid w:val="00650333"/>
    <w:rsid w:val="00650A24"/>
    <w:rsid w:val="00650D6C"/>
    <w:rsid w:val="00650EEF"/>
    <w:rsid w:val="006514DE"/>
    <w:rsid w:val="00651D19"/>
    <w:rsid w:val="00651E5D"/>
    <w:rsid w:val="006521ED"/>
    <w:rsid w:val="0065234B"/>
    <w:rsid w:val="00652433"/>
    <w:rsid w:val="00652495"/>
    <w:rsid w:val="006524DB"/>
    <w:rsid w:val="0065252F"/>
    <w:rsid w:val="00652DB2"/>
    <w:rsid w:val="00652FAE"/>
    <w:rsid w:val="006539F8"/>
    <w:rsid w:val="00653F74"/>
    <w:rsid w:val="006541F4"/>
    <w:rsid w:val="006543B4"/>
    <w:rsid w:val="0065539B"/>
    <w:rsid w:val="00655481"/>
    <w:rsid w:val="006555BE"/>
    <w:rsid w:val="00656295"/>
    <w:rsid w:val="00656D98"/>
    <w:rsid w:val="00656E0A"/>
    <w:rsid w:val="00656ED2"/>
    <w:rsid w:val="0065771F"/>
    <w:rsid w:val="0065782E"/>
    <w:rsid w:val="0066022F"/>
    <w:rsid w:val="006602E1"/>
    <w:rsid w:val="00660ACF"/>
    <w:rsid w:val="00660C13"/>
    <w:rsid w:val="00661140"/>
    <w:rsid w:val="006614C9"/>
    <w:rsid w:val="00661C37"/>
    <w:rsid w:val="00661F0C"/>
    <w:rsid w:val="0066283C"/>
    <w:rsid w:val="00662F03"/>
    <w:rsid w:val="00662FA8"/>
    <w:rsid w:val="00662FDB"/>
    <w:rsid w:val="00663776"/>
    <w:rsid w:val="00663982"/>
    <w:rsid w:val="00663C08"/>
    <w:rsid w:val="00663E9F"/>
    <w:rsid w:val="006642EA"/>
    <w:rsid w:val="00664AE6"/>
    <w:rsid w:val="0066507C"/>
    <w:rsid w:val="0066527C"/>
    <w:rsid w:val="0066529A"/>
    <w:rsid w:val="00665D11"/>
    <w:rsid w:val="00665F75"/>
    <w:rsid w:val="006663FE"/>
    <w:rsid w:val="0066656A"/>
    <w:rsid w:val="00666D9F"/>
    <w:rsid w:val="00666DA4"/>
    <w:rsid w:val="00666E77"/>
    <w:rsid w:val="00667009"/>
    <w:rsid w:val="006670F1"/>
    <w:rsid w:val="00667304"/>
    <w:rsid w:val="006674C7"/>
    <w:rsid w:val="006678BB"/>
    <w:rsid w:val="006678FA"/>
    <w:rsid w:val="00667C5C"/>
    <w:rsid w:val="00670290"/>
    <w:rsid w:val="006707F9"/>
    <w:rsid w:val="00670A90"/>
    <w:rsid w:val="00670B01"/>
    <w:rsid w:val="00671A58"/>
    <w:rsid w:val="00671A5A"/>
    <w:rsid w:val="00671CBE"/>
    <w:rsid w:val="00672167"/>
    <w:rsid w:val="0067382F"/>
    <w:rsid w:val="00673AC7"/>
    <w:rsid w:val="00673FBA"/>
    <w:rsid w:val="0067407C"/>
    <w:rsid w:val="0067414F"/>
    <w:rsid w:val="0067430B"/>
    <w:rsid w:val="00674EAE"/>
    <w:rsid w:val="00674EDC"/>
    <w:rsid w:val="006752D7"/>
    <w:rsid w:val="00675E50"/>
    <w:rsid w:val="00675E81"/>
    <w:rsid w:val="006760F1"/>
    <w:rsid w:val="00676ED9"/>
    <w:rsid w:val="0067717C"/>
    <w:rsid w:val="0067741B"/>
    <w:rsid w:val="00677E22"/>
    <w:rsid w:val="00680076"/>
    <w:rsid w:val="00680181"/>
    <w:rsid w:val="00680AC7"/>
    <w:rsid w:val="00680BFF"/>
    <w:rsid w:val="00680EBA"/>
    <w:rsid w:val="00680EF2"/>
    <w:rsid w:val="00681B2D"/>
    <w:rsid w:val="00682B6B"/>
    <w:rsid w:val="00682EC1"/>
    <w:rsid w:val="00683981"/>
    <w:rsid w:val="00683D57"/>
    <w:rsid w:val="00683F82"/>
    <w:rsid w:val="00684326"/>
    <w:rsid w:val="006843C8"/>
    <w:rsid w:val="006846BA"/>
    <w:rsid w:val="00684898"/>
    <w:rsid w:val="006859EB"/>
    <w:rsid w:val="00685BF1"/>
    <w:rsid w:val="00685DF9"/>
    <w:rsid w:val="006860C2"/>
    <w:rsid w:val="006866A9"/>
    <w:rsid w:val="006867DC"/>
    <w:rsid w:val="00686C6E"/>
    <w:rsid w:val="0068787F"/>
    <w:rsid w:val="00690051"/>
    <w:rsid w:val="0069017C"/>
    <w:rsid w:val="00690189"/>
    <w:rsid w:val="00690AB5"/>
    <w:rsid w:val="00691313"/>
    <w:rsid w:val="0069136D"/>
    <w:rsid w:val="006917DE"/>
    <w:rsid w:val="00691AC7"/>
    <w:rsid w:val="00691B6B"/>
    <w:rsid w:val="0069232B"/>
    <w:rsid w:val="006928CE"/>
    <w:rsid w:val="00692C59"/>
    <w:rsid w:val="00693951"/>
    <w:rsid w:val="00693B3C"/>
    <w:rsid w:val="00693D73"/>
    <w:rsid w:val="006941A3"/>
    <w:rsid w:val="006947CB"/>
    <w:rsid w:val="0069493F"/>
    <w:rsid w:val="00694A13"/>
    <w:rsid w:val="00695615"/>
    <w:rsid w:val="00695CB1"/>
    <w:rsid w:val="006961C5"/>
    <w:rsid w:val="006961D8"/>
    <w:rsid w:val="006976D2"/>
    <w:rsid w:val="006A00B8"/>
    <w:rsid w:val="006A0196"/>
    <w:rsid w:val="006A06B2"/>
    <w:rsid w:val="006A0A74"/>
    <w:rsid w:val="006A0D52"/>
    <w:rsid w:val="006A0F30"/>
    <w:rsid w:val="006A10A7"/>
    <w:rsid w:val="006A13F8"/>
    <w:rsid w:val="006A1405"/>
    <w:rsid w:val="006A1568"/>
    <w:rsid w:val="006A1607"/>
    <w:rsid w:val="006A248D"/>
    <w:rsid w:val="006A2BA4"/>
    <w:rsid w:val="006A3E1E"/>
    <w:rsid w:val="006A3F28"/>
    <w:rsid w:val="006A4620"/>
    <w:rsid w:val="006A4DA9"/>
    <w:rsid w:val="006A4EE2"/>
    <w:rsid w:val="006A5D6A"/>
    <w:rsid w:val="006A68AD"/>
    <w:rsid w:val="006A6B04"/>
    <w:rsid w:val="006A6D8F"/>
    <w:rsid w:val="006A747D"/>
    <w:rsid w:val="006A7AAB"/>
    <w:rsid w:val="006B00E0"/>
    <w:rsid w:val="006B04BF"/>
    <w:rsid w:val="006B056D"/>
    <w:rsid w:val="006B06D9"/>
    <w:rsid w:val="006B06F0"/>
    <w:rsid w:val="006B0829"/>
    <w:rsid w:val="006B096C"/>
    <w:rsid w:val="006B12A7"/>
    <w:rsid w:val="006B1CDA"/>
    <w:rsid w:val="006B2195"/>
    <w:rsid w:val="006B2702"/>
    <w:rsid w:val="006B345C"/>
    <w:rsid w:val="006B3A7B"/>
    <w:rsid w:val="006B3C5B"/>
    <w:rsid w:val="006B49E4"/>
    <w:rsid w:val="006B4E72"/>
    <w:rsid w:val="006B56EC"/>
    <w:rsid w:val="006B5A17"/>
    <w:rsid w:val="006B5D99"/>
    <w:rsid w:val="006B5F91"/>
    <w:rsid w:val="006B6CA4"/>
    <w:rsid w:val="006B6CBA"/>
    <w:rsid w:val="006B6DB7"/>
    <w:rsid w:val="006B756F"/>
    <w:rsid w:val="006B768E"/>
    <w:rsid w:val="006B7F27"/>
    <w:rsid w:val="006C01CA"/>
    <w:rsid w:val="006C0502"/>
    <w:rsid w:val="006C0CC5"/>
    <w:rsid w:val="006C0F34"/>
    <w:rsid w:val="006C11FE"/>
    <w:rsid w:val="006C15E0"/>
    <w:rsid w:val="006C186F"/>
    <w:rsid w:val="006C2110"/>
    <w:rsid w:val="006C235C"/>
    <w:rsid w:val="006C25CB"/>
    <w:rsid w:val="006C2A7C"/>
    <w:rsid w:val="006C2C33"/>
    <w:rsid w:val="006C3FB0"/>
    <w:rsid w:val="006C534D"/>
    <w:rsid w:val="006C5465"/>
    <w:rsid w:val="006C56B5"/>
    <w:rsid w:val="006C56ED"/>
    <w:rsid w:val="006C5E15"/>
    <w:rsid w:val="006C5F5F"/>
    <w:rsid w:val="006C60DF"/>
    <w:rsid w:val="006C6250"/>
    <w:rsid w:val="006C690E"/>
    <w:rsid w:val="006C6A76"/>
    <w:rsid w:val="006C6CAA"/>
    <w:rsid w:val="006C6E73"/>
    <w:rsid w:val="006C7067"/>
    <w:rsid w:val="006C7B73"/>
    <w:rsid w:val="006C7B8F"/>
    <w:rsid w:val="006C7F91"/>
    <w:rsid w:val="006C7FC4"/>
    <w:rsid w:val="006D02F7"/>
    <w:rsid w:val="006D03EF"/>
    <w:rsid w:val="006D10E2"/>
    <w:rsid w:val="006D225C"/>
    <w:rsid w:val="006D253B"/>
    <w:rsid w:val="006D2586"/>
    <w:rsid w:val="006D2F99"/>
    <w:rsid w:val="006D30A7"/>
    <w:rsid w:val="006D320B"/>
    <w:rsid w:val="006D343D"/>
    <w:rsid w:val="006D3956"/>
    <w:rsid w:val="006D4A81"/>
    <w:rsid w:val="006D4AE2"/>
    <w:rsid w:val="006D4B0E"/>
    <w:rsid w:val="006D4C24"/>
    <w:rsid w:val="006D4D4E"/>
    <w:rsid w:val="006D4EC5"/>
    <w:rsid w:val="006D556E"/>
    <w:rsid w:val="006D5588"/>
    <w:rsid w:val="006D64A0"/>
    <w:rsid w:val="006D6C6D"/>
    <w:rsid w:val="006D7775"/>
    <w:rsid w:val="006D797F"/>
    <w:rsid w:val="006D7D57"/>
    <w:rsid w:val="006E0216"/>
    <w:rsid w:val="006E0967"/>
    <w:rsid w:val="006E0E5F"/>
    <w:rsid w:val="006E1B56"/>
    <w:rsid w:val="006E1D96"/>
    <w:rsid w:val="006E1FB3"/>
    <w:rsid w:val="006E22F5"/>
    <w:rsid w:val="006E26EC"/>
    <w:rsid w:val="006E2D8D"/>
    <w:rsid w:val="006E3426"/>
    <w:rsid w:val="006E3880"/>
    <w:rsid w:val="006E3B6A"/>
    <w:rsid w:val="006E3B79"/>
    <w:rsid w:val="006E4A55"/>
    <w:rsid w:val="006E4DED"/>
    <w:rsid w:val="006E4E90"/>
    <w:rsid w:val="006E4EC8"/>
    <w:rsid w:val="006E5889"/>
    <w:rsid w:val="006E5BA9"/>
    <w:rsid w:val="006E67E9"/>
    <w:rsid w:val="006E6C30"/>
    <w:rsid w:val="006E6D01"/>
    <w:rsid w:val="006E70A5"/>
    <w:rsid w:val="006E7357"/>
    <w:rsid w:val="006E735F"/>
    <w:rsid w:val="006E7629"/>
    <w:rsid w:val="006F0778"/>
    <w:rsid w:val="006F1863"/>
    <w:rsid w:val="006F1909"/>
    <w:rsid w:val="006F1DC2"/>
    <w:rsid w:val="006F21AB"/>
    <w:rsid w:val="006F25BB"/>
    <w:rsid w:val="006F2CD7"/>
    <w:rsid w:val="006F33AD"/>
    <w:rsid w:val="006F3969"/>
    <w:rsid w:val="006F4161"/>
    <w:rsid w:val="006F4223"/>
    <w:rsid w:val="006F4388"/>
    <w:rsid w:val="006F4585"/>
    <w:rsid w:val="006F4AC6"/>
    <w:rsid w:val="006F4DFA"/>
    <w:rsid w:val="006F4FAC"/>
    <w:rsid w:val="006F50BD"/>
    <w:rsid w:val="006F57BC"/>
    <w:rsid w:val="006F5A8E"/>
    <w:rsid w:val="006F62A4"/>
    <w:rsid w:val="006F63BD"/>
    <w:rsid w:val="006F6BE9"/>
    <w:rsid w:val="006F6BF8"/>
    <w:rsid w:val="006F7030"/>
    <w:rsid w:val="006F7D6B"/>
    <w:rsid w:val="00701128"/>
    <w:rsid w:val="00701360"/>
    <w:rsid w:val="007013D5"/>
    <w:rsid w:val="007016BE"/>
    <w:rsid w:val="00701B0E"/>
    <w:rsid w:val="00701CBC"/>
    <w:rsid w:val="0070212E"/>
    <w:rsid w:val="00702F7B"/>
    <w:rsid w:val="00703C44"/>
    <w:rsid w:val="007046DB"/>
    <w:rsid w:val="00705A77"/>
    <w:rsid w:val="00706BF6"/>
    <w:rsid w:val="00706EC1"/>
    <w:rsid w:val="00706EE4"/>
    <w:rsid w:val="00707120"/>
    <w:rsid w:val="007074F3"/>
    <w:rsid w:val="00710096"/>
    <w:rsid w:val="00710A74"/>
    <w:rsid w:val="00710B66"/>
    <w:rsid w:val="007117CB"/>
    <w:rsid w:val="00711CD7"/>
    <w:rsid w:val="00711ECF"/>
    <w:rsid w:val="0071240C"/>
    <w:rsid w:val="007128A5"/>
    <w:rsid w:val="007130D1"/>
    <w:rsid w:val="007138CA"/>
    <w:rsid w:val="00713A7A"/>
    <w:rsid w:val="00713BB8"/>
    <w:rsid w:val="00713DF1"/>
    <w:rsid w:val="00713E57"/>
    <w:rsid w:val="007142E3"/>
    <w:rsid w:val="007147A1"/>
    <w:rsid w:val="0071498F"/>
    <w:rsid w:val="00715576"/>
    <w:rsid w:val="007157FA"/>
    <w:rsid w:val="007159C5"/>
    <w:rsid w:val="00715C90"/>
    <w:rsid w:val="00715CAB"/>
    <w:rsid w:val="00716035"/>
    <w:rsid w:val="00716313"/>
    <w:rsid w:val="00716B5E"/>
    <w:rsid w:val="0071731A"/>
    <w:rsid w:val="00717436"/>
    <w:rsid w:val="0071747C"/>
    <w:rsid w:val="007175E4"/>
    <w:rsid w:val="00717E6F"/>
    <w:rsid w:val="007204DC"/>
    <w:rsid w:val="007205B2"/>
    <w:rsid w:val="00720B69"/>
    <w:rsid w:val="00720BE1"/>
    <w:rsid w:val="007214CC"/>
    <w:rsid w:val="0072173B"/>
    <w:rsid w:val="00721742"/>
    <w:rsid w:val="00722567"/>
    <w:rsid w:val="0072339A"/>
    <w:rsid w:val="007233CA"/>
    <w:rsid w:val="00724616"/>
    <w:rsid w:val="007246B0"/>
    <w:rsid w:val="00724787"/>
    <w:rsid w:val="00724A1C"/>
    <w:rsid w:val="0072515D"/>
    <w:rsid w:val="00725219"/>
    <w:rsid w:val="00725974"/>
    <w:rsid w:val="00725D90"/>
    <w:rsid w:val="00726D51"/>
    <w:rsid w:val="007305F9"/>
    <w:rsid w:val="0073061F"/>
    <w:rsid w:val="00730812"/>
    <w:rsid w:val="00730EE7"/>
    <w:rsid w:val="007316D3"/>
    <w:rsid w:val="00731CAC"/>
    <w:rsid w:val="0073248B"/>
    <w:rsid w:val="00732524"/>
    <w:rsid w:val="007328FC"/>
    <w:rsid w:val="007329AD"/>
    <w:rsid w:val="00732E98"/>
    <w:rsid w:val="0073331E"/>
    <w:rsid w:val="00733EDE"/>
    <w:rsid w:val="00734332"/>
    <w:rsid w:val="0073453B"/>
    <w:rsid w:val="007346B0"/>
    <w:rsid w:val="00734750"/>
    <w:rsid w:val="00734B95"/>
    <w:rsid w:val="00734D35"/>
    <w:rsid w:val="007367CE"/>
    <w:rsid w:val="00736A9A"/>
    <w:rsid w:val="007376DF"/>
    <w:rsid w:val="00737C1D"/>
    <w:rsid w:val="00737C36"/>
    <w:rsid w:val="00737FF8"/>
    <w:rsid w:val="00740302"/>
    <w:rsid w:val="00740400"/>
    <w:rsid w:val="007405A5"/>
    <w:rsid w:val="0074197B"/>
    <w:rsid w:val="00741B7B"/>
    <w:rsid w:val="00741C47"/>
    <w:rsid w:val="00741D5C"/>
    <w:rsid w:val="00741E62"/>
    <w:rsid w:val="00742969"/>
    <w:rsid w:val="00742C0D"/>
    <w:rsid w:val="00742FE8"/>
    <w:rsid w:val="007430EA"/>
    <w:rsid w:val="0074376E"/>
    <w:rsid w:val="00743775"/>
    <w:rsid w:val="007439E7"/>
    <w:rsid w:val="00743F50"/>
    <w:rsid w:val="00744267"/>
    <w:rsid w:val="00744366"/>
    <w:rsid w:val="00745ACA"/>
    <w:rsid w:val="00745B07"/>
    <w:rsid w:val="00745EC4"/>
    <w:rsid w:val="007469CB"/>
    <w:rsid w:val="00746BFA"/>
    <w:rsid w:val="007470E3"/>
    <w:rsid w:val="007471D6"/>
    <w:rsid w:val="007476E4"/>
    <w:rsid w:val="00750345"/>
    <w:rsid w:val="007503A3"/>
    <w:rsid w:val="00750A34"/>
    <w:rsid w:val="00751116"/>
    <w:rsid w:val="007512DF"/>
    <w:rsid w:val="007514CF"/>
    <w:rsid w:val="007524F7"/>
    <w:rsid w:val="007528CC"/>
    <w:rsid w:val="00752900"/>
    <w:rsid w:val="007530F2"/>
    <w:rsid w:val="00754DFE"/>
    <w:rsid w:val="00754E6D"/>
    <w:rsid w:val="00755470"/>
    <w:rsid w:val="00755C0C"/>
    <w:rsid w:val="00755E77"/>
    <w:rsid w:val="0075621C"/>
    <w:rsid w:val="007562CD"/>
    <w:rsid w:val="0075651F"/>
    <w:rsid w:val="0075678C"/>
    <w:rsid w:val="007569D2"/>
    <w:rsid w:val="00757731"/>
    <w:rsid w:val="00757E2A"/>
    <w:rsid w:val="007601D0"/>
    <w:rsid w:val="00760B22"/>
    <w:rsid w:val="00760F48"/>
    <w:rsid w:val="00761888"/>
    <w:rsid w:val="007629E6"/>
    <w:rsid w:val="00763BD6"/>
    <w:rsid w:val="00763E4A"/>
    <w:rsid w:val="007641B2"/>
    <w:rsid w:val="007643F7"/>
    <w:rsid w:val="007644EA"/>
    <w:rsid w:val="007649EA"/>
    <w:rsid w:val="007649EB"/>
    <w:rsid w:val="00764A58"/>
    <w:rsid w:val="007650F7"/>
    <w:rsid w:val="007656B0"/>
    <w:rsid w:val="007658CD"/>
    <w:rsid w:val="0076595F"/>
    <w:rsid w:val="00766763"/>
    <w:rsid w:val="00766AF2"/>
    <w:rsid w:val="00767162"/>
    <w:rsid w:val="007679FF"/>
    <w:rsid w:val="007704E2"/>
    <w:rsid w:val="00770F49"/>
    <w:rsid w:val="007717FE"/>
    <w:rsid w:val="00771E37"/>
    <w:rsid w:val="00772B8F"/>
    <w:rsid w:val="00772DFD"/>
    <w:rsid w:val="00773085"/>
    <w:rsid w:val="00774A31"/>
    <w:rsid w:val="007750DC"/>
    <w:rsid w:val="00775442"/>
    <w:rsid w:val="00775C97"/>
    <w:rsid w:val="00775D2F"/>
    <w:rsid w:val="007761FD"/>
    <w:rsid w:val="00776570"/>
    <w:rsid w:val="00776DFE"/>
    <w:rsid w:val="007778CC"/>
    <w:rsid w:val="00777F6A"/>
    <w:rsid w:val="00780653"/>
    <w:rsid w:val="00780731"/>
    <w:rsid w:val="00780763"/>
    <w:rsid w:val="00780CD5"/>
    <w:rsid w:val="00781CF9"/>
    <w:rsid w:val="00781E06"/>
    <w:rsid w:val="00782A83"/>
    <w:rsid w:val="00782B33"/>
    <w:rsid w:val="00782B61"/>
    <w:rsid w:val="00782DDE"/>
    <w:rsid w:val="00784732"/>
    <w:rsid w:val="00784AA6"/>
    <w:rsid w:val="00784B6B"/>
    <w:rsid w:val="00784C61"/>
    <w:rsid w:val="00784D02"/>
    <w:rsid w:val="00786104"/>
    <w:rsid w:val="0078640A"/>
    <w:rsid w:val="0079015F"/>
    <w:rsid w:val="007901C4"/>
    <w:rsid w:val="0079031F"/>
    <w:rsid w:val="00790982"/>
    <w:rsid w:val="00790CC1"/>
    <w:rsid w:val="00790E09"/>
    <w:rsid w:val="00790E78"/>
    <w:rsid w:val="007918F2"/>
    <w:rsid w:val="00791A81"/>
    <w:rsid w:val="007924C3"/>
    <w:rsid w:val="00792B59"/>
    <w:rsid w:val="00793329"/>
    <w:rsid w:val="00793622"/>
    <w:rsid w:val="0079473B"/>
    <w:rsid w:val="00794AB4"/>
    <w:rsid w:val="0079583C"/>
    <w:rsid w:val="00796485"/>
    <w:rsid w:val="0079656E"/>
    <w:rsid w:val="0079727F"/>
    <w:rsid w:val="00797567"/>
    <w:rsid w:val="00797725"/>
    <w:rsid w:val="007977D7"/>
    <w:rsid w:val="00797F2C"/>
    <w:rsid w:val="007A0D4E"/>
    <w:rsid w:val="007A0D68"/>
    <w:rsid w:val="007A0DA9"/>
    <w:rsid w:val="007A163E"/>
    <w:rsid w:val="007A1B01"/>
    <w:rsid w:val="007A2A6F"/>
    <w:rsid w:val="007A3048"/>
    <w:rsid w:val="007A338D"/>
    <w:rsid w:val="007A36BA"/>
    <w:rsid w:val="007A3898"/>
    <w:rsid w:val="007A3E60"/>
    <w:rsid w:val="007A40FD"/>
    <w:rsid w:val="007A433B"/>
    <w:rsid w:val="007A458B"/>
    <w:rsid w:val="007A45AF"/>
    <w:rsid w:val="007A4FBF"/>
    <w:rsid w:val="007A608F"/>
    <w:rsid w:val="007A6365"/>
    <w:rsid w:val="007A68E7"/>
    <w:rsid w:val="007A6A49"/>
    <w:rsid w:val="007A6DD7"/>
    <w:rsid w:val="007B01D7"/>
    <w:rsid w:val="007B021A"/>
    <w:rsid w:val="007B045C"/>
    <w:rsid w:val="007B05F2"/>
    <w:rsid w:val="007B070B"/>
    <w:rsid w:val="007B1125"/>
    <w:rsid w:val="007B11FE"/>
    <w:rsid w:val="007B1566"/>
    <w:rsid w:val="007B1D20"/>
    <w:rsid w:val="007B2817"/>
    <w:rsid w:val="007B2898"/>
    <w:rsid w:val="007B2A5E"/>
    <w:rsid w:val="007B33D5"/>
    <w:rsid w:val="007B3DF8"/>
    <w:rsid w:val="007B4A23"/>
    <w:rsid w:val="007B57CA"/>
    <w:rsid w:val="007B5F5F"/>
    <w:rsid w:val="007B6244"/>
    <w:rsid w:val="007B66C1"/>
    <w:rsid w:val="007B6C7D"/>
    <w:rsid w:val="007B7BB1"/>
    <w:rsid w:val="007C07F2"/>
    <w:rsid w:val="007C10E6"/>
    <w:rsid w:val="007C1147"/>
    <w:rsid w:val="007C13E2"/>
    <w:rsid w:val="007C1C09"/>
    <w:rsid w:val="007C2590"/>
    <w:rsid w:val="007C263C"/>
    <w:rsid w:val="007C2699"/>
    <w:rsid w:val="007C29F6"/>
    <w:rsid w:val="007C2A68"/>
    <w:rsid w:val="007C31C5"/>
    <w:rsid w:val="007C359E"/>
    <w:rsid w:val="007C38F4"/>
    <w:rsid w:val="007C39FC"/>
    <w:rsid w:val="007C4539"/>
    <w:rsid w:val="007C4FEE"/>
    <w:rsid w:val="007C5281"/>
    <w:rsid w:val="007C5423"/>
    <w:rsid w:val="007C644E"/>
    <w:rsid w:val="007C6915"/>
    <w:rsid w:val="007C6A10"/>
    <w:rsid w:val="007C6BC5"/>
    <w:rsid w:val="007D010F"/>
    <w:rsid w:val="007D0688"/>
    <w:rsid w:val="007D0728"/>
    <w:rsid w:val="007D0D18"/>
    <w:rsid w:val="007D1573"/>
    <w:rsid w:val="007D15D5"/>
    <w:rsid w:val="007D1B72"/>
    <w:rsid w:val="007D200A"/>
    <w:rsid w:val="007D23BF"/>
    <w:rsid w:val="007D2558"/>
    <w:rsid w:val="007D30AA"/>
    <w:rsid w:val="007D3182"/>
    <w:rsid w:val="007D31ED"/>
    <w:rsid w:val="007D3241"/>
    <w:rsid w:val="007D355A"/>
    <w:rsid w:val="007D3E0D"/>
    <w:rsid w:val="007D3F70"/>
    <w:rsid w:val="007D40C9"/>
    <w:rsid w:val="007D47FF"/>
    <w:rsid w:val="007D49A0"/>
    <w:rsid w:val="007D4A56"/>
    <w:rsid w:val="007D4AC7"/>
    <w:rsid w:val="007D54E6"/>
    <w:rsid w:val="007D5BA7"/>
    <w:rsid w:val="007D6040"/>
    <w:rsid w:val="007D62D3"/>
    <w:rsid w:val="007D66E3"/>
    <w:rsid w:val="007D700E"/>
    <w:rsid w:val="007D710C"/>
    <w:rsid w:val="007D71E0"/>
    <w:rsid w:val="007D76A1"/>
    <w:rsid w:val="007D7F21"/>
    <w:rsid w:val="007E04E9"/>
    <w:rsid w:val="007E0570"/>
    <w:rsid w:val="007E166F"/>
    <w:rsid w:val="007E1C23"/>
    <w:rsid w:val="007E1F82"/>
    <w:rsid w:val="007E3A5C"/>
    <w:rsid w:val="007E447D"/>
    <w:rsid w:val="007E542E"/>
    <w:rsid w:val="007E544D"/>
    <w:rsid w:val="007E70AA"/>
    <w:rsid w:val="007E71DE"/>
    <w:rsid w:val="007E731B"/>
    <w:rsid w:val="007E78DC"/>
    <w:rsid w:val="007F027E"/>
    <w:rsid w:val="007F1753"/>
    <w:rsid w:val="007F1F65"/>
    <w:rsid w:val="007F1F87"/>
    <w:rsid w:val="007F25A9"/>
    <w:rsid w:val="007F2631"/>
    <w:rsid w:val="007F2C0A"/>
    <w:rsid w:val="007F31ED"/>
    <w:rsid w:val="007F36F5"/>
    <w:rsid w:val="007F41D1"/>
    <w:rsid w:val="007F4DB8"/>
    <w:rsid w:val="007F4F95"/>
    <w:rsid w:val="007F5620"/>
    <w:rsid w:val="007F5F9C"/>
    <w:rsid w:val="007F68B0"/>
    <w:rsid w:val="007F70FE"/>
    <w:rsid w:val="007F741F"/>
    <w:rsid w:val="0080044B"/>
    <w:rsid w:val="00800796"/>
    <w:rsid w:val="00800D9C"/>
    <w:rsid w:val="00801E68"/>
    <w:rsid w:val="00802261"/>
    <w:rsid w:val="00802715"/>
    <w:rsid w:val="00802788"/>
    <w:rsid w:val="00802808"/>
    <w:rsid w:val="00802BF5"/>
    <w:rsid w:val="00802F2A"/>
    <w:rsid w:val="00803637"/>
    <w:rsid w:val="00803747"/>
    <w:rsid w:val="008046FB"/>
    <w:rsid w:val="00804EA7"/>
    <w:rsid w:val="00806088"/>
    <w:rsid w:val="008069C0"/>
    <w:rsid w:val="00806C94"/>
    <w:rsid w:val="008073B3"/>
    <w:rsid w:val="008076DD"/>
    <w:rsid w:val="008079E2"/>
    <w:rsid w:val="00810266"/>
    <w:rsid w:val="0081077B"/>
    <w:rsid w:val="00810CAA"/>
    <w:rsid w:val="00810CAD"/>
    <w:rsid w:val="00810D19"/>
    <w:rsid w:val="0081100B"/>
    <w:rsid w:val="0081110C"/>
    <w:rsid w:val="00811E95"/>
    <w:rsid w:val="00813030"/>
    <w:rsid w:val="0081313C"/>
    <w:rsid w:val="00813F6D"/>
    <w:rsid w:val="00813F87"/>
    <w:rsid w:val="008141E9"/>
    <w:rsid w:val="00814A60"/>
    <w:rsid w:val="00815161"/>
    <w:rsid w:val="00816046"/>
    <w:rsid w:val="00816061"/>
    <w:rsid w:val="00816570"/>
    <w:rsid w:val="008166A7"/>
    <w:rsid w:val="0081674D"/>
    <w:rsid w:val="008167FC"/>
    <w:rsid w:val="00816DA9"/>
    <w:rsid w:val="008173E4"/>
    <w:rsid w:val="008203E6"/>
    <w:rsid w:val="008208A5"/>
    <w:rsid w:val="00820F83"/>
    <w:rsid w:val="008216AF"/>
    <w:rsid w:val="00821C73"/>
    <w:rsid w:val="00821F72"/>
    <w:rsid w:val="0082252D"/>
    <w:rsid w:val="0082377F"/>
    <w:rsid w:val="008245BD"/>
    <w:rsid w:val="008249AD"/>
    <w:rsid w:val="0082553F"/>
    <w:rsid w:val="00825E1B"/>
    <w:rsid w:val="00826042"/>
    <w:rsid w:val="00826049"/>
    <w:rsid w:val="0082617C"/>
    <w:rsid w:val="00826715"/>
    <w:rsid w:val="00826973"/>
    <w:rsid w:val="00826C37"/>
    <w:rsid w:val="008270D8"/>
    <w:rsid w:val="00827E89"/>
    <w:rsid w:val="00830ADE"/>
    <w:rsid w:val="00830EE0"/>
    <w:rsid w:val="00831285"/>
    <w:rsid w:val="00831748"/>
    <w:rsid w:val="00831C7B"/>
    <w:rsid w:val="00831FD1"/>
    <w:rsid w:val="00832523"/>
    <w:rsid w:val="00832CCB"/>
    <w:rsid w:val="008333F5"/>
    <w:rsid w:val="00833583"/>
    <w:rsid w:val="00834222"/>
    <w:rsid w:val="00834320"/>
    <w:rsid w:val="00835E02"/>
    <w:rsid w:val="00835E9C"/>
    <w:rsid w:val="00837404"/>
    <w:rsid w:val="0083773E"/>
    <w:rsid w:val="0083775A"/>
    <w:rsid w:val="008401B8"/>
    <w:rsid w:val="008406E2"/>
    <w:rsid w:val="008409E5"/>
    <w:rsid w:val="008421DE"/>
    <w:rsid w:val="008428FA"/>
    <w:rsid w:val="00842A3A"/>
    <w:rsid w:val="00842DE2"/>
    <w:rsid w:val="00843E10"/>
    <w:rsid w:val="00843E95"/>
    <w:rsid w:val="0084405A"/>
    <w:rsid w:val="0084476E"/>
    <w:rsid w:val="00845681"/>
    <w:rsid w:val="008456BE"/>
    <w:rsid w:val="00845882"/>
    <w:rsid w:val="008458BC"/>
    <w:rsid w:val="00845EDC"/>
    <w:rsid w:val="00846987"/>
    <w:rsid w:val="00846B54"/>
    <w:rsid w:val="00847F28"/>
    <w:rsid w:val="008500C2"/>
    <w:rsid w:val="008502C6"/>
    <w:rsid w:val="00850599"/>
    <w:rsid w:val="008508DA"/>
    <w:rsid w:val="008515C9"/>
    <w:rsid w:val="008516CE"/>
    <w:rsid w:val="00851D5E"/>
    <w:rsid w:val="0085213D"/>
    <w:rsid w:val="008522DC"/>
    <w:rsid w:val="008526D0"/>
    <w:rsid w:val="00852738"/>
    <w:rsid w:val="00852A4B"/>
    <w:rsid w:val="00852CF6"/>
    <w:rsid w:val="00852E9E"/>
    <w:rsid w:val="0085426A"/>
    <w:rsid w:val="0085482D"/>
    <w:rsid w:val="00854BB0"/>
    <w:rsid w:val="00854BC1"/>
    <w:rsid w:val="008551EF"/>
    <w:rsid w:val="008554C5"/>
    <w:rsid w:val="00855985"/>
    <w:rsid w:val="00855A0A"/>
    <w:rsid w:val="008560A5"/>
    <w:rsid w:val="00856266"/>
    <w:rsid w:val="0085730D"/>
    <w:rsid w:val="00857334"/>
    <w:rsid w:val="00857393"/>
    <w:rsid w:val="00857CD4"/>
    <w:rsid w:val="00857E84"/>
    <w:rsid w:val="008601BA"/>
    <w:rsid w:val="0086048C"/>
    <w:rsid w:val="008608C6"/>
    <w:rsid w:val="00860CAE"/>
    <w:rsid w:val="00861858"/>
    <w:rsid w:val="00861AC0"/>
    <w:rsid w:val="00861F0B"/>
    <w:rsid w:val="00861F43"/>
    <w:rsid w:val="00862C3C"/>
    <w:rsid w:val="0086353A"/>
    <w:rsid w:val="00863AE9"/>
    <w:rsid w:val="008640F8"/>
    <w:rsid w:val="0086469F"/>
    <w:rsid w:val="00864C26"/>
    <w:rsid w:val="00864C33"/>
    <w:rsid w:val="00865109"/>
    <w:rsid w:val="0086636E"/>
    <w:rsid w:val="00866A73"/>
    <w:rsid w:val="00866A9D"/>
    <w:rsid w:val="0086769E"/>
    <w:rsid w:val="00867B66"/>
    <w:rsid w:val="00870019"/>
    <w:rsid w:val="008700E5"/>
    <w:rsid w:val="00870C8A"/>
    <w:rsid w:val="00871976"/>
    <w:rsid w:val="0087272E"/>
    <w:rsid w:val="00872A16"/>
    <w:rsid w:val="00874122"/>
    <w:rsid w:val="008744B9"/>
    <w:rsid w:val="0087502A"/>
    <w:rsid w:val="00875337"/>
    <w:rsid w:val="0087547C"/>
    <w:rsid w:val="008754A6"/>
    <w:rsid w:val="00875C33"/>
    <w:rsid w:val="0087609E"/>
    <w:rsid w:val="00876F2E"/>
    <w:rsid w:val="00876F56"/>
    <w:rsid w:val="00877A50"/>
    <w:rsid w:val="00877A72"/>
    <w:rsid w:val="00877D31"/>
    <w:rsid w:val="00877E3A"/>
    <w:rsid w:val="008803C1"/>
    <w:rsid w:val="008811ED"/>
    <w:rsid w:val="0088179F"/>
    <w:rsid w:val="00881BDA"/>
    <w:rsid w:val="0088286A"/>
    <w:rsid w:val="00883CB3"/>
    <w:rsid w:val="00883DC9"/>
    <w:rsid w:val="0088453D"/>
    <w:rsid w:val="00884D06"/>
    <w:rsid w:val="0088508E"/>
    <w:rsid w:val="008850DC"/>
    <w:rsid w:val="00885F63"/>
    <w:rsid w:val="00885FB6"/>
    <w:rsid w:val="0088617F"/>
    <w:rsid w:val="008864C8"/>
    <w:rsid w:val="00886568"/>
    <w:rsid w:val="008868BB"/>
    <w:rsid w:val="008872D7"/>
    <w:rsid w:val="00890182"/>
    <w:rsid w:val="008901F3"/>
    <w:rsid w:val="008906EF"/>
    <w:rsid w:val="008906F7"/>
    <w:rsid w:val="008908F6"/>
    <w:rsid w:val="00892142"/>
    <w:rsid w:val="0089227C"/>
    <w:rsid w:val="00892CC4"/>
    <w:rsid w:val="00893682"/>
    <w:rsid w:val="008938C5"/>
    <w:rsid w:val="00893CCE"/>
    <w:rsid w:val="00893E4D"/>
    <w:rsid w:val="008941C8"/>
    <w:rsid w:val="008947A5"/>
    <w:rsid w:val="00894AB8"/>
    <w:rsid w:val="00895255"/>
    <w:rsid w:val="0089584F"/>
    <w:rsid w:val="00895ADB"/>
    <w:rsid w:val="00896259"/>
    <w:rsid w:val="00897B77"/>
    <w:rsid w:val="008A02CD"/>
    <w:rsid w:val="008A04A6"/>
    <w:rsid w:val="008A0621"/>
    <w:rsid w:val="008A0A3D"/>
    <w:rsid w:val="008A0EF7"/>
    <w:rsid w:val="008A120B"/>
    <w:rsid w:val="008A136A"/>
    <w:rsid w:val="008A183B"/>
    <w:rsid w:val="008A1FA3"/>
    <w:rsid w:val="008A257A"/>
    <w:rsid w:val="008A27DF"/>
    <w:rsid w:val="008A2CCB"/>
    <w:rsid w:val="008A31F7"/>
    <w:rsid w:val="008A32D5"/>
    <w:rsid w:val="008A3A81"/>
    <w:rsid w:val="008A3EE4"/>
    <w:rsid w:val="008A421C"/>
    <w:rsid w:val="008A4AAD"/>
    <w:rsid w:val="008A50DD"/>
    <w:rsid w:val="008A64B2"/>
    <w:rsid w:val="008A685D"/>
    <w:rsid w:val="008B0064"/>
    <w:rsid w:val="008B0B81"/>
    <w:rsid w:val="008B1293"/>
    <w:rsid w:val="008B1B17"/>
    <w:rsid w:val="008B1F7A"/>
    <w:rsid w:val="008B2598"/>
    <w:rsid w:val="008B263D"/>
    <w:rsid w:val="008B316D"/>
    <w:rsid w:val="008B33EC"/>
    <w:rsid w:val="008B352D"/>
    <w:rsid w:val="008B4E45"/>
    <w:rsid w:val="008B5C5F"/>
    <w:rsid w:val="008B5D4F"/>
    <w:rsid w:val="008B5DB6"/>
    <w:rsid w:val="008B6244"/>
    <w:rsid w:val="008B6295"/>
    <w:rsid w:val="008B6E5B"/>
    <w:rsid w:val="008B6F09"/>
    <w:rsid w:val="008B723E"/>
    <w:rsid w:val="008B7296"/>
    <w:rsid w:val="008B72DC"/>
    <w:rsid w:val="008B73E6"/>
    <w:rsid w:val="008B787C"/>
    <w:rsid w:val="008B7C51"/>
    <w:rsid w:val="008B7E7E"/>
    <w:rsid w:val="008C02A5"/>
    <w:rsid w:val="008C0423"/>
    <w:rsid w:val="008C04B0"/>
    <w:rsid w:val="008C0BAD"/>
    <w:rsid w:val="008C12C5"/>
    <w:rsid w:val="008C2882"/>
    <w:rsid w:val="008C38F7"/>
    <w:rsid w:val="008C3FB4"/>
    <w:rsid w:val="008C42EE"/>
    <w:rsid w:val="008C45DB"/>
    <w:rsid w:val="008C4853"/>
    <w:rsid w:val="008C48FD"/>
    <w:rsid w:val="008C5763"/>
    <w:rsid w:val="008C5BA3"/>
    <w:rsid w:val="008C5C60"/>
    <w:rsid w:val="008C5E0E"/>
    <w:rsid w:val="008C6459"/>
    <w:rsid w:val="008C6A26"/>
    <w:rsid w:val="008C6B89"/>
    <w:rsid w:val="008C6D34"/>
    <w:rsid w:val="008C6E63"/>
    <w:rsid w:val="008C736C"/>
    <w:rsid w:val="008C772C"/>
    <w:rsid w:val="008C783D"/>
    <w:rsid w:val="008C78FB"/>
    <w:rsid w:val="008C7FC1"/>
    <w:rsid w:val="008D0520"/>
    <w:rsid w:val="008D09FA"/>
    <w:rsid w:val="008D142E"/>
    <w:rsid w:val="008D14A7"/>
    <w:rsid w:val="008D170D"/>
    <w:rsid w:val="008D1956"/>
    <w:rsid w:val="008D1FE6"/>
    <w:rsid w:val="008D22E1"/>
    <w:rsid w:val="008D245F"/>
    <w:rsid w:val="008D2C6F"/>
    <w:rsid w:val="008D3431"/>
    <w:rsid w:val="008D352B"/>
    <w:rsid w:val="008D391F"/>
    <w:rsid w:val="008D3969"/>
    <w:rsid w:val="008D3EC2"/>
    <w:rsid w:val="008D3FE0"/>
    <w:rsid w:val="008D4178"/>
    <w:rsid w:val="008D45BD"/>
    <w:rsid w:val="008D4803"/>
    <w:rsid w:val="008D4DB6"/>
    <w:rsid w:val="008D532D"/>
    <w:rsid w:val="008D5790"/>
    <w:rsid w:val="008D5882"/>
    <w:rsid w:val="008D690E"/>
    <w:rsid w:val="008D7773"/>
    <w:rsid w:val="008D7A2B"/>
    <w:rsid w:val="008E0297"/>
    <w:rsid w:val="008E03D0"/>
    <w:rsid w:val="008E0657"/>
    <w:rsid w:val="008E0C1D"/>
    <w:rsid w:val="008E0E11"/>
    <w:rsid w:val="008E100C"/>
    <w:rsid w:val="008E1648"/>
    <w:rsid w:val="008E1C54"/>
    <w:rsid w:val="008E3085"/>
    <w:rsid w:val="008E3488"/>
    <w:rsid w:val="008E3FF0"/>
    <w:rsid w:val="008E4401"/>
    <w:rsid w:val="008E441B"/>
    <w:rsid w:val="008E443E"/>
    <w:rsid w:val="008E4C6F"/>
    <w:rsid w:val="008E5DC8"/>
    <w:rsid w:val="008E6711"/>
    <w:rsid w:val="008E6AAA"/>
    <w:rsid w:val="008E6C51"/>
    <w:rsid w:val="008E74D4"/>
    <w:rsid w:val="008E787E"/>
    <w:rsid w:val="008E7B70"/>
    <w:rsid w:val="008E7FDE"/>
    <w:rsid w:val="008F002F"/>
    <w:rsid w:val="008F01F2"/>
    <w:rsid w:val="008F0333"/>
    <w:rsid w:val="008F0AC6"/>
    <w:rsid w:val="008F0AC9"/>
    <w:rsid w:val="008F0B24"/>
    <w:rsid w:val="008F0BC5"/>
    <w:rsid w:val="008F1CB6"/>
    <w:rsid w:val="008F2A2F"/>
    <w:rsid w:val="008F2B96"/>
    <w:rsid w:val="008F3411"/>
    <w:rsid w:val="008F3773"/>
    <w:rsid w:val="008F39C2"/>
    <w:rsid w:val="008F45AD"/>
    <w:rsid w:val="008F4EEB"/>
    <w:rsid w:val="008F53E6"/>
    <w:rsid w:val="008F5A23"/>
    <w:rsid w:val="008F6853"/>
    <w:rsid w:val="008F6980"/>
    <w:rsid w:val="008F6AC1"/>
    <w:rsid w:val="008F6AC3"/>
    <w:rsid w:val="008F7190"/>
    <w:rsid w:val="008F73B1"/>
    <w:rsid w:val="008F7826"/>
    <w:rsid w:val="008F7DD9"/>
    <w:rsid w:val="009001F3"/>
    <w:rsid w:val="009002E7"/>
    <w:rsid w:val="009006AF"/>
    <w:rsid w:val="00900BF2"/>
    <w:rsid w:val="00900CD6"/>
    <w:rsid w:val="00900CED"/>
    <w:rsid w:val="00901420"/>
    <w:rsid w:val="009017B3"/>
    <w:rsid w:val="009018A1"/>
    <w:rsid w:val="00901DAB"/>
    <w:rsid w:val="00902CC6"/>
    <w:rsid w:val="00902F0F"/>
    <w:rsid w:val="00902FED"/>
    <w:rsid w:val="00903001"/>
    <w:rsid w:val="00903C33"/>
    <w:rsid w:val="00903DE7"/>
    <w:rsid w:val="009044EC"/>
    <w:rsid w:val="009045AB"/>
    <w:rsid w:val="00905283"/>
    <w:rsid w:val="009069C6"/>
    <w:rsid w:val="009078F8"/>
    <w:rsid w:val="00910433"/>
    <w:rsid w:val="00910922"/>
    <w:rsid w:val="00910D31"/>
    <w:rsid w:val="00910EDE"/>
    <w:rsid w:val="009117D8"/>
    <w:rsid w:val="00911BDF"/>
    <w:rsid w:val="00912684"/>
    <w:rsid w:val="00912977"/>
    <w:rsid w:val="00912C12"/>
    <w:rsid w:val="0091343E"/>
    <w:rsid w:val="00913841"/>
    <w:rsid w:val="00913E44"/>
    <w:rsid w:val="00914B8E"/>
    <w:rsid w:val="009152B8"/>
    <w:rsid w:val="00915EAB"/>
    <w:rsid w:val="0091641A"/>
    <w:rsid w:val="00917A70"/>
    <w:rsid w:val="00917F61"/>
    <w:rsid w:val="0092032D"/>
    <w:rsid w:val="00920641"/>
    <w:rsid w:val="009207D2"/>
    <w:rsid w:val="009211DD"/>
    <w:rsid w:val="0092194F"/>
    <w:rsid w:val="00921A82"/>
    <w:rsid w:val="00922223"/>
    <w:rsid w:val="009230DA"/>
    <w:rsid w:val="0092390B"/>
    <w:rsid w:val="00924622"/>
    <w:rsid w:val="00924665"/>
    <w:rsid w:val="009250BA"/>
    <w:rsid w:val="009251BA"/>
    <w:rsid w:val="00925311"/>
    <w:rsid w:val="00925DA2"/>
    <w:rsid w:val="00925E9E"/>
    <w:rsid w:val="009260BB"/>
    <w:rsid w:val="009264BE"/>
    <w:rsid w:val="009266A1"/>
    <w:rsid w:val="00926F21"/>
    <w:rsid w:val="0092746D"/>
    <w:rsid w:val="00930184"/>
    <w:rsid w:val="00930523"/>
    <w:rsid w:val="009309B8"/>
    <w:rsid w:val="0093136C"/>
    <w:rsid w:val="00931992"/>
    <w:rsid w:val="00931DDD"/>
    <w:rsid w:val="009325FE"/>
    <w:rsid w:val="00932BB7"/>
    <w:rsid w:val="00932F08"/>
    <w:rsid w:val="0093316D"/>
    <w:rsid w:val="00933801"/>
    <w:rsid w:val="009345C8"/>
    <w:rsid w:val="00934681"/>
    <w:rsid w:val="00934771"/>
    <w:rsid w:val="00934A74"/>
    <w:rsid w:val="00934C4D"/>
    <w:rsid w:val="00935787"/>
    <w:rsid w:val="00935995"/>
    <w:rsid w:val="00935AC6"/>
    <w:rsid w:val="00935EFC"/>
    <w:rsid w:val="00936118"/>
    <w:rsid w:val="00936454"/>
    <w:rsid w:val="00937871"/>
    <w:rsid w:val="00937966"/>
    <w:rsid w:val="00937D60"/>
    <w:rsid w:val="00940470"/>
    <w:rsid w:val="0094064E"/>
    <w:rsid w:val="00940A74"/>
    <w:rsid w:val="00940F85"/>
    <w:rsid w:val="00941058"/>
    <w:rsid w:val="00941BED"/>
    <w:rsid w:val="00941D1B"/>
    <w:rsid w:val="009422C9"/>
    <w:rsid w:val="0094261C"/>
    <w:rsid w:val="00942B47"/>
    <w:rsid w:val="00943BAB"/>
    <w:rsid w:val="00943C03"/>
    <w:rsid w:val="009443C9"/>
    <w:rsid w:val="009444F3"/>
    <w:rsid w:val="00944CD2"/>
    <w:rsid w:val="00944D68"/>
    <w:rsid w:val="00944DF5"/>
    <w:rsid w:val="0094515C"/>
    <w:rsid w:val="009452E3"/>
    <w:rsid w:val="00945FAD"/>
    <w:rsid w:val="0094618D"/>
    <w:rsid w:val="00946D31"/>
    <w:rsid w:val="00946D60"/>
    <w:rsid w:val="00947106"/>
    <w:rsid w:val="00947170"/>
    <w:rsid w:val="009474FA"/>
    <w:rsid w:val="009476D3"/>
    <w:rsid w:val="00947F97"/>
    <w:rsid w:val="00950105"/>
    <w:rsid w:val="0095090C"/>
    <w:rsid w:val="009512E8"/>
    <w:rsid w:val="00951B9C"/>
    <w:rsid w:val="009521B7"/>
    <w:rsid w:val="00952506"/>
    <w:rsid w:val="00952BEC"/>
    <w:rsid w:val="00952F04"/>
    <w:rsid w:val="0095382E"/>
    <w:rsid w:val="009545CF"/>
    <w:rsid w:val="00954829"/>
    <w:rsid w:val="00955A05"/>
    <w:rsid w:val="00955CA7"/>
    <w:rsid w:val="00955CBB"/>
    <w:rsid w:val="00956736"/>
    <w:rsid w:val="00957331"/>
    <w:rsid w:val="00957802"/>
    <w:rsid w:val="00957983"/>
    <w:rsid w:val="00957F63"/>
    <w:rsid w:val="009603D7"/>
    <w:rsid w:val="00960794"/>
    <w:rsid w:val="009608AB"/>
    <w:rsid w:val="00961245"/>
    <w:rsid w:val="00961B9D"/>
    <w:rsid w:val="00962042"/>
    <w:rsid w:val="0096268A"/>
    <w:rsid w:val="00962943"/>
    <w:rsid w:val="00962ECB"/>
    <w:rsid w:val="009630E3"/>
    <w:rsid w:val="009635E5"/>
    <w:rsid w:val="00963654"/>
    <w:rsid w:val="00963884"/>
    <w:rsid w:val="00963A90"/>
    <w:rsid w:val="00963E3F"/>
    <w:rsid w:val="009641DA"/>
    <w:rsid w:val="009643BD"/>
    <w:rsid w:val="0096494E"/>
    <w:rsid w:val="00964F20"/>
    <w:rsid w:val="0096540F"/>
    <w:rsid w:val="0096558B"/>
    <w:rsid w:val="00965B72"/>
    <w:rsid w:val="00965EA1"/>
    <w:rsid w:val="009661F0"/>
    <w:rsid w:val="009665FC"/>
    <w:rsid w:val="0096710F"/>
    <w:rsid w:val="009672A7"/>
    <w:rsid w:val="0096760D"/>
    <w:rsid w:val="00967CB0"/>
    <w:rsid w:val="009706EB"/>
    <w:rsid w:val="0097091A"/>
    <w:rsid w:val="00970FF3"/>
    <w:rsid w:val="009712C1"/>
    <w:rsid w:val="0097161D"/>
    <w:rsid w:val="00971A23"/>
    <w:rsid w:val="00971A96"/>
    <w:rsid w:val="00971AC8"/>
    <w:rsid w:val="00971FA1"/>
    <w:rsid w:val="00972794"/>
    <w:rsid w:val="00972875"/>
    <w:rsid w:val="00973548"/>
    <w:rsid w:val="009735DD"/>
    <w:rsid w:val="009740DC"/>
    <w:rsid w:val="00974228"/>
    <w:rsid w:val="00974BD0"/>
    <w:rsid w:val="0097524F"/>
    <w:rsid w:val="0097525C"/>
    <w:rsid w:val="009754E9"/>
    <w:rsid w:val="00975826"/>
    <w:rsid w:val="00975ABA"/>
    <w:rsid w:val="00975B5C"/>
    <w:rsid w:val="00975BC8"/>
    <w:rsid w:val="00975C92"/>
    <w:rsid w:val="0097692B"/>
    <w:rsid w:val="00976949"/>
    <w:rsid w:val="00976CDE"/>
    <w:rsid w:val="00977DB1"/>
    <w:rsid w:val="00980431"/>
    <w:rsid w:val="00980A86"/>
    <w:rsid w:val="00980BA1"/>
    <w:rsid w:val="00981266"/>
    <w:rsid w:val="0098169C"/>
    <w:rsid w:val="00982257"/>
    <w:rsid w:val="00983667"/>
    <w:rsid w:val="009839F5"/>
    <w:rsid w:val="00983ADF"/>
    <w:rsid w:val="0098414A"/>
    <w:rsid w:val="0098477F"/>
    <w:rsid w:val="009849A1"/>
    <w:rsid w:val="009849D4"/>
    <w:rsid w:val="009867C0"/>
    <w:rsid w:val="009868E4"/>
    <w:rsid w:val="00986B85"/>
    <w:rsid w:val="00986CB9"/>
    <w:rsid w:val="00987088"/>
    <w:rsid w:val="00987179"/>
    <w:rsid w:val="0098752B"/>
    <w:rsid w:val="009879DD"/>
    <w:rsid w:val="00987BC3"/>
    <w:rsid w:val="00987CF3"/>
    <w:rsid w:val="00987E6E"/>
    <w:rsid w:val="0099080A"/>
    <w:rsid w:val="00990FA3"/>
    <w:rsid w:val="00991B09"/>
    <w:rsid w:val="00992416"/>
    <w:rsid w:val="00992842"/>
    <w:rsid w:val="00993A1E"/>
    <w:rsid w:val="00993A3D"/>
    <w:rsid w:val="00993A52"/>
    <w:rsid w:val="00993CDC"/>
    <w:rsid w:val="00993F6B"/>
    <w:rsid w:val="009951E6"/>
    <w:rsid w:val="0099558A"/>
    <w:rsid w:val="00995721"/>
    <w:rsid w:val="0099599A"/>
    <w:rsid w:val="009959CD"/>
    <w:rsid w:val="00995C53"/>
    <w:rsid w:val="0099606E"/>
    <w:rsid w:val="00996217"/>
    <w:rsid w:val="00996465"/>
    <w:rsid w:val="009969E0"/>
    <w:rsid w:val="00997031"/>
    <w:rsid w:val="0099736D"/>
    <w:rsid w:val="00997B20"/>
    <w:rsid w:val="009A101C"/>
    <w:rsid w:val="009A1282"/>
    <w:rsid w:val="009A1361"/>
    <w:rsid w:val="009A1503"/>
    <w:rsid w:val="009A1EB7"/>
    <w:rsid w:val="009A21B0"/>
    <w:rsid w:val="009A2281"/>
    <w:rsid w:val="009A24F7"/>
    <w:rsid w:val="009A2ACE"/>
    <w:rsid w:val="009A3641"/>
    <w:rsid w:val="009A4496"/>
    <w:rsid w:val="009A4703"/>
    <w:rsid w:val="009A4E82"/>
    <w:rsid w:val="009A4F8B"/>
    <w:rsid w:val="009A5472"/>
    <w:rsid w:val="009A5876"/>
    <w:rsid w:val="009A5CDC"/>
    <w:rsid w:val="009A5F0C"/>
    <w:rsid w:val="009A642E"/>
    <w:rsid w:val="009A6DA0"/>
    <w:rsid w:val="009A7632"/>
    <w:rsid w:val="009A785E"/>
    <w:rsid w:val="009B0086"/>
    <w:rsid w:val="009B0252"/>
    <w:rsid w:val="009B1066"/>
    <w:rsid w:val="009B1152"/>
    <w:rsid w:val="009B1268"/>
    <w:rsid w:val="009B1457"/>
    <w:rsid w:val="009B1927"/>
    <w:rsid w:val="009B1939"/>
    <w:rsid w:val="009B223C"/>
    <w:rsid w:val="009B276F"/>
    <w:rsid w:val="009B2914"/>
    <w:rsid w:val="009B299E"/>
    <w:rsid w:val="009B2CA7"/>
    <w:rsid w:val="009B2D9C"/>
    <w:rsid w:val="009B362A"/>
    <w:rsid w:val="009B382E"/>
    <w:rsid w:val="009B3A0D"/>
    <w:rsid w:val="009B3D4A"/>
    <w:rsid w:val="009B3ED1"/>
    <w:rsid w:val="009B4C51"/>
    <w:rsid w:val="009B5766"/>
    <w:rsid w:val="009B5CE4"/>
    <w:rsid w:val="009B614A"/>
    <w:rsid w:val="009B62C5"/>
    <w:rsid w:val="009B67DA"/>
    <w:rsid w:val="009B6847"/>
    <w:rsid w:val="009B7483"/>
    <w:rsid w:val="009B77B0"/>
    <w:rsid w:val="009B78EF"/>
    <w:rsid w:val="009C00B8"/>
    <w:rsid w:val="009C0351"/>
    <w:rsid w:val="009C0E3C"/>
    <w:rsid w:val="009C1045"/>
    <w:rsid w:val="009C1827"/>
    <w:rsid w:val="009C24C3"/>
    <w:rsid w:val="009C266A"/>
    <w:rsid w:val="009C2C70"/>
    <w:rsid w:val="009C2F6B"/>
    <w:rsid w:val="009C317E"/>
    <w:rsid w:val="009C3458"/>
    <w:rsid w:val="009C35E1"/>
    <w:rsid w:val="009C36D7"/>
    <w:rsid w:val="009C3868"/>
    <w:rsid w:val="009C38E3"/>
    <w:rsid w:val="009C43E5"/>
    <w:rsid w:val="009C455A"/>
    <w:rsid w:val="009C48DD"/>
    <w:rsid w:val="009C4900"/>
    <w:rsid w:val="009C580E"/>
    <w:rsid w:val="009C5C7E"/>
    <w:rsid w:val="009C5D94"/>
    <w:rsid w:val="009C6080"/>
    <w:rsid w:val="009C646A"/>
    <w:rsid w:val="009C73CA"/>
    <w:rsid w:val="009C7B84"/>
    <w:rsid w:val="009D0009"/>
    <w:rsid w:val="009D0F10"/>
    <w:rsid w:val="009D1097"/>
    <w:rsid w:val="009D1125"/>
    <w:rsid w:val="009D11CD"/>
    <w:rsid w:val="009D17C5"/>
    <w:rsid w:val="009D1AA3"/>
    <w:rsid w:val="009D1D5F"/>
    <w:rsid w:val="009D20EC"/>
    <w:rsid w:val="009D2AEA"/>
    <w:rsid w:val="009D3F6B"/>
    <w:rsid w:val="009D489D"/>
    <w:rsid w:val="009D4CB0"/>
    <w:rsid w:val="009D4D6B"/>
    <w:rsid w:val="009D5F90"/>
    <w:rsid w:val="009D66D4"/>
    <w:rsid w:val="009D6CAF"/>
    <w:rsid w:val="009E0125"/>
    <w:rsid w:val="009E123F"/>
    <w:rsid w:val="009E13AB"/>
    <w:rsid w:val="009E156D"/>
    <w:rsid w:val="009E1C51"/>
    <w:rsid w:val="009E1CAA"/>
    <w:rsid w:val="009E20A5"/>
    <w:rsid w:val="009E251C"/>
    <w:rsid w:val="009E2580"/>
    <w:rsid w:val="009E2C4B"/>
    <w:rsid w:val="009E33C4"/>
    <w:rsid w:val="009E3492"/>
    <w:rsid w:val="009E3C0C"/>
    <w:rsid w:val="009E42ED"/>
    <w:rsid w:val="009E4627"/>
    <w:rsid w:val="009E4C7B"/>
    <w:rsid w:val="009E4D5B"/>
    <w:rsid w:val="009E542E"/>
    <w:rsid w:val="009E54E4"/>
    <w:rsid w:val="009E567E"/>
    <w:rsid w:val="009E5913"/>
    <w:rsid w:val="009E604F"/>
    <w:rsid w:val="009E6685"/>
    <w:rsid w:val="009E6777"/>
    <w:rsid w:val="009E6803"/>
    <w:rsid w:val="009E6CAC"/>
    <w:rsid w:val="009E7380"/>
    <w:rsid w:val="009E7758"/>
    <w:rsid w:val="009E7C61"/>
    <w:rsid w:val="009E7EEF"/>
    <w:rsid w:val="009F060E"/>
    <w:rsid w:val="009F09B6"/>
    <w:rsid w:val="009F0C88"/>
    <w:rsid w:val="009F1471"/>
    <w:rsid w:val="009F178A"/>
    <w:rsid w:val="009F1ABF"/>
    <w:rsid w:val="009F2A04"/>
    <w:rsid w:val="009F31CA"/>
    <w:rsid w:val="009F37A4"/>
    <w:rsid w:val="009F48D7"/>
    <w:rsid w:val="009F4BA8"/>
    <w:rsid w:val="009F4D59"/>
    <w:rsid w:val="009F5102"/>
    <w:rsid w:val="009F551B"/>
    <w:rsid w:val="009F5AE0"/>
    <w:rsid w:val="009F5AE5"/>
    <w:rsid w:val="009F5C29"/>
    <w:rsid w:val="009F6519"/>
    <w:rsid w:val="009F6716"/>
    <w:rsid w:val="009F6858"/>
    <w:rsid w:val="009F6C61"/>
    <w:rsid w:val="009F753D"/>
    <w:rsid w:val="009F7F32"/>
    <w:rsid w:val="00A00280"/>
    <w:rsid w:val="00A00CA1"/>
    <w:rsid w:val="00A00DB4"/>
    <w:rsid w:val="00A011C9"/>
    <w:rsid w:val="00A01BC7"/>
    <w:rsid w:val="00A01F46"/>
    <w:rsid w:val="00A02194"/>
    <w:rsid w:val="00A0288A"/>
    <w:rsid w:val="00A029B1"/>
    <w:rsid w:val="00A029D2"/>
    <w:rsid w:val="00A02DF6"/>
    <w:rsid w:val="00A02E9C"/>
    <w:rsid w:val="00A031D3"/>
    <w:rsid w:val="00A0391E"/>
    <w:rsid w:val="00A0396D"/>
    <w:rsid w:val="00A03DDC"/>
    <w:rsid w:val="00A042DD"/>
    <w:rsid w:val="00A04439"/>
    <w:rsid w:val="00A04F0F"/>
    <w:rsid w:val="00A04F3A"/>
    <w:rsid w:val="00A058F2"/>
    <w:rsid w:val="00A05946"/>
    <w:rsid w:val="00A05D86"/>
    <w:rsid w:val="00A05DAB"/>
    <w:rsid w:val="00A065EA"/>
    <w:rsid w:val="00A06678"/>
    <w:rsid w:val="00A06811"/>
    <w:rsid w:val="00A0688F"/>
    <w:rsid w:val="00A06DFE"/>
    <w:rsid w:val="00A10101"/>
    <w:rsid w:val="00A10945"/>
    <w:rsid w:val="00A10CC2"/>
    <w:rsid w:val="00A10E41"/>
    <w:rsid w:val="00A110E5"/>
    <w:rsid w:val="00A11DEB"/>
    <w:rsid w:val="00A1324B"/>
    <w:rsid w:val="00A1344A"/>
    <w:rsid w:val="00A13B47"/>
    <w:rsid w:val="00A14209"/>
    <w:rsid w:val="00A14932"/>
    <w:rsid w:val="00A14FFD"/>
    <w:rsid w:val="00A151B7"/>
    <w:rsid w:val="00A152DD"/>
    <w:rsid w:val="00A1530D"/>
    <w:rsid w:val="00A156DC"/>
    <w:rsid w:val="00A16296"/>
    <w:rsid w:val="00A164ED"/>
    <w:rsid w:val="00A16E76"/>
    <w:rsid w:val="00A17717"/>
    <w:rsid w:val="00A17CEF"/>
    <w:rsid w:val="00A20A54"/>
    <w:rsid w:val="00A20AB4"/>
    <w:rsid w:val="00A20D77"/>
    <w:rsid w:val="00A20EE0"/>
    <w:rsid w:val="00A21085"/>
    <w:rsid w:val="00A21775"/>
    <w:rsid w:val="00A226C6"/>
    <w:rsid w:val="00A23302"/>
    <w:rsid w:val="00A23758"/>
    <w:rsid w:val="00A23E0F"/>
    <w:rsid w:val="00A245DD"/>
    <w:rsid w:val="00A248BB"/>
    <w:rsid w:val="00A252C8"/>
    <w:rsid w:val="00A259A2"/>
    <w:rsid w:val="00A279A3"/>
    <w:rsid w:val="00A27DBF"/>
    <w:rsid w:val="00A27F80"/>
    <w:rsid w:val="00A304D8"/>
    <w:rsid w:val="00A308B1"/>
    <w:rsid w:val="00A30CDA"/>
    <w:rsid w:val="00A30EC6"/>
    <w:rsid w:val="00A30FF9"/>
    <w:rsid w:val="00A31596"/>
    <w:rsid w:val="00A32121"/>
    <w:rsid w:val="00A330DA"/>
    <w:rsid w:val="00A331CC"/>
    <w:rsid w:val="00A3370B"/>
    <w:rsid w:val="00A33A49"/>
    <w:rsid w:val="00A33C05"/>
    <w:rsid w:val="00A340CE"/>
    <w:rsid w:val="00A3497A"/>
    <w:rsid w:val="00A34D79"/>
    <w:rsid w:val="00A352B8"/>
    <w:rsid w:val="00A352CC"/>
    <w:rsid w:val="00A35659"/>
    <w:rsid w:val="00A35BD1"/>
    <w:rsid w:val="00A35E20"/>
    <w:rsid w:val="00A363AF"/>
    <w:rsid w:val="00A36B7D"/>
    <w:rsid w:val="00A36C02"/>
    <w:rsid w:val="00A40BE1"/>
    <w:rsid w:val="00A40C83"/>
    <w:rsid w:val="00A40C85"/>
    <w:rsid w:val="00A40F88"/>
    <w:rsid w:val="00A41A95"/>
    <w:rsid w:val="00A424CA"/>
    <w:rsid w:val="00A42610"/>
    <w:rsid w:val="00A42A6F"/>
    <w:rsid w:val="00A42D6D"/>
    <w:rsid w:val="00A43E4F"/>
    <w:rsid w:val="00A44828"/>
    <w:rsid w:val="00A45D94"/>
    <w:rsid w:val="00A46139"/>
    <w:rsid w:val="00A466BC"/>
    <w:rsid w:val="00A4680F"/>
    <w:rsid w:val="00A46837"/>
    <w:rsid w:val="00A46EE8"/>
    <w:rsid w:val="00A47BFC"/>
    <w:rsid w:val="00A50801"/>
    <w:rsid w:val="00A508E9"/>
    <w:rsid w:val="00A51128"/>
    <w:rsid w:val="00A51182"/>
    <w:rsid w:val="00A512C4"/>
    <w:rsid w:val="00A51CAF"/>
    <w:rsid w:val="00A51EC6"/>
    <w:rsid w:val="00A52352"/>
    <w:rsid w:val="00A5246B"/>
    <w:rsid w:val="00A52860"/>
    <w:rsid w:val="00A52A0A"/>
    <w:rsid w:val="00A52BA4"/>
    <w:rsid w:val="00A52E6C"/>
    <w:rsid w:val="00A532A3"/>
    <w:rsid w:val="00A5348A"/>
    <w:rsid w:val="00A53BD8"/>
    <w:rsid w:val="00A53E32"/>
    <w:rsid w:val="00A546AE"/>
    <w:rsid w:val="00A549C5"/>
    <w:rsid w:val="00A54B52"/>
    <w:rsid w:val="00A54D2B"/>
    <w:rsid w:val="00A55B77"/>
    <w:rsid w:val="00A55D64"/>
    <w:rsid w:val="00A5624B"/>
    <w:rsid w:val="00A568DB"/>
    <w:rsid w:val="00A572AA"/>
    <w:rsid w:val="00A57963"/>
    <w:rsid w:val="00A57B39"/>
    <w:rsid w:val="00A57FAF"/>
    <w:rsid w:val="00A602E3"/>
    <w:rsid w:val="00A6034D"/>
    <w:rsid w:val="00A60404"/>
    <w:rsid w:val="00A60803"/>
    <w:rsid w:val="00A60E0A"/>
    <w:rsid w:val="00A60F32"/>
    <w:rsid w:val="00A61317"/>
    <w:rsid w:val="00A613D2"/>
    <w:rsid w:val="00A61844"/>
    <w:rsid w:val="00A619BD"/>
    <w:rsid w:val="00A61A99"/>
    <w:rsid w:val="00A62294"/>
    <w:rsid w:val="00A63638"/>
    <w:rsid w:val="00A63B0B"/>
    <w:rsid w:val="00A63DD1"/>
    <w:rsid w:val="00A63DF0"/>
    <w:rsid w:val="00A642E9"/>
    <w:rsid w:val="00A6485F"/>
    <w:rsid w:val="00A6490D"/>
    <w:rsid w:val="00A6544D"/>
    <w:rsid w:val="00A655D0"/>
    <w:rsid w:val="00A65698"/>
    <w:rsid w:val="00A659DA"/>
    <w:rsid w:val="00A65E16"/>
    <w:rsid w:val="00A65EB6"/>
    <w:rsid w:val="00A66707"/>
    <w:rsid w:val="00A67088"/>
    <w:rsid w:val="00A67360"/>
    <w:rsid w:val="00A676CC"/>
    <w:rsid w:val="00A67C51"/>
    <w:rsid w:val="00A67C6D"/>
    <w:rsid w:val="00A67E2B"/>
    <w:rsid w:val="00A7057C"/>
    <w:rsid w:val="00A708AC"/>
    <w:rsid w:val="00A709F2"/>
    <w:rsid w:val="00A714AC"/>
    <w:rsid w:val="00A71586"/>
    <w:rsid w:val="00A72C43"/>
    <w:rsid w:val="00A73198"/>
    <w:rsid w:val="00A7355E"/>
    <w:rsid w:val="00A73A8E"/>
    <w:rsid w:val="00A73ABD"/>
    <w:rsid w:val="00A74383"/>
    <w:rsid w:val="00A74427"/>
    <w:rsid w:val="00A74916"/>
    <w:rsid w:val="00A7519A"/>
    <w:rsid w:val="00A75EB5"/>
    <w:rsid w:val="00A75FAF"/>
    <w:rsid w:val="00A7652A"/>
    <w:rsid w:val="00A76B12"/>
    <w:rsid w:val="00A77123"/>
    <w:rsid w:val="00A7747B"/>
    <w:rsid w:val="00A77BB1"/>
    <w:rsid w:val="00A77C81"/>
    <w:rsid w:val="00A77E3E"/>
    <w:rsid w:val="00A80C23"/>
    <w:rsid w:val="00A80D90"/>
    <w:rsid w:val="00A812BA"/>
    <w:rsid w:val="00A81BFB"/>
    <w:rsid w:val="00A8208C"/>
    <w:rsid w:val="00A82487"/>
    <w:rsid w:val="00A82B97"/>
    <w:rsid w:val="00A82E5E"/>
    <w:rsid w:val="00A833A0"/>
    <w:rsid w:val="00A834D1"/>
    <w:rsid w:val="00A834FE"/>
    <w:rsid w:val="00A83542"/>
    <w:rsid w:val="00A837A6"/>
    <w:rsid w:val="00A83DA6"/>
    <w:rsid w:val="00A83F05"/>
    <w:rsid w:val="00A84E13"/>
    <w:rsid w:val="00A84EBE"/>
    <w:rsid w:val="00A8535F"/>
    <w:rsid w:val="00A85683"/>
    <w:rsid w:val="00A85790"/>
    <w:rsid w:val="00A857FF"/>
    <w:rsid w:val="00A85886"/>
    <w:rsid w:val="00A85E44"/>
    <w:rsid w:val="00A86145"/>
    <w:rsid w:val="00A86594"/>
    <w:rsid w:val="00A865DF"/>
    <w:rsid w:val="00A86CF4"/>
    <w:rsid w:val="00A8723A"/>
    <w:rsid w:val="00A8740A"/>
    <w:rsid w:val="00A87B61"/>
    <w:rsid w:val="00A87BA8"/>
    <w:rsid w:val="00A90150"/>
    <w:rsid w:val="00A92825"/>
    <w:rsid w:val="00A9288A"/>
    <w:rsid w:val="00A93540"/>
    <w:rsid w:val="00A93EF0"/>
    <w:rsid w:val="00A93FB4"/>
    <w:rsid w:val="00A94563"/>
    <w:rsid w:val="00A94884"/>
    <w:rsid w:val="00A948D0"/>
    <w:rsid w:val="00A948DE"/>
    <w:rsid w:val="00A94B34"/>
    <w:rsid w:val="00A95036"/>
    <w:rsid w:val="00A95094"/>
    <w:rsid w:val="00A96595"/>
    <w:rsid w:val="00A96927"/>
    <w:rsid w:val="00A96AB9"/>
    <w:rsid w:val="00A97044"/>
    <w:rsid w:val="00A974C8"/>
    <w:rsid w:val="00A97BF2"/>
    <w:rsid w:val="00AA00FB"/>
    <w:rsid w:val="00AA0363"/>
    <w:rsid w:val="00AA0EE5"/>
    <w:rsid w:val="00AA21EB"/>
    <w:rsid w:val="00AA24AB"/>
    <w:rsid w:val="00AA282A"/>
    <w:rsid w:val="00AA2916"/>
    <w:rsid w:val="00AA2A0C"/>
    <w:rsid w:val="00AA3417"/>
    <w:rsid w:val="00AA398E"/>
    <w:rsid w:val="00AA431D"/>
    <w:rsid w:val="00AA4AC0"/>
    <w:rsid w:val="00AA4ADE"/>
    <w:rsid w:val="00AA4ECD"/>
    <w:rsid w:val="00AA538A"/>
    <w:rsid w:val="00AA5533"/>
    <w:rsid w:val="00AA56BF"/>
    <w:rsid w:val="00AA60F3"/>
    <w:rsid w:val="00AA64EC"/>
    <w:rsid w:val="00AA6B38"/>
    <w:rsid w:val="00AA781A"/>
    <w:rsid w:val="00AB0200"/>
    <w:rsid w:val="00AB123F"/>
    <w:rsid w:val="00AB1672"/>
    <w:rsid w:val="00AB23AF"/>
    <w:rsid w:val="00AB23F5"/>
    <w:rsid w:val="00AB255A"/>
    <w:rsid w:val="00AB2797"/>
    <w:rsid w:val="00AB3033"/>
    <w:rsid w:val="00AB3266"/>
    <w:rsid w:val="00AB33B4"/>
    <w:rsid w:val="00AB35CD"/>
    <w:rsid w:val="00AB3608"/>
    <w:rsid w:val="00AB3AAE"/>
    <w:rsid w:val="00AB3AE2"/>
    <w:rsid w:val="00AB43F4"/>
    <w:rsid w:val="00AB4C0D"/>
    <w:rsid w:val="00AB5033"/>
    <w:rsid w:val="00AB5224"/>
    <w:rsid w:val="00AB5AE9"/>
    <w:rsid w:val="00AB5E6C"/>
    <w:rsid w:val="00AB5F49"/>
    <w:rsid w:val="00AB5F61"/>
    <w:rsid w:val="00AB65BD"/>
    <w:rsid w:val="00AB6730"/>
    <w:rsid w:val="00AB68D3"/>
    <w:rsid w:val="00AB78C4"/>
    <w:rsid w:val="00AB7C2F"/>
    <w:rsid w:val="00AC0145"/>
    <w:rsid w:val="00AC0C5F"/>
    <w:rsid w:val="00AC0E21"/>
    <w:rsid w:val="00AC0F51"/>
    <w:rsid w:val="00AC122E"/>
    <w:rsid w:val="00AC2808"/>
    <w:rsid w:val="00AC2D63"/>
    <w:rsid w:val="00AC313A"/>
    <w:rsid w:val="00AC3320"/>
    <w:rsid w:val="00AC38A5"/>
    <w:rsid w:val="00AC3F84"/>
    <w:rsid w:val="00AC4577"/>
    <w:rsid w:val="00AC46B7"/>
    <w:rsid w:val="00AC5147"/>
    <w:rsid w:val="00AC5513"/>
    <w:rsid w:val="00AC581D"/>
    <w:rsid w:val="00AC58A0"/>
    <w:rsid w:val="00AC58BE"/>
    <w:rsid w:val="00AC5A39"/>
    <w:rsid w:val="00AC672D"/>
    <w:rsid w:val="00AC6D47"/>
    <w:rsid w:val="00AC75F6"/>
    <w:rsid w:val="00AC7B24"/>
    <w:rsid w:val="00AC7C3A"/>
    <w:rsid w:val="00AD0100"/>
    <w:rsid w:val="00AD04C4"/>
    <w:rsid w:val="00AD1D25"/>
    <w:rsid w:val="00AD2181"/>
    <w:rsid w:val="00AD274E"/>
    <w:rsid w:val="00AD293C"/>
    <w:rsid w:val="00AD3077"/>
    <w:rsid w:val="00AD3555"/>
    <w:rsid w:val="00AD36A4"/>
    <w:rsid w:val="00AD4CD6"/>
    <w:rsid w:val="00AD522C"/>
    <w:rsid w:val="00AD5339"/>
    <w:rsid w:val="00AD59E6"/>
    <w:rsid w:val="00AD6A61"/>
    <w:rsid w:val="00AD74EB"/>
    <w:rsid w:val="00AD7540"/>
    <w:rsid w:val="00AD7562"/>
    <w:rsid w:val="00AD75CF"/>
    <w:rsid w:val="00AD7EE5"/>
    <w:rsid w:val="00AE038D"/>
    <w:rsid w:val="00AE093F"/>
    <w:rsid w:val="00AE0AD3"/>
    <w:rsid w:val="00AE0F5D"/>
    <w:rsid w:val="00AE12A4"/>
    <w:rsid w:val="00AE1552"/>
    <w:rsid w:val="00AE176D"/>
    <w:rsid w:val="00AE1784"/>
    <w:rsid w:val="00AE1BFC"/>
    <w:rsid w:val="00AE2BF9"/>
    <w:rsid w:val="00AE2E32"/>
    <w:rsid w:val="00AE3005"/>
    <w:rsid w:val="00AE38B4"/>
    <w:rsid w:val="00AE3BB1"/>
    <w:rsid w:val="00AE3E3A"/>
    <w:rsid w:val="00AE41E4"/>
    <w:rsid w:val="00AE49D4"/>
    <w:rsid w:val="00AE5745"/>
    <w:rsid w:val="00AE610D"/>
    <w:rsid w:val="00AE64DC"/>
    <w:rsid w:val="00AE67F7"/>
    <w:rsid w:val="00AE69B1"/>
    <w:rsid w:val="00AE6DBA"/>
    <w:rsid w:val="00AE6E1E"/>
    <w:rsid w:val="00AE739D"/>
    <w:rsid w:val="00AE7752"/>
    <w:rsid w:val="00AE7A72"/>
    <w:rsid w:val="00AE7D2B"/>
    <w:rsid w:val="00AF0597"/>
    <w:rsid w:val="00AF06CA"/>
    <w:rsid w:val="00AF0715"/>
    <w:rsid w:val="00AF0AD2"/>
    <w:rsid w:val="00AF0D42"/>
    <w:rsid w:val="00AF1194"/>
    <w:rsid w:val="00AF11A8"/>
    <w:rsid w:val="00AF1317"/>
    <w:rsid w:val="00AF1831"/>
    <w:rsid w:val="00AF23CE"/>
    <w:rsid w:val="00AF26B7"/>
    <w:rsid w:val="00AF2862"/>
    <w:rsid w:val="00AF3168"/>
    <w:rsid w:val="00AF31CC"/>
    <w:rsid w:val="00AF370B"/>
    <w:rsid w:val="00AF38D6"/>
    <w:rsid w:val="00AF3B7C"/>
    <w:rsid w:val="00AF3BF8"/>
    <w:rsid w:val="00AF4F9B"/>
    <w:rsid w:val="00AF5B37"/>
    <w:rsid w:val="00AF734E"/>
    <w:rsid w:val="00B002F0"/>
    <w:rsid w:val="00B00650"/>
    <w:rsid w:val="00B012B4"/>
    <w:rsid w:val="00B018B8"/>
    <w:rsid w:val="00B018D9"/>
    <w:rsid w:val="00B01A46"/>
    <w:rsid w:val="00B02175"/>
    <w:rsid w:val="00B02448"/>
    <w:rsid w:val="00B02CE1"/>
    <w:rsid w:val="00B02EAE"/>
    <w:rsid w:val="00B02FBD"/>
    <w:rsid w:val="00B036C8"/>
    <w:rsid w:val="00B036D2"/>
    <w:rsid w:val="00B0394A"/>
    <w:rsid w:val="00B03DC7"/>
    <w:rsid w:val="00B041E3"/>
    <w:rsid w:val="00B04289"/>
    <w:rsid w:val="00B0540B"/>
    <w:rsid w:val="00B05519"/>
    <w:rsid w:val="00B065D7"/>
    <w:rsid w:val="00B0669F"/>
    <w:rsid w:val="00B0718C"/>
    <w:rsid w:val="00B07435"/>
    <w:rsid w:val="00B074C7"/>
    <w:rsid w:val="00B075C2"/>
    <w:rsid w:val="00B07757"/>
    <w:rsid w:val="00B077F9"/>
    <w:rsid w:val="00B078F0"/>
    <w:rsid w:val="00B100D1"/>
    <w:rsid w:val="00B10368"/>
    <w:rsid w:val="00B107CE"/>
    <w:rsid w:val="00B10D77"/>
    <w:rsid w:val="00B10E31"/>
    <w:rsid w:val="00B11496"/>
    <w:rsid w:val="00B11A23"/>
    <w:rsid w:val="00B11B28"/>
    <w:rsid w:val="00B12023"/>
    <w:rsid w:val="00B120C2"/>
    <w:rsid w:val="00B126E6"/>
    <w:rsid w:val="00B12833"/>
    <w:rsid w:val="00B12FF9"/>
    <w:rsid w:val="00B13489"/>
    <w:rsid w:val="00B1365D"/>
    <w:rsid w:val="00B13B5F"/>
    <w:rsid w:val="00B1400F"/>
    <w:rsid w:val="00B14186"/>
    <w:rsid w:val="00B14338"/>
    <w:rsid w:val="00B14B6A"/>
    <w:rsid w:val="00B14BCE"/>
    <w:rsid w:val="00B1534F"/>
    <w:rsid w:val="00B15A67"/>
    <w:rsid w:val="00B15E2B"/>
    <w:rsid w:val="00B1632A"/>
    <w:rsid w:val="00B1668B"/>
    <w:rsid w:val="00B16B13"/>
    <w:rsid w:val="00B16B68"/>
    <w:rsid w:val="00B176B4"/>
    <w:rsid w:val="00B17803"/>
    <w:rsid w:val="00B1796C"/>
    <w:rsid w:val="00B204CD"/>
    <w:rsid w:val="00B20513"/>
    <w:rsid w:val="00B20CBB"/>
    <w:rsid w:val="00B210AE"/>
    <w:rsid w:val="00B214DC"/>
    <w:rsid w:val="00B2154B"/>
    <w:rsid w:val="00B21695"/>
    <w:rsid w:val="00B21B3C"/>
    <w:rsid w:val="00B21E88"/>
    <w:rsid w:val="00B2251A"/>
    <w:rsid w:val="00B22959"/>
    <w:rsid w:val="00B22C4A"/>
    <w:rsid w:val="00B236E8"/>
    <w:rsid w:val="00B23A6C"/>
    <w:rsid w:val="00B23E16"/>
    <w:rsid w:val="00B23EBC"/>
    <w:rsid w:val="00B23F94"/>
    <w:rsid w:val="00B241B8"/>
    <w:rsid w:val="00B24DC0"/>
    <w:rsid w:val="00B25375"/>
    <w:rsid w:val="00B263C9"/>
    <w:rsid w:val="00B27D8D"/>
    <w:rsid w:val="00B27F59"/>
    <w:rsid w:val="00B30B9A"/>
    <w:rsid w:val="00B31190"/>
    <w:rsid w:val="00B311DD"/>
    <w:rsid w:val="00B31396"/>
    <w:rsid w:val="00B319A9"/>
    <w:rsid w:val="00B31E14"/>
    <w:rsid w:val="00B32480"/>
    <w:rsid w:val="00B324F8"/>
    <w:rsid w:val="00B32C1A"/>
    <w:rsid w:val="00B33493"/>
    <w:rsid w:val="00B335C6"/>
    <w:rsid w:val="00B337B2"/>
    <w:rsid w:val="00B33B94"/>
    <w:rsid w:val="00B33BEF"/>
    <w:rsid w:val="00B33F4A"/>
    <w:rsid w:val="00B34BA3"/>
    <w:rsid w:val="00B34BA6"/>
    <w:rsid w:val="00B34FB4"/>
    <w:rsid w:val="00B34FF2"/>
    <w:rsid w:val="00B3500B"/>
    <w:rsid w:val="00B35C00"/>
    <w:rsid w:val="00B36885"/>
    <w:rsid w:val="00B372A8"/>
    <w:rsid w:val="00B37DE2"/>
    <w:rsid w:val="00B37E48"/>
    <w:rsid w:val="00B37F67"/>
    <w:rsid w:val="00B401AC"/>
    <w:rsid w:val="00B403F7"/>
    <w:rsid w:val="00B40642"/>
    <w:rsid w:val="00B407DC"/>
    <w:rsid w:val="00B4091E"/>
    <w:rsid w:val="00B40D6C"/>
    <w:rsid w:val="00B414F2"/>
    <w:rsid w:val="00B41738"/>
    <w:rsid w:val="00B421E8"/>
    <w:rsid w:val="00B423F2"/>
    <w:rsid w:val="00B42AB3"/>
    <w:rsid w:val="00B42F59"/>
    <w:rsid w:val="00B4306D"/>
    <w:rsid w:val="00B435B3"/>
    <w:rsid w:val="00B4421D"/>
    <w:rsid w:val="00B444F1"/>
    <w:rsid w:val="00B446EE"/>
    <w:rsid w:val="00B4471B"/>
    <w:rsid w:val="00B44A98"/>
    <w:rsid w:val="00B44AEA"/>
    <w:rsid w:val="00B44EFD"/>
    <w:rsid w:val="00B4586A"/>
    <w:rsid w:val="00B45AAA"/>
    <w:rsid w:val="00B45E1B"/>
    <w:rsid w:val="00B45F92"/>
    <w:rsid w:val="00B46433"/>
    <w:rsid w:val="00B469DA"/>
    <w:rsid w:val="00B46EF3"/>
    <w:rsid w:val="00B471C6"/>
    <w:rsid w:val="00B4725C"/>
    <w:rsid w:val="00B47461"/>
    <w:rsid w:val="00B47D2D"/>
    <w:rsid w:val="00B47E0E"/>
    <w:rsid w:val="00B50201"/>
    <w:rsid w:val="00B50233"/>
    <w:rsid w:val="00B50701"/>
    <w:rsid w:val="00B5096C"/>
    <w:rsid w:val="00B510E0"/>
    <w:rsid w:val="00B512DB"/>
    <w:rsid w:val="00B517A7"/>
    <w:rsid w:val="00B5188E"/>
    <w:rsid w:val="00B518E7"/>
    <w:rsid w:val="00B5198E"/>
    <w:rsid w:val="00B52679"/>
    <w:rsid w:val="00B5276F"/>
    <w:rsid w:val="00B52991"/>
    <w:rsid w:val="00B52AE4"/>
    <w:rsid w:val="00B530DB"/>
    <w:rsid w:val="00B53243"/>
    <w:rsid w:val="00B53CBA"/>
    <w:rsid w:val="00B54297"/>
    <w:rsid w:val="00B54768"/>
    <w:rsid w:val="00B54B89"/>
    <w:rsid w:val="00B555DA"/>
    <w:rsid w:val="00B55BDD"/>
    <w:rsid w:val="00B55C8C"/>
    <w:rsid w:val="00B55D2E"/>
    <w:rsid w:val="00B55E68"/>
    <w:rsid w:val="00B565A1"/>
    <w:rsid w:val="00B569B8"/>
    <w:rsid w:val="00B57AD1"/>
    <w:rsid w:val="00B57AE7"/>
    <w:rsid w:val="00B57C54"/>
    <w:rsid w:val="00B57CC8"/>
    <w:rsid w:val="00B602FC"/>
    <w:rsid w:val="00B61095"/>
    <w:rsid w:val="00B615AB"/>
    <w:rsid w:val="00B616E2"/>
    <w:rsid w:val="00B61733"/>
    <w:rsid w:val="00B61844"/>
    <w:rsid w:val="00B62166"/>
    <w:rsid w:val="00B631B7"/>
    <w:rsid w:val="00B63279"/>
    <w:rsid w:val="00B63408"/>
    <w:rsid w:val="00B6364F"/>
    <w:rsid w:val="00B637DB"/>
    <w:rsid w:val="00B63B66"/>
    <w:rsid w:val="00B644E6"/>
    <w:rsid w:val="00B64A4F"/>
    <w:rsid w:val="00B6535A"/>
    <w:rsid w:val="00B654BE"/>
    <w:rsid w:val="00B655EE"/>
    <w:rsid w:val="00B65A47"/>
    <w:rsid w:val="00B65A72"/>
    <w:rsid w:val="00B66A6C"/>
    <w:rsid w:val="00B66B06"/>
    <w:rsid w:val="00B670AF"/>
    <w:rsid w:val="00B6781E"/>
    <w:rsid w:val="00B67966"/>
    <w:rsid w:val="00B679E3"/>
    <w:rsid w:val="00B701A1"/>
    <w:rsid w:val="00B705D7"/>
    <w:rsid w:val="00B705DA"/>
    <w:rsid w:val="00B70ABB"/>
    <w:rsid w:val="00B70CE2"/>
    <w:rsid w:val="00B70F3D"/>
    <w:rsid w:val="00B713A8"/>
    <w:rsid w:val="00B71EF5"/>
    <w:rsid w:val="00B7223E"/>
    <w:rsid w:val="00B726AA"/>
    <w:rsid w:val="00B7324D"/>
    <w:rsid w:val="00B7328A"/>
    <w:rsid w:val="00B73724"/>
    <w:rsid w:val="00B73B45"/>
    <w:rsid w:val="00B73BF6"/>
    <w:rsid w:val="00B73DDA"/>
    <w:rsid w:val="00B74553"/>
    <w:rsid w:val="00B7462F"/>
    <w:rsid w:val="00B7500E"/>
    <w:rsid w:val="00B7524D"/>
    <w:rsid w:val="00B7547C"/>
    <w:rsid w:val="00B75CF4"/>
    <w:rsid w:val="00B76C48"/>
    <w:rsid w:val="00B76F26"/>
    <w:rsid w:val="00B77311"/>
    <w:rsid w:val="00B777D7"/>
    <w:rsid w:val="00B77C0F"/>
    <w:rsid w:val="00B77CF4"/>
    <w:rsid w:val="00B8043A"/>
    <w:rsid w:val="00B80704"/>
    <w:rsid w:val="00B80E5D"/>
    <w:rsid w:val="00B81305"/>
    <w:rsid w:val="00B821AE"/>
    <w:rsid w:val="00B837AA"/>
    <w:rsid w:val="00B83A8B"/>
    <w:rsid w:val="00B847E4"/>
    <w:rsid w:val="00B84DE3"/>
    <w:rsid w:val="00B852FB"/>
    <w:rsid w:val="00B853BF"/>
    <w:rsid w:val="00B8547C"/>
    <w:rsid w:val="00B85A1B"/>
    <w:rsid w:val="00B85E58"/>
    <w:rsid w:val="00B85F0D"/>
    <w:rsid w:val="00B86356"/>
    <w:rsid w:val="00B86527"/>
    <w:rsid w:val="00B86852"/>
    <w:rsid w:val="00B86B27"/>
    <w:rsid w:val="00B87834"/>
    <w:rsid w:val="00B90261"/>
    <w:rsid w:val="00B9044E"/>
    <w:rsid w:val="00B9115F"/>
    <w:rsid w:val="00B91687"/>
    <w:rsid w:val="00B91B62"/>
    <w:rsid w:val="00B91F92"/>
    <w:rsid w:val="00B923EE"/>
    <w:rsid w:val="00B9250C"/>
    <w:rsid w:val="00B925B5"/>
    <w:rsid w:val="00B92712"/>
    <w:rsid w:val="00B937C2"/>
    <w:rsid w:val="00B937F2"/>
    <w:rsid w:val="00B9382D"/>
    <w:rsid w:val="00B9396E"/>
    <w:rsid w:val="00B93F94"/>
    <w:rsid w:val="00B94915"/>
    <w:rsid w:val="00B94919"/>
    <w:rsid w:val="00B94EE5"/>
    <w:rsid w:val="00B95051"/>
    <w:rsid w:val="00B95311"/>
    <w:rsid w:val="00B95513"/>
    <w:rsid w:val="00B95EB1"/>
    <w:rsid w:val="00B96119"/>
    <w:rsid w:val="00B9658E"/>
    <w:rsid w:val="00B9659A"/>
    <w:rsid w:val="00B96AA8"/>
    <w:rsid w:val="00B96F72"/>
    <w:rsid w:val="00B9701F"/>
    <w:rsid w:val="00B97431"/>
    <w:rsid w:val="00B97761"/>
    <w:rsid w:val="00B97C1B"/>
    <w:rsid w:val="00B97C24"/>
    <w:rsid w:val="00B97F40"/>
    <w:rsid w:val="00BA04AB"/>
    <w:rsid w:val="00BA0865"/>
    <w:rsid w:val="00BA09DC"/>
    <w:rsid w:val="00BA105B"/>
    <w:rsid w:val="00BA1320"/>
    <w:rsid w:val="00BA22AC"/>
    <w:rsid w:val="00BA24E8"/>
    <w:rsid w:val="00BA340A"/>
    <w:rsid w:val="00BA38FB"/>
    <w:rsid w:val="00BA39AE"/>
    <w:rsid w:val="00BA426C"/>
    <w:rsid w:val="00BA45DA"/>
    <w:rsid w:val="00BA4D53"/>
    <w:rsid w:val="00BA563D"/>
    <w:rsid w:val="00BA5A03"/>
    <w:rsid w:val="00BA5A26"/>
    <w:rsid w:val="00BA5E99"/>
    <w:rsid w:val="00BA635F"/>
    <w:rsid w:val="00BA6750"/>
    <w:rsid w:val="00BA702F"/>
    <w:rsid w:val="00BA7EBD"/>
    <w:rsid w:val="00BA7EFC"/>
    <w:rsid w:val="00BB0CB8"/>
    <w:rsid w:val="00BB0E8A"/>
    <w:rsid w:val="00BB1379"/>
    <w:rsid w:val="00BB13CB"/>
    <w:rsid w:val="00BB189A"/>
    <w:rsid w:val="00BB1AD2"/>
    <w:rsid w:val="00BB296B"/>
    <w:rsid w:val="00BB33EE"/>
    <w:rsid w:val="00BB34D3"/>
    <w:rsid w:val="00BB3981"/>
    <w:rsid w:val="00BB3993"/>
    <w:rsid w:val="00BB454C"/>
    <w:rsid w:val="00BB488B"/>
    <w:rsid w:val="00BB4A93"/>
    <w:rsid w:val="00BB4E33"/>
    <w:rsid w:val="00BB542C"/>
    <w:rsid w:val="00BB5F22"/>
    <w:rsid w:val="00BB60B0"/>
    <w:rsid w:val="00BB6726"/>
    <w:rsid w:val="00BB6BCE"/>
    <w:rsid w:val="00BB7033"/>
    <w:rsid w:val="00BB7B09"/>
    <w:rsid w:val="00BB7BC3"/>
    <w:rsid w:val="00BB7FB2"/>
    <w:rsid w:val="00BC04FF"/>
    <w:rsid w:val="00BC0570"/>
    <w:rsid w:val="00BC0B05"/>
    <w:rsid w:val="00BC1476"/>
    <w:rsid w:val="00BC228F"/>
    <w:rsid w:val="00BC2F9B"/>
    <w:rsid w:val="00BC36ED"/>
    <w:rsid w:val="00BC3CBA"/>
    <w:rsid w:val="00BC3EAA"/>
    <w:rsid w:val="00BC431C"/>
    <w:rsid w:val="00BC4A7D"/>
    <w:rsid w:val="00BC4B9E"/>
    <w:rsid w:val="00BC4CFE"/>
    <w:rsid w:val="00BC4FF8"/>
    <w:rsid w:val="00BC5162"/>
    <w:rsid w:val="00BC51DD"/>
    <w:rsid w:val="00BC5210"/>
    <w:rsid w:val="00BC527F"/>
    <w:rsid w:val="00BC5889"/>
    <w:rsid w:val="00BC5A82"/>
    <w:rsid w:val="00BC5FFB"/>
    <w:rsid w:val="00BC62D4"/>
    <w:rsid w:val="00BC6642"/>
    <w:rsid w:val="00BC6E7C"/>
    <w:rsid w:val="00BC71C2"/>
    <w:rsid w:val="00BC7EC6"/>
    <w:rsid w:val="00BD0155"/>
    <w:rsid w:val="00BD0262"/>
    <w:rsid w:val="00BD026C"/>
    <w:rsid w:val="00BD0581"/>
    <w:rsid w:val="00BD18F2"/>
    <w:rsid w:val="00BD22A3"/>
    <w:rsid w:val="00BD239B"/>
    <w:rsid w:val="00BD258B"/>
    <w:rsid w:val="00BD26C8"/>
    <w:rsid w:val="00BD36BD"/>
    <w:rsid w:val="00BD390D"/>
    <w:rsid w:val="00BD414D"/>
    <w:rsid w:val="00BD4724"/>
    <w:rsid w:val="00BD4B67"/>
    <w:rsid w:val="00BD4C14"/>
    <w:rsid w:val="00BD4F01"/>
    <w:rsid w:val="00BD6ADC"/>
    <w:rsid w:val="00BD6D0D"/>
    <w:rsid w:val="00BD6FC7"/>
    <w:rsid w:val="00BD771D"/>
    <w:rsid w:val="00BD7F96"/>
    <w:rsid w:val="00BD7FD8"/>
    <w:rsid w:val="00BE001B"/>
    <w:rsid w:val="00BE02E0"/>
    <w:rsid w:val="00BE05EF"/>
    <w:rsid w:val="00BE0DC3"/>
    <w:rsid w:val="00BE0EBE"/>
    <w:rsid w:val="00BE0ECF"/>
    <w:rsid w:val="00BE1149"/>
    <w:rsid w:val="00BE147F"/>
    <w:rsid w:val="00BE1AA3"/>
    <w:rsid w:val="00BE21E4"/>
    <w:rsid w:val="00BE23C9"/>
    <w:rsid w:val="00BE268B"/>
    <w:rsid w:val="00BE2B38"/>
    <w:rsid w:val="00BE2FA9"/>
    <w:rsid w:val="00BE35C3"/>
    <w:rsid w:val="00BE369B"/>
    <w:rsid w:val="00BE3905"/>
    <w:rsid w:val="00BE4899"/>
    <w:rsid w:val="00BE4ABF"/>
    <w:rsid w:val="00BE4BE3"/>
    <w:rsid w:val="00BE54DE"/>
    <w:rsid w:val="00BE59BF"/>
    <w:rsid w:val="00BE5E0C"/>
    <w:rsid w:val="00BE5E2E"/>
    <w:rsid w:val="00BE6396"/>
    <w:rsid w:val="00BE6BD4"/>
    <w:rsid w:val="00BE729A"/>
    <w:rsid w:val="00BE7672"/>
    <w:rsid w:val="00BF089E"/>
    <w:rsid w:val="00BF0A02"/>
    <w:rsid w:val="00BF0A1B"/>
    <w:rsid w:val="00BF0E8A"/>
    <w:rsid w:val="00BF106B"/>
    <w:rsid w:val="00BF1125"/>
    <w:rsid w:val="00BF1330"/>
    <w:rsid w:val="00BF1503"/>
    <w:rsid w:val="00BF15D4"/>
    <w:rsid w:val="00BF26C4"/>
    <w:rsid w:val="00BF3512"/>
    <w:rsid w:val="00BF3A12"/>
    <w:rsid w:val="00BF3CD9"/>
    <w:rsid w:val="00BF45FC"/>
    <w:rsid w:val="00BF49AC"/>
    <w:rsid w:val="00BF4A21"/>
    <w:rsid w:val="00BF5223"/>
    <w:rsid w:val="00BF5663"/>
    <w:rsid w:val="00BF60F3"/>
    <w:rsid w:val="00BF679F"/>
    <w:rsid w:val="00BF69ED"/>
    <w:rsid w:val="00BF6AA5"/>
    <w:rsid w:val="00BF731F"/>
    <w:rsid w:val="00BF7F44"/>
    <w:rsid w:val="00C007C0"/>
    <w:rsid w:val="00C00962"/>
    <w:rsid w:val="00C00C3F"/>
    <w:rsid w:val="00C011F5"/>
    <w:rsid w:val="00C01297"/>
    <w:rsid w:val="00C022F8"/>
    <w:rsid w:val="00C024E8"/>
    <w:rsid w:val="00C0293F"/>
    <w:rsid w:val="00C02BC4"/>
    <w:rsid w:val="00C02E13"/>
    <w:rsid w:val="00C03575"/>
    <w:rsid w:val="00C038C4"/>
    <w:rsid w:val="00C041D6"/>
    <w:rsid w:val="00C04B21"/>
    <w:rsid w:val="00C05215"/>
    <w:rsid w:val="00C0526A"/>
    <w:rsid w:val="00C0568F"/>
    <w:rsid w:val="00C05832"/>
    <w:rsid w:val="00C05A7A"/>
    <w:rsid w:val="00C05CBE"/>
    <w:rsid w:val="00C06093"/>
    <w:rsid w:val="00C061E3"/>
    <w:rsid w:val="00C0683F"/>
    <w:rsid w:val="00C06B39"/>
    <w:rsid w:val="00C105A1"/>
    <w:rsid w:val="00C10623"/>
    <w:rsid w:val="00C106A3"/>
    <w:rsid w:val="00C10C24"/>
    <w:rsid w:val="00C10C3A"/>
    <w:rsid w:val="00C10C6D"/>
    <w:rsid w:val="00C10CED"/>
    <w:rsid w:val="00C11258"/>
    <w:rsid w:val="00C1147A"/>
    <w:rsid w:val="00C115DB"/>
    <w:rsid w:val="00C11621"/>
    <w:rsid w:val="00C1179A"/>
    <w:rsid w:val="00C11E4A"/>
    <w:rsid w:val="00C12ECC"/>
    <w:rsid w:val="00C133C9"/>
    <w:rsid w:val="00C13797"/>
    <w:rsid w:val="00C13D11"/>
    <w:rsid w:val="00C140EC"/>
    <w:rsid w:val="00C15578"/>
    <w:rsid w:val="00C156C0"/>
    <w:rsid w:val="00C161AD"/>
    <w:rsid w:val="00C164B0"/>
    <w:rsid w:val="00C1651B"/>
    <w:rsid w:val="00C1658E"/>
    <w:rsid w:val="00C16801"/>
    <w:rsid w:val="00C17383"/>
    <w:rsid w:val="00C1789B"/>
    <w:rsid w:val="00C203E5"/>
    <w:rsid w:val="00C2080E"/>
    <w:rsid w:val="00C20830"/>
    <w:rsid w:val="00C20AFA"/>
    <w:rsid w:val="00C21174"/>
    <w:rsid w:val="00C21DB3"/>
    <w:rsid w:val="00C22532"/>
    <w:rsid w:val="00C22853"/>
    <w:rsid w:val="00C229BA"/>
    <w:rsid w:val="00C23236"/>
    <w:rsid w:val="00C23A94"/>
    <w:rsid w:val="00C23C4F"/>
    <w:rsid w:val="00C23FDC"/>
    <w:rsid w:val="00C244F9"/>
    <w:rsid w:val="00C245EA"/>
    <w:rsid w:val="00C24BE1"/>
    <w:rsid w:val="00C24F06"/>
    <w:rsid w:val="00C263DF"/>
    <w:rsid w:val="00C26F44"/>
    <w:rsid w:val="00C2749B"/>
    <w:rsid w:val="00C27EBE"/>
    <w:rsid w:val="00C301E0"/>
    <w:rsid w:val="00C3033A"/>
    <w:rsid w:val="00C3048A"/>
    <w:rsid w:val="00C3064C"/>
    <w:rsid w:val="00C30675"/>
    <w:rsid w:val="00C30BF7"/>
    <w:rsid w:val="00C310CD"/>
    <w:rsid w:val="00C313A6"/>
    <w:rsid w:val="00C31452"/>
    <w:rsid w:val="00C31603"/>
    <w:rsid w:val="00C316C4"/>
    <w:rsid w:val="00C3182F"/>
    <w:rsid w:val="00C31906"/>
    <w:rsid w:val="00C31A8B"/>
    <w:rsid w:val="00C323B6"/>
    <w:rsid w:val="00C3242F"/>
    <w:rsid w:val="00C32674"/>
    <w:rsid w:val="00C327B2"/>
    <w:rsid w:val="00C32BD5"/>
    <w:rsid w:val="00C3350D"/>
    <w:rsid w:val="00C33935"/>
    <w:rsid w:val="00C339D9"/>
    <w:rsid w:val="00C33B44"/>
    <w:rsid w:val="00C33CC4"/>
    <w:rsid w:val="00C348A0"/>
    <w:rsid w:val="00C34E4E"/>
    <w:rsid w:val="00C34EBC"/>
    <w:rsid w:val="00C35B54"/>
    <w:rsid w:val="00C35C40"/>
    <w:rsid w:val="00C36982"/>
    <w:rsid w:val="00C36B6E"/>
    <w:rsid w:val="00C3745E"/>
    <w:rsid w:val="00C37548"/>
    <w:rsid w:val="00C405FE"/>
    <w:rsid w:val="00C40E05"/>
    <w:rsid w:val="00C41936"/>
    <w:rsid w:val="00C41C1D"/>
    <w:rsid w:val="00C41D7E"/>
    <w:rsid w:val="00C4204E"/>
    <w:rsid w:val="00C428A6"/>
    <w:rsid w:val="00C42C36"/>
    <w:rsid w:val="00C42D40"/>
    <w:rsid w:val="00C43461"/>
    <w:rsid w:val="00C435FE"/>
    <w:rsid w:val="00C43751"/>
    <w:rsid w:val="00C43A78"/>
    <w:rsid w:val="00C446DB"/>
    <w:rsid w:val="00C44C52"/>
    <w:rsid w:val="00C4516A"/>
    <w:rsid w:val="00C4593E"/>
    <w:rsid w:val="00C45974"/>
    <w:rsid w:val="00C45CB3"/>
    <w:rsid w:val="00C45DBE"/>
    <w:rsid w:val="00C45F60"/>
    <w:rsid w:val="00C4653A"/>
    <w:rsid w:val="00C468B3"/>
    <w:rsid w:val="00C46F2D"/>
    <w:rsid w:val="00C46F5C"/>
    <w:rsid w:val="00C47293"/>
    <w:rsid w:val="00C47E71"/>
    <w:rsid w:val="00C503ED"/>
    <w:rsid w:val="00C50F2E"/>
    <w:rsid w:val="00C51171"/>
    <w:rsid w:val="00C51747"/>
    <w:rsid w:val="00C51D81"/>
    <w:rsid w:val="00C5201E"/>
    <w:rsid w:val="00C5235B"/>
    <w:rsid w:val="00C52425"/>
    <w:rsid w:val="00C52BC9"/>
    <w:rsid w:val="00C52CFD"/>
    <w:rsid w:val="00C532B4"/>
    <w:rsid w:val="00C533BD"/>
    <w:rsid w:val="00C5429E"/>
    <w:rsid w:val="00C544A5"/>
    <w:rsid w:val="00C54A6E"/>
    <w:rsid w:val="00C5503B"/>
    <w:rsid w:val="00C55542"/>
    <w:rsid w:val="00C556A8"/>
    <w:rsid w:val="00C5570F"/>
    <w:rsid w:val="00C557CB"/>
    <w:rsid w:val="00C56B97"/>
    <w:rsid w:val="00C56C81"/>
    <w:rsid w:val="00C56CBA"/>
    <w:rsid w:val="00C56F60"/>
    <w:rsid w:val="00C5769F"/>
    <w:rsid w:val="00C579E4"/>
    <w:rsid w:val="00C6029D"/>
    <w:rsid w:val="00C60457"/>
    <w:rsid w:val="00C60A92"/>
    <w:rsid w:val="00C60CE1"/>
    <w:rsid w:val="00C60F5A"/>
    <w:rsid w:val="00C6119E"/>
    <w:rsid w:val="00C6178E"/>
    <w:rsid w:val="00C6199B"/>
    <w:rsid w:val="00C62188"/>
    <w:rsid w:val="00C626AB"/>
    <w:rsid w:val="00C627EF"/>
    <w:rsid w:val="00C6283C"/>
    <w:rsid w:val="00C62E3B"/>
    <w:rsid w:val="00C62FA6"/>
    <w:rsid w:val="00C63541"/>
    <w:rsid w:val="00C63902"/>
    <w:rsid w:val="00C63A1E"/>
    <w:rsid w:val="00C64536"/>
    <w:rsid w:val="00C64B6B"/>
    <w:rsid w:val="00C64C0F"/>
    <w:rsid w:val="00C65011"/>
    <w:rsid w:val="00C651B6"/>
    <w:rsid w:val="00C65345"/>
    <w:rsid w:val="00C656B0"/>
    <w:rsid w:val="00C65DAF"/>
    <w:rsid w:val="00C66B73"/>
    <w:rsid w:val="00C66E5C"/>
    <w:rsid w:val="00C67793"/>
    <w:rsid w:val="00C67DAD"/>
    <w:rsid w:val="00C67F59"/>
    <w:rsid w:val="00C701A4"/>
    <w:rsid w:val="00C7022B"/>
    <w:rsid w:val="00C70277"/>
    <w:rsid w:val="00C70638"/>
    <w:rsid w:val="00C70BDB"/>
    <w:rsid w:val="00C7106A"/>
    <w:rsid w:val="00C71DCC"/>
    <w:rsid w:val="00C71DF2"/>
    <w:rsid w:val="00C724B7"/>
    <w:rsid w:val="00C724E7"/>
    <w:rsid w:val="00C729FC"/>
    <w:rsid w:val="00C73078"/>
    <w:rsid w:val="00C730F9"/>
    <w:rsid w:val="00C73244"/>
    <w:rsid w:val="00C7374C"/>
    <w:rsid w:val="00C73910"/>
    <w:rsid w:val="00C73945"/>
    <w:rsid w:val="00C73E43"/>
    <w:rsid w:val="00C74229"/>
    <w:rsid w:val="00C7458D"/>
    <w:rsid w:val="00C74F35"/>
    <w:rsid w:val="00C751A1"/>
    <w:rsid w:val="00C751AF"/>
    <w:rsid w:val="00C7526D"/>
    <w:rsid w:val="00C75BE0"/>
    <w:rsid w:val="00C75F53"/>
    <w:rsid w:val="00C7611E"/>
    <w:rsid w:val="00C763D2"/>
    <w:rsid w:val="00C766F3"/>
    <w:rsid w:val="00C76BFA"/>
    <w:rsid w:val="00C76CAE"/>
    <w:rsid w:val="00C77130"/>
    <w:rsid w:val="00C774F2"/>
    <w:rsid w:val="00C77C9E"/>
    <w:rsid w:val="00C8041A"/>
    <w:rsid w:val="00C80459"/>
    <w:rsid w:val="00C80744"/>
    <w:rsid w:val="00C80A55"/>
    <w:rsid w:val="00C80AA0"/>
    <w:rsid w:val="00C81297"/>
    <w:rsid w:val="00C81827"/>
    <w:rsid w:val="00C818E0"/>
    <w:rsid w:val="00C81A8A"/>
    <w:rsid w:val="00C81E9E"/>
    <w:rsid w:val="00C82C7D"/>
    <w:rsid w:val="00C82DA1"/>
    <w:rsid w:val="00C83750"/>
    <w:rsid w:val="00C84DD7"/>
    <w:rsid w:val="00C85083"/>
    <w:rsid w:val="00C85566"/>
    <w:rsid w:val="00C85725"/>
    <w:rsid w:val="00C857D7"/>
    <w:rsid w:val="00C8584D"/>
    <w:rsid w:val="00C8595C"/>
    <w:rsid w:val="00C85B65"/>
    <w:rsid w:val="00C862E4"/>
    <w:rsid w:val="00C86EE8"/>
    <w:rsid w:val="00C874A2"/>
    <w:rsid w:val="00C87D33"/>
    <w:rsid w:val="00C87E7A"/>
    <w:rsid w:val="00C90432"/>
    <w:rsid w:val="00C90724"/>
    <w:rsid w:val="00C90829"/>
    <w:rsid w:val="00C9085A"/>
    <w:rsid w:val="00C909B3"/>
    <w:rsid w:val="00C90B3A"/>
    <w:rsid w:val="00C90B9D"/>
    <w:rsid w:val="00C90C89"/>
    <w:rsid w:val="00C9139E"/>
    <w:rsid w:val="00C9155E"/>
    <w:rsid w:val="00C91F5B"/>
    <w:rsid w:val="00C937EC"/>
    <w:rsid w:val="00C93DB0"/>
    <w:rsid w:val="00C93FC3"/>
    <w:rsid w:val="00C95213"/>
    <w:rsid w:val="00C953CC"/>
    <w:rsid w:val="00C954A4"/>
    <w:rsid w:val="00C95720"/>
    <w:rsid w:val="00C9578D"/>
    <w:rsid w:val="00C96503"/>
    <w:rsid w:val="00C96A1E"/>
    <w:rsid w:val="00C9792A"/>
    <w:rsid w:val="00C97A52"/>
    <w:rsid w:val="00CA0225"/>
    <w:rsid w:val="00CA07FA"/>
    <w:rsid w:val="00CA0939"/>
    <w:rsid w:val="00CA0D6D"/>
    <w:rsid w:val="00CA180A"/>
    <w:rsid w:val="00CA1F7D"/>
    <w:rsid w:val="00CA29C8"/>
    <w:rsid w:val="00CA2C2F"/>
    <w:rsid w:val="00CA2E40"/>
    <w:rsid w:val="00CA2E75"/>
    <w:rsid w:val="00CA3A47"/>
    <w:rsid w:val="00CA4352"/>
    <w:rsid w:val="00CA43BC"/>
    <w:rsid w:val="00CA44A5"/>
    <w:rsid w:val="00CA4599"/>
    <w:rsid w:val="00CA53E4"/>
    <w:rsid w:val="00CA544C"/>
    <w:rsid w:val="00CA5A7F"/>
    <w:rsid w:val="00CA6423"/>
    <w:rsid w:val="00CA7A6C"/>
    <w:rsid w:val="00CA7D75"/>
    <w:rsid w:val="00CB0AA8"/>
    <w:rsid w:val="00CB141D"/>
    <w:rsid w:val="00CB193E"/>
    <w:rsid w:val="00CB19DC"/>
    <w:rsid w:val="00CB26B6"/>
    <w:rsid w:val="00CB2BAA"/>
    <w:rsid w:val="00CB2CD0"/>
    <w:rsid w:val="00CB35BD"/>
    <w:rsid w:val="00CB41E3"/>
    <w:rsid w:val="00CB525D"/>
    <w:rsid w:val="00CB65D0"/>
    <w:rsid w:val="00CB7CED"/>
    <w:rsid w:val="00CB7E8C"/>
    <w:rsid w:val="00CC0B28"/>
    <w:rsid w:val="00CC11FA"/>
    <w:rsid w:val="00CC1A66"/>
    <w:rsid w:val="00CC1E0F"/>
    <w:rsid w:val="00CC22FA"/>
    <w:rsid w:val="00CC3CDB"/>
    <w:rsid w:val="00CC3E14"/>
    <w:rsid w:val="00CC481A"/>
    <w:rsid w:val="00CC4C6F"/>
    <w:rsid w:val="00CC4C9A"/>
    <w:rsid w:val="00CC4E9C"/>
    <w:rsid w:val="00CC4EEB"/>
    <w:rsid w:val="00CC5162"/>
    <w:rsid w:val="00CC5756"/>
    <w:rsid w:val="00CC5A43"/>
    <w:rsid w:val="00CC5B31"/>
    <w:rsid w:val="00CC5DBA"/>
    <w:rsid w:val="00CC65DB"/>
    <w:rsid w:val="00CC6A47"/>
    <w:rsid w:val="00CC6E41"/>
    <w:rsid w:val="00CC77BC"/>
    <w:rsid w:val="00CC79A1"/>
    <w:rsid w:val="00CC7CBD"/>
    <w:rsid w:val="00CD0216"/>
    <w:rsid w:val="00CD06B0"/>
    <w:rsid w:val="00CD07B1"/>
    <w:rsid w:val="00CD0BC8"/>
    <w:rsid w:val="00CD1209"/>
    <w:rsid w:val="00CD1D96"/>
    <w:rsid w:val="00CD1FAD"/>
    <w:rsid w:val="00CD31A1"/>
    <w:rsid w:val="00CD3ADA"/>
    <w:rsid w:val="00CD426C"/>
    <w:rsid w:val="00CD469C"/>
    <w:rsid w:val="00CD4F73"/>
    <w:rsid w:val="00CD54E7"/>
    <w:rsid w:val="00CD56BC"/>
    <w:rsid w:val="00CD5C42"/>
    <w:rsid w:val="00CD5E5F"/>
    <w:rsid w:val="00CD64FD"/>
    <w:rsid w:val="00CD73BE"/>
    <w:rsid w:val="00CD7490"/>
    <w:rsid w:val="00CD7530"/>
    <w:rsid w:val="00CD7E43"/>
    <w:rsid w:val="00CE09CC"/>
    <w:rsid w:val="00CE2AB6"/>
    <w:rsid w:val="00CE2EB9"/>
    <w:rsid w:val="00CE2EC6"/>
    <w:rsid w:val="00CE3529"/>
    <w:rsid w:val="00CE3867"/>
    <w:rsid w:val="00CE39F2"/>
    <w:rsid w:val="00CE48C5"/>
    <w:rsid w:val="00CE4AEB"/>
    <w:rsid w:val="00CE5577"/>
    <w:rsid w:val="00CE5753"/>
    <w:rsid w:val="00CE59DA"/>
    <w:rsid w:val="00CE5ACC"/>
    <w:rsid w:val="00CE5BA9"/>
    <w:rsid w:val="00CE622C"/>
    <w:rsid w:val="00CE661C"/>
    <w:rsid w:val="00CE6CE4"/>
    <w:rsid w:val="00CE6F6D"/>
    <w:rsid w:val="00CE76EE"/>
    <w:rsid w:val="00CE7A3B"/>
    <w:rsid w:val="00CE7DA0"/>
    <w:rsid w:val="00CF01A5"/>
    <w:rsid w:val="00CF0747"/>
    <w:rsid w:val="00CF08C6"/>
    <w:rsid w:val="00CF0A60"/>
    <w:rsid w:val="00CF0CCE"/>
    <w:rsid w:val="00CF0E53"/>
    <w:rsid w:val="00CF20FB"/>
    <w:rsid w:val="00CF2454"/>
    <w:rsid w:val="00CF2B05"/>
    <w:rsid w:val="00CF3020"/>
    <w:rsid w:val="00CF33F4"/>
    <w:rsid w:val="00CF40ED"/>
    <w:rsid w:val="00CF4127"/>
    <w:rsid w:val="00CF43A1"/>
    <w:rsid w:val="00CF4C32"/>
    <w:rsid w:val="00CF55D4"/>
    <w:rsid w:val="00CF5A97"/>
    <w:rsid w:val="00CF71BB"/>
    <w:rsid w:val="00CF79E4"/>
    <w:rsid w:val="00D00177"/>
    <w:rsid w:val="00D00B82"/>
    <w:rsid w:val="00D00CDE"/>
    <w:rsid w:val="00D0104D"/>
    <w:rsid w:val="00D011E0"/>
    <w:rsid w:val="00D012CA"/>
    <w:rsid w:val="00D01670"/>
    <w:rsid w:val="00D01835"/>
    <w:rsid w:val="00D01999"/>
    <w:rsid w:val="00D01C5E"/>
    <w:rsid w:val="00D01F1A"/>
    <w:rsid w:val="00D0212D"/>
    <w:rsid w:val="00D028FA"/>
    <w:rsid w:val="00D02D89"/>
    <w:rsid w:val="00D0328D"/>
    <w:rsid w:val="00D0339F"/>
    <w:rsid w:val="00D0384D"/>
    <w:rsid w:val="00D03A3C"/>
    <w:rsid w:val="00D040D6"/>
    <w:rsid w:val="00D04AFD"/>
    <w:rsid w:val="00D05B20"/>
    <w:rsid w:val="00D05B5D"/>
    <w:rsid w:val="00D064FB"/>
    <w:rsid w:val="00D06F67"/>
    <w:rsid w:val="00D0763D"/>
    <w:rsid w:val="00D0781D"/>
    <w:rsid w:val="00D10A6F"/>
    <w:rsid w:val="00D10C49"/>
    <w:rsid w:val="00D10C5B"/>
    <w:rsid w:val="00D11279"/>
    <w:rsid w:val="00D1128B"/>
    <w:rsid w:val="00D125AD"/>
    <w:rsid w:val="00D127BC"/>
    <w:rsid w:val="00D131F6"/>
    <w:rsid w:val="00D132CE"/>
    <w:rsid w:val="00D13B07"/>
    <w:rsid w:val="00D13B55"/>
    <w:rsid w:val="00D13F00"/>
    <w:rsid w:val="00D14AD5"/>
    <w:rsid w:val="00D14DE7"/>
    <w:rsid w:val="00D15837"/>
    <w:rsid w:val="00D15AC1"/>
    <w:rsid w:val="00D15DE6"/>
    <w:rsid w:val="00D160DC"/>
    <w:rsid w:val="00D161DC"/>
    <w:rsid w:val="00D16867"/>
    <w:rsid w:val="00D16D06"/>
    <w:rsid w:val="00D16D75"/>
    <w:rsid w:val="00D201A2"/>
    <w:rsid w:val="00D20707"/>
    <w:rsid w:val="00D20C59"/>
    <w:rsid w:val="00D212E2"/>
    <w:rsid w:val="00D214EC"/>
    <w:rsid w:val="00D21591"/>
    <w:rsid w:val="00D21988"/>
    <w:rsid w:val="00D21F5E"/>
    <w:rsid w:val="00D22A4B"/>
    <w:rsid w:val="00D22ED2"/>
    <w:rsid w:val="00D22F26"/>
    <w:rsid w:val="00D232A7"/>
    <w:rsid w:val="00D23469"/>
    <w:rsid w:val="00D23CE5"/>
    <w:rsid w:val="00D24391"/>
    <w:rsid w:val="00D24729"/>
    <w:rsid w:val="00D24848"/>
    <w:rsid w:val="00D24B48"/>
    <w:rsid w:val="00D2597C"/>
    <w:rsid w:val="00D2615A"/>
    <w:rsid w:val="00D2683D"/>
    <w:rsid w:val="00D269E3"/>
    <w:rsid w:val="00D27534"/>
    <w:rsid w:val="00D275CD"/>
    <w:rsid w:val="00D27636"/>
    <w:rsid w:val="00D30238"/>
    <w:rsid w:val="00D30440"/>
    <w:rsid w:val="00D31508"/>
    <w:rsid w:val="00D3151F"/>
    <w:rsid w:val="00D318EA"/>
    <w:rsid w:val="00D31AEB"/>
    <w:rsid w:val="00D335BB"/>
    <w:rsid w:val="00D33701"/>
    <w:rsid w:val="00D33F4B"/>
    <w:rsid w:val="00D3529D"/>
    <w:rsid w:val="00D357D9"/>
    <w:rsid w:val="00D3581D"/>
    <w:rsid w:val="00D35A77"/>
    <w:rsid w:val="00D35AFE"/>
    <w:rsid w:val="00D3627C"/>
    <w:rsid w:val="00D367F3"/>
    <w:rsid w:val="00D36815"/>
    <w:rsid w:val="00D368B9"/>
    <w:rsid w:val="00D40023"/>
    <w:rsid w:val="00D40734"/>
    <w:rsid w:val="00D40BFF"/>
    <w:rsid w:val="00D40CE5"/>
    <w:rsid w:val="00D42D01"/>
    <w:rsid w:val="00D42DC5"/>
    <w:rsid w:val="00D42DFB"/>
    <w:rsid w:val="00D4309D"/>
    <w:rsid w:val="00D439EE"/>
    <w:rsid w:val="00D43C46"/>
    <w:rsid w:val="00D44511"/>
    <w:rsid w:val="00D4476E"/>
    <w:rsid w:val="00D44E29"/>
    <w:rsid w:val="00D44EE6"/>
    <w:rsid w:val="00D44F4E"/>
    <w:rsid w:val="00D4524D"/>
    <w:rsid w:val="00D45347"/>
    <w:rsid w:val="00D4553F"/>
    <w:rsid w:val="00D45BA9"/>
    <w:rsid w:val="00D460A7"/>
    <w:rsid w:val="00D46165"/>
    <w:rsid w:val="00D46217"/>
    <w:rsid w:val="00D470D3"/>
    <w:rsid w:val="00D47390"/>
    <w:rsid w:val="00D475A4"/>
    <w:rsid w:val="00D47E53"/>
    <w:rsid w:val="00D47FA0"/>
    <w:rsid w:val="00D502D5"/>
    <w:rsid w:val="00D51520"/>
    <w:rsid w:val="00D51A5B"/>
    <w:rsid w:val="00D51B72"/>
    <w:rsid w:val="00D51D24"/>
    <w:rsid w:val="00D52023"/>
    <w:rsid w:val="00D5212A"/>
    <w:rsid w:val="00D52A5E"/>
    <w:rsid w:val="00D52B0B"/>
    <w:rsid w:val="00D5350E"/>
    <w:rsid w:val="00D53B92"/>
    <w:rsid w:val="00D53E24"/>
    <w:rsid w:val="00D542F7"/>
    <w:rsid w:val="00D54312"/>
    <w:rsid w:val="00D543E5"/>
    <w:rsid w:val="00D5465D"/>
    <w:rsid w:val="00D54A4A"/>
    <w:rsid w:val="00D54A7D"/>
    <w:rsid w:val="00D55381"/>
    <w:rsid w:val="00D55486"/>
    <w:rsid w:val="00D56382"/>
    <w:rsid w:val="00D565A7"/>
    <w:rsid w:val="00D57502"/>
    <w:rsid w:val="00D57783"/>
    <w:rsid w:val="00D57858"/>
    <w:rsid w:val="00D578E0"/>
    <w:rsid w:val="00D57C3E"/>
    <w:rsid w:val="00D57DA3"/>
    <w:rsid w:val="00D600BD"/>
    <w:rsid w:val="00D60AEB"/>
    <w:rsid w:val="00D60E79"/>
    <w:rsid w:val="00D61278"/>
    <w:rsid w:val="00D615CB"/>
    <w:rsid w:val="00D6177E"/>
    <w:rsid w:val="00D61F3E"/>
    <w:rsid w:val="00D62215"/>
    <w:rsid w:val="00D6228B"/>
    <w:rsid w:val="00D62677"/>
    <w:rsid w:val="00D6287D"/>
    <w:rsid w:val="00D6291A"/>
    <w:rsid w:val="00D62A93"/>
    <w:rsid w:val="00D6308B"/>
    <w:rsid w:val="00D63169"/>
    <w:rsid w:val="00D63414"/>
    <w:rsid w:val="00D63457"/>
    <w:rsid w:val="00D6358C"/>
    <w:rsid w:val="00D635E6"/>
    <w:rsid w:val="00D6364F"/>
    <w:rsid w:val="00D637B6"/>
    <w:rsid w:val="00D64011"/>
    <w:rsid w:val="00D644B1"/>
    <w:rsid w:val="00D647B6"/>
    <w:rsid w:val="00D65179"/>
    <w:rsid w:val="00D65D99"/>
    <w:rsid w:val="00D65DF3"/>
    <w:rsid w:val="00D6630F"/>
    <w:rsid w:val="00D665DE"/>
    <w:rsid w:val="00D668A3"/>
    <w:rsid w:val="00D669BE"/>
    <w:rsid w:val="00D66A58"/>
    <w:rsid w:val="00D66E9F"/>
    <w:rsid w:val="00D6709E"/>
    <w:rsid w:val="00D67725"/>
    <w:rsid w:val="00D67E25"/>
    <w:rsid w:val="00D67FEF"/>
    <w:rsid w:val="00D702CD"/>
    <w:rsid w:val="00D706A1"/>
    <w:rsid w:val="00D7091C"/>
    <w:rsid w:val="00D70E4F"/>
    <w:rsid w:val="00D70F4D"/>
    <w:rsid w:val="00D71D43"/>
    <w:rsid w:val="00D72118"/>
    <w:rsid w:val="00D7229C"/>
    <w:rsid w:val="00D728B9"/>
    <w:rsid w:val="00D733CD"/>
    <w:rsid w:val="00D7372E"/>
    <w:rsid w:val="00D73B34"/>
    <w:rsid w:val="00D73B89"/>
    <w:rsid w:val="00D7439F"/>
    <w:rsid w:val="00D746A3"/>
    <w:rsid w:val="00D75DE8"/>
    <w:rsid w:val="00D76120"/>
    <w:rsid w:val="00D76443"/>
    <w:rsid w:val="00D76570"/>
    <w:rsid w:val="00D7668C"/>
    <w:rsid w:val="00D776F3"/>
    <w:rsid w:val="00D778A1"/>
    <w:rsid w:val="00D77AC8"/>
    <w:rsid w:val="00D77B5F"/>
    <w:rsid w:val="00D77BCC"/>
    <w:rsid w:val="00D77DD6"/>
    <w:rsid w:val="00D77FF1"/>
    <w:rsid w:val="00D806FE"/>
    <w:rsid w:val="00D809C5"/>
    <w:rsid w:val="00D809FF"/>
    <w:rsid w:val="00D80AE0"/>
    <w:rsid w:val="00D80D27"/>
    <w:rsid w:val="00D81437"/>
    <w:rsid w:val="00D814FE"/>
    <w:rsid w:val="00D81A66"/>
    <w:rsid w:val="00D82F57"/>
    <w:rsid w:val="00D83054"/>
    <w:rsid w:val="00D83295"/>
    <w:rsid w:val="00D83AF0"/>
    <w:rsid w:val="00D84610"/>
    <w:rsid w:val="00D86076"/>
    <w:rsid w:val="00D86155"/>
    <w:rsid w:val="00D86565"/>
    <w:rsid w:val="00D866D5"/>
    <w:rsid w:val="00D86931"/>
    <w:rsid w:val="00D869AE"/>
    <w:rsid w:val="00D87930"/>
    <w:rsid w:val="00D90078"/>
    <w:rsid w:val="00D901B8"/>
    <w:rsid w:val="00D90571"/>
    <w:rsid w:val="00D90920"/>
    <w:rsid w:val="00D90A79"/>
    <w:rsid w:val="00D90BA5"/>
    <w:rsid w:val="00D90E3B"/>
    <w:rsid w:val="00D912D7"/>
    <w:rsid w:val="00D913C2"/>
    <w:rsid w:val="00D9154E"/>
    <w:rsid w:val="00D917C2"/>
    <w:rsid w:val="00D918E8"/>
    <w:rsid w:val="00D91E89"/>
    <w:rsid w:val="00D91EF6"/>
    <w:rsid w:val="00D9217B"/>
    <w:rsid w:val="00D93BB7"/>
    <w:rsid w:val="00D93CA5"/>
    <w:rsid w:val="00D93D77"/>
    <w:rsid w:val="00D93FAB"/>
    <w:rsid w:val="00D94476"/>
    <w:rsid w:val="00D94BF7"/>
    <w:rsid w:val="00D95199"/>
    <w:rsid w:val="00D95D58"/>
    <w:rsid w:val="00D965FA"/>
    <w:rsid w:val="00D9687D"/>
    <w:rsid w:val="00D973CB"/>
    <w:rsid w:val="00DA0E7E"/>
    <w:rsid w:val="00DA1391"/>
    <w:rsid w:val="00DA17FA"/>
    <w:rsid w:val="00DA1A89"/>
    <w:rsid w:val="00DA1BA2"/>
    <w:rsid w:val="00DA237E"/>
    <w:rsid w:val="00DA3543"/>
    <w:rsid w:val="00DA41FF"/>
    <w:rsid w:val="00DA53B7"/>
    <w:rsid w:val="00DA568C"/>
    <w:rsid w:val="00DA5B36"/>
    <w:rsid w:val="00DA5D3A"/>
    <w:rsid w:val="00DA5D83"/>
    <w:rsid w:val="00DA659F"/>
    <w:rsid w:val="00DA67BD"/>
    <w:rsid w:val="00DA6AD2"/>
    <w:rsid w:val="00DA6B3A"/>
    <w:rsid w:val="00DA6BF9"/>
    <w:rsid w:val="00DA6C94"/>
    <w:rsid w:val="00DB03B3"/>
    <w:rsid w:val="00DB13C1"/>
    <w:rsid w:val="00DB13FD"/>
    <w:rsid w:val="00DB1C68"/>
    <w:rsid w:val="00DB1D9F"/>
    <w:rsid w:val="00DB1F18"/>
    <w:rsid w:val="00DB270B"/>
    <w:rsid w:val="00DB2B8D"/>
    <w:rsid w:val="00DB388C"/>
    <w:rsid w:val="00DB406E"/>
    <w:rsid w:val="00DB427E"/>
    <w:rsid w:val="00DB4A29"/>
    <w:rsid w:val="00DB56CE"/>
    <w:rsid w:val="00DB5D10"/>
    <w:rsid w:val="00DB6239"/>
    <w:rsid w:val="00DB68AD"/>
    <w:rsid w:val="00DB6B68"/>
    <w:rsid w:val="00DB702D"/>
    <w:rsid w:val="00DB7074"/>
    <w:rsid w:val="00DB737F"/>
    <w:rsid w:val="00DB747C"/>
    <w:rsid w:val="00DB7C2A"/>
    <w:rsid w:val="00DC00DF"/>
    <w:rsid w:val="00DC0667"/>
    <w:rsid w:val="00DC075E"/>
    <w:rsid w:val="00DC0811"/>
    <w:rsid w:val="00DC0EF7"/>
    <w:rsid w:val="00DC0FFB"/>
    <w:rsid w:val="00DC1360"/>
    <w:rsid w:val="00DC180E"/>
    <w:rsid w:val="00DC1EF9"/>
    <w:rsid w:val="00DC1F8C"/>
    <w:rsid w:val="00DC2346"/>
    <w:rsid w:val="00DC27AB"/>
    <w:rsid w:val="00DC3300"/>
    <w:rsid w:val="00DC340B"/>
    <w:rsid w:val="00DC342A"/>
    <w:rsid w:val="00DC3493"/>
    <w:rsid w:val="00DC3ED2"/>
    <w:rsid w:val="00DC4A59"/>
    <w:rsid w:val="00DC4E6F"/>
    <w:rsid w:val="00DC4EFF"/>
    <w:rsid w:val="00DC5375"/>
    <w:rsid w:val="00DC5580"/>
    <w:rsid w:val="00DC5671"/>
    <w:rsid w:val="00DC5A78"/>
    <w:rsid w:val="00DC5CCF"/>
    <w:rsid w:val="00DC61D1"/>
    <w:rsid w:val="00DC6839"/>
    <w:rsid w:val="00DC6FB5"/>
    <w:rsid w:val="00DC70E6"/>
    <w:rsid w:val="00DC76E2"/>
    <w:rsid w:val="00DC7EC3"/>
    <w:rsid w:val="00DD00E5"/>
    <w:rsid w:val="00DD07C5"/>
    <w:rsid w:val="00DD15BC"/>
    <w:rsid w:val="00DD174E"/>
    <w:rsid w:val="00DD1795"/>
    <w:rsid w:val="00DD1A8B"/>
    <w:rsid w:val="00DD1C31"/>
    <w:rsid w:val="00DD1DB8"/>
    <w:rsid w:val="00DD2DCB"/>
    <w:rsid w:val="00DD31A2"/>
    <w:rsid w:val="00DD37B4"/>
    <w:rsid w:val="00DD40CD"/>
    <w:rsid w:val="00DD4143"/>
    <w:rsid w:val="00DD41EC"/>
    <w:rsid w:val="00DD428A"/>
    <w:rsid w:val="00DD43C6"/>
    <w:rsid w:val="00DD4B31"/>
    <w:rsid w:val="00DD4EDF"/>
    <w:rsid w:val="00DD5B60"/>
    <w:rsid w:val="00DD61B8"/>
    <w:rsid w:val="00DD634D"/>
    <w:rsid w:val="00DD6D7D"/>
    <w:rsid w:val="00DD6E66"/>
    <w:rsid w:val="00DD7900"/>
    <w:rsid w:val="00DD79E7"/>
    <w:rsid w:val="00DD7E46"/>
    <w:rsid w:val="00DE0D81"/>
    <w:rsid w:val="00DE0F62"/>
    <w:rsid w:val="00DE156F"/>
    <w:rsid w:val="00DE17AA"/>
    <w:rsid w:val="00DE1849"/>
    <w:rsid w:val="00DE1E62"/>
    <w:rsid w:val="00DE21C0"/>
    <w:rsid w:val="00DE25EB"/>
    <w:rsid w:val="00DE2E1F"/>
    <w:rsid w:val="00DE33BD"/>
    <w:rsid w:val="00DE34C2"/>
    <w:rsid w:val="00DE3CEB"/>
    <w:rsid w:val="00DE3F33"/>
    <w:rsid w:val="00DE511B"/>
    <w:rsid w:val="00DE51F0"/>
    <w:rsid w:val="00DE528E"/>
    <w:rsid w:val="00DE54D1"/>
    <w:rsid w:val="00DE5BDA"/>
    <w:rsid w:val="00DE6527"/>
    <w:rsid w:val="00DE6565"/>
    <w:rsid w:val="00DE6D80"/>
    <w:rsid w:val="00DE6EBD"/>
    <w:rsid w:val="00DE73C3"/>
    <w:rsid w:val="00DE79F7"/>
    <w:rsid w:val="00DF0911"/>
    <w:rsid w:val="00DF10F5"/>
    <w:rsid w:val="00DF1136"/>
    <w:rsid w:val="00DF1161"/>
    <w:rsid w:val="00DF1893"/>
    <w:rsid w:val="00DF2B08"/>
    <w:rsid w:val="00DF2C92"/>
    <w:rsid w:val="00DF2FBF"/>
    <w:rsid w:val="00DF3E83"/>
    <w:rsid w:val="00DF421A"/>
    <w:rsid w:val="00DF49C4"/>
    <w:rsid w:val="00DF4E8B"/>
    <w:rsid w:val="00DF5678"/>
    <w:rsid w:val="00DF5F7F"/>
    <w:rsid w:val="00DF6209"/>
    <w:rsid w:val="00DF62FC"/>
    <w:rsid w:val="00DF63D1"/>
    <w:rsid w:val="00DF7B66"/>
    <w:rsid w:val="00DF7CDF"/>
    <w:rsid w:val="00DF7CFE"/>
    <w:rsid w:val="00DF7D46"/>
    <w:rsid w:val="00DF7F12"/>
    <w:rsid w:val="00DF7F46"/>
    <w:rsid w:val="00DF7F8E"/>
    <w:rsid w:val="00E00094"/>
    <w:rsid w:val="00E00CEA"/>
    <w:rsid w:val="00E014F3"/>
    <w:rsid w:val="00E01EFA"/>
    <w:rsid w:val="00E025F1"/>
    <w:rsid w:val="00E0265D"/>
    <w:rsid w:val="00E02C92"/>
    <w:rsid w:val="00E03819"/>
    <w:rsid w:val="00E0431C"/>
    <w:rsid w:val="00E04EAC"/>
    <w:rsid w:val="00E04FB7"/>
    <w:rsid w:val="00E054D1"/>
    <w:rsid w:val="00E059B2"/>
    <w:rsid w:val="00E05B07"/>
    <w:rsid w:val="00E05C1D"/>
    <w:rsid w:val="00E06072"/>
    <w:rsid w:val="00E061E9"/>
    <w:rsid w:val="00E062FF"/>
    <w:rsid w:val="00E066FE"/>
    <w:rsid w:val="00E067A3"/>
    <w:rsid w:val="00E06854"/>
    <w:rsid w:val="00E06AAA"/>
    <w:rsid w:val="00E06EF7"/>
    <w:rsid w:val="00E07173"/>
    <w:rsid w:val="00E07248"/>
    <w:rsid w:val="00E074B1"/>
    <w:rsid w:val="00E07717"/>
    <w:rsid w:val="00E07A10"/>
    <w:rsid w:val="00E07E62"/>
    <w:rsid w:val="00E07FE0"/>
    <w:rsid w:val="00E10B9B"/>
    <w:rsid w:val="00E112AE"/>
    <w:rsid w:val="00E112D4"/>
    <w:rsid w:val="00E11627"/>
    <w:rsid w:val="00E1194D"/>
    <w:rsid w:val="00E11BB6"/>
    <w:rsid w:val="00E12419"/>
    <w:rsid w:val="00E1247C"/>
    <w:rsid w:val="00E135EC"/>
    <w:rsid w:val="00E13D4C"/>
    <w:rsid w:val="00E13D64"/>
    <w:rsid w:val="00E14090"/>
    <w:rsid w:val="00E140E3"/>
    <w:rsid w:val="00E1475E"/>
    <w:rsid w:val="00E1498D"/>
    <w:rsid w:val="00E149A3"/>
    <w:rsid w:val="00E14B0C"/>
    <w:rsid w:val="00E15596"/>
    <w:rsid w:val="00E157A6"/>
    <w:rsid w:val="00E15B17"/>
    <w:rsid w:val="00E15B41"/>
    <w:rsid w:val="00E15BBA"/>
    <w:rsid w:val="00E15F06"/>
    <w:rsid w:val="00E16778"/>
    <w:rsid w:val="00E167B5"/>
    <w:rsid w:val="00E16A48"/>
    <w:rsid w:val="00E16B8A"/>
    <w:rsid w:val="00E17AA0"/>
    <w:rsid w:val="00E17B43"/>
    <w:rsid w:val="00E17C5D"/>
    <w:rsid w:val="00E20E21"/>
    <w:rsid w:val="00E21723"/>
    <w:rsid w:val="00E21841"/>
    <w:rsid w:val="00E218DA"/>
    <w:rsid w:val="00E225AF"/>
    <w:rsid w:val="00E22660"/>
    <w:rsid w:val="00E2280C"/>
    <w:rsid w:val="00E22A22"/>
    <w:rsid w:val="00E22AF4"/>
    <w:rsid w:val="00E22EF7"/>
    <w:rsid w:val="00E230D1"/>
    <w:rsid w:val="00E23D5E"/>
    <w:rsid w:val="00E245BB"/>
    <w:rsid w:val="00E24801"/>
    <w:rsid w:val="00E24B5E"/>
    <w:rsid w:val="00E24B8C"/>
    <w:rsid w:val="00E24E30"/>
    <w:rsid w:val="00E26112"/>
    <w:rsid w:val="00E261D1"/>
    <w:rsid w:val="00E263B6"/>
    <w:rsid w:val="00E2659E"/>
    <w:rsid w:val="00E267C2"/>
    <w:rsid w:val="00E26FBA"/>
    <w:rsid w:val="00E27166"/>
    <w:rsid w:val="00E277C5"/>
    <w:rsid w:val="00E27DCB"/>
    <w:rsid w:val="00E31169"/>
    <w:rsid w:val="00E3154B"/>
    <w:rsid w:val="00E31682"/>
    <w:rsid w:val="00E318A6"/>
    <w:rsid w:val="00E31C56"/>
    <w:rsid w:val="00E31E27"/>
    <w:rsid w:val="00E325EB"/>
    <w:rsid w:val="00E3296C"/>
    <w:rsid w:val="00E32B2D"/>
    <w:rsid w:val="00E32F60"/>
    <w:rsid w:val="00E33349"/>
    <w:rsid w:val="00E33472"/>
    <w:rsid w:val="00E335A3"/>
    <w:rsid w:val="00E339D8"/>
    <w:rsid w:val="00E34476"/>
    <w:rsid w:val="00E347B7"/>
    <w:rsid w:val="00E34970"/>
    <w:rsid w:val="00E350F7"/>
    <w:rsid w:val="00E35CFC"/>
    <w:rsid w:val="00E35F3B"/>
    <w:rsid w:val="00E35F51"/>
    <w:rsid w:val="00E35F93"/>
    <w:rsid w:val="00E36166"/>
    <w:rsid w:val="00E365E1"/>
    <w:rsid w:val="00E366A2"/>
    <w:rsid w:val="00E36C8B"/>
    <w:rsid w:val="00E3748D"/>
    <w:rsid w:val="00E37A10"/>
    <w:rsid w:val="00E37A70"/>
    <w:rsid w:val="00E415CC"/>
    <w:rsid w:val="00E41F9C"/>
    <w:rsid w:val="00E41FBE"/>
    <w:rsid w:val="00E43047"/>
    <w:rsid w:val="00E43612"/>
    <w:rsid w:val="00E44247"/>
    <w:rsid w:val="00E44353"/>
    <w:rsid w:val="00E445B8"/>
    <w:rsid w:val="00E4461A"/>
    <w:rsid w:val="00E45113"/>
    <w:rsid w:val="00E4523C"/>
    <w:rsid w:val="00E453B4"/>
    <w:rsid w:val="00E45862"/>
    <w:rsid w:val="00E45A85"/>
    <w:rsid w:val="00E45DBE"/>
    <w:rsid w:val="00E46299"/>
    <w:rsid w:val="00E46318"/>
    <w:rsid w:val="00E466C1"/>
    <w:rsid w:val="00E46923"/>
    <w:rsid w:val="00E46A1F"/>
    <w:rsid w:val="00E46E3B"/>
    <w:rsid w:val="00E47422"/>
    <w:rsid w:val="00E47743"/>
    <w:rsid w:val="00E47A10"/>
    <w:rsid w:val="00E5233F"/>
    <w:rsid w:val="00E5294E"/>
    <w:rsid w:val="00E531B2"/>
    <w:rsid w:val="00E534AF"/>
    <w:rsid w:val="00E54574"/>
    <w:rsid w:val="00E54A58"/>
    <w:rsid w:val="00E5508A"/>
    <w:rsid w:val="00E550A7"/>
    <w:rsid w:val="00E55E7F"/>
    <w:rsid w:val="00E56233"/>
    <w:rsid w:val="00E56999"/>
    <w:rsid w:val="00E56BFE"/>
    <w:rsid w:val="00E56E59"/>
    <w:rsid w:val="00E57097"/>
    <w:rsid w:val="00E572C6"/>
    <w:rsid w:val="00E5732B"/>
    <w:rsid w:val="00E57A0F"/>
    <w:rsid w:val="00E57FB7"/>
    <w:rsid w:val="00E6045A"/>
    <w:rsid w:val="00E60537"/>
    <w:rsid w:val="00E60780"/>
    <w:rsid w:val="00E60C45"/>
    <w:rsid w:val="00E60F9E"/>
    <w:rsid w:val="00E615F0"/>
    <w:rsid w:val="00E61B9A"/>
    <w:rsid w:val="00E61F98"/>
    <w:rsid w:val="00E62EFB"/>
    <w:rsid w:val="00E63172"/>
    <w:rsid w:val="00E656C8"/>
    <w:rsid w:val="00E65702"/>
    <w:rsid w:val="00E65DC3"/>
    <w:rsid w:val="00E65EE0"/>
    <w:rsid w:val="00E66422"/>
    <w:rsid w:val="00E6651D"/>
    <w:rsid w:val="00E66A52"/>
    <w:rsid w:val="00E67852"/>
    <w:rsid w:val="00E6788D"/>
    <w:rsid w:val="00E678BB"/>
    <w:rsid w:val="00E678E8"/>
    <w:rsid w:val="00E67F86"/>
    <w:rsid w:val="00E707CF"/>
    <w:rsid w:val="00E70E94"/>
    <w:rsid w:val="00E70F60"/>
    <w:rsid w:val="00E715A5"/>
    <w:rsid w:val="00E71916"/>
    <w:rsid w:val="00E71FB4"/>
    <w:rsid w:val="00E72285"/>
    <w:rsid w:val="00E72587"/>
    <w:rsid w:val="00E73274"/>
    <w:rsid w:val="00E73A5A"/>
    <w:rsid w:val="00E73CE7"/>
    <w:rsid w:val="00E73E34"/>
    <w:rsid w:val="00E741CF"/>
    <w:rsid w:val="00E741E4"/>
    <w:rsid w:val="00E749D0"/>
    <w:rsid w:val="00E74E05"/>
    <w:rsid w:val="00E74F02"/>
    <w:rsid w:val="00E7574D"/>
    <w:rsid w:val="00E75AF6"/>
    <w:rsid w:val="00E75B8D"/>
    <w:rsid w:val="00E75E3F"/>
    <w:rsid w:val="00E760FE"/>
    <w:rsid w:val="00E7666E"/>
    <w:rsid w:val="00E76718"/>
    <w:rsid w:val="00E76EA3"/>
    <w:rsid w:val="00E77A04"/>
    <w:rsid w:val="00E77D05"/>
    <w:rsid w:val="00E80273"/>
    <w:rsid w:val="00E804AD"/>
    <w:rsid w:val="00E80A09"/>
    <w:rsid w:val="00E80BD6"/>
    <w:rsid w:val="00E80DD8"/>
    <w:rsid w:val="00E80E1F"/>
    <w:rsid w:val="00E8115F"/>
    <w:rsid w:val="00E811CD"/>
    <w:rsid w:val="00E81263"/>
    <w:rsid w:val="00E81558"/>
    <w:rsid w:val="00E82263"/>
    <w:rsid w:val="00E822E9"/>
    <w:rsid w:val="00E824DD"/>
    <w:rsid w:val="00E82A75"/>
    <w:rsid w:val="00E832DA"/>
    <w:rsid w:val="00E834ED"/>
    <w:rsid w:val="00E83B9B"/>
    <w:rsid w:val="00E83D75"/>
    <w:rsid w:val="00E84748"/>
    <w:rsid w:val="00E84B62"/>
    <w:rsid w:val="00E85215"/>
    <w:rsid w:val="00E863F6"/>
    <w:rsid w:val="00E87561"/>
    <w:rsid w:val="00E87610"/>
    <w:rsid w:val="00E87AB1"/>
    <w:rsid w:val="00E87B2A"/>
    <w:rsid w:val="00E87B79"/>
    <w:rsid w:val="00E902B6"/>
    <w:rsid w:val="00E9041F"/>
    <w:rsid w:val="00E907A8"/>
    <w:rsid w:val="00E90DAE"/>
    <w:rsid w:val="00E916FE"/>
    <w:rsid w:val="00E918EE"/>
    <w:rsid w:val="00E91A7E"/>
    <w:rsid w:val="00E91B38"/>
    <w:rsid w:val="00E91CCF"/>
    <w:rsid w:val="00E91EA9"/>
    <w:rsid w:val="00E92258"/>
    <w:rsid w:val="00E928F4"/>
    <w:rsid w:val="00E92A1C"/>
    <w:rsid w:val="00E92DA3"/>
    <w:rsid w:val="00E92FAA"/>
    <w:rsid w:val="00E9362B"/>
    <w:rsid w:val="00E9383C"/>
    <w:rsid w:val="00E93977"/>
    <w:rsid w:val="00E939DB"/>
    <w:rsid w:val="00E93E64"/>
    <w:rsid w:val="00E93F13"/>
    <w:rsid w:val="00E9478F"/>
    <w:rsid w:val="00E9493A"/>
    <w:rsid w:val="00E94C5C"/>
    <w:rsid w:val="00E94D1A"/>
    <w:rsid w:val="00E94EEC"/>
    <w:rsid w:val="00E956DC"/>
    <w:rsid w:val="00E957AF"/>
    <w:rsid w:val="00E95F8F"/>
    <w:rsid w:val="00E960C8"/>
    <w:rsid w:val="00E96ACF"/>
    <w:rsid w:val="00E96F19"/>
    <w:rsid w:val="00E9757E"/>
    <w:rsid w:val="00E9783E"/>
    <w:rsid w:val="00E97A26"/>
    <w:rsid w:val="00EA1453"/>
    <w:rsid w:val="00EA1751"/>
    <w:rsid w:val="00EA21C9"/>
    <w:rsid w:val="00EA258F"/>
    <w:rsid w:val="00EA2DA7"/>
    <w:rsid w:val="00EA2E5A"/>
    <w:rsid w:val="00EA3130"/>
    <w:rsid w:val="00EA4D78"/>
    <w:rsid w:val="00EA5071"/>
    <w:rsid w:val="00EA58E9"/>
    <w:rsid w:val="00EA5B3C"/>
    <w:rsid w:val="00EA5BDD"/>
    <w:rsid w:val="00EA5EB9"/>
    <w:rsid w:val="00EA6993"/>
    <w:rsid w:val="00EA6C33"/>
    <w:rsid w:val="00EA6CAE"/>
    <w:rsid w:val="00EA7545"/>
    <w:rsid w:val="00EA75F5"/>
    <w:rsid w:val="00EA764D"/>
    <w:rsid w:val="00EA77D0"/>
    <w:rsid w:val="00EA7D28"/>
    <w:rsid w:val="00EB0011"/>
    <w:rsid w:val="00EB003C"/>
    <w:rsid w:val="00EB09E9"/>
    <w:rsid w:val="00EB1BC9"/>
    <w:rsid w:val="00EB218B"/>
    <w:rsid w:val="00EB2615"/>
    <w:rsid w:val="00EB263E"/>
    <w:rsid w:val="00EB2710"/>
    <w:rsid w:val="00EB277C"/>
    <w:rsid w:val="00EB30D7"/>
    <w:rsid w:val="00EB31BE"/>
    <w:rsid w:val="00EB37C3"/>
    <w:rsid w:val="00EB4444"/>
    <w:rsid w:val="00EB54E8"/>
    <w:rsid w:val="00EB5880"/>
    <w:rsid w:val="00EB63B5"/>
    <w:rsid w:val="00EB6696"/>
    <w:rsid w:val="00EB6F89"/>
    <w:rsid w:val="00EB70BF"/>
    <w:rsid w:val="00EB71F0"/>
    <w:rsid w:val="00EB7724"/>
    <w:rsid w:val="00EB7C34"/>
    <w:rsid w:val="00EC0042"/>
    <w:rsid w:val="00EC0F0D"/>
    <w:rsid w:val="00EC1F7E"/>
    <w:rsid w:val="00EC22BB"/>
    <w:rsid w:val="00EC26C5"/>
    <w:rsid w:val="00EC274A"/>
    <w:rsid w:val="00EC2EA2"/>
    <w:rsid w:val="00EC3DCF"/>
    <w:rsid w:val="00EC3FC7"/>
    <w:rsid w:val="00EC431F"/>
    <w:rsid w:val="00EC5486"/>
    <w:rsid w:val="00EC59A6"/>
    <w:rsid w:val="00EC6CC8"/>
    <w:rsid w:val="00EC6DD4"/>
    <w:rsid w:val="00EC7BDF"/>
    <w:rsid w:val="00EC7CC3"/>
    <w:rsid w:val="00ED0204"/>
    <w:rsid w:val="00ED028D"/>
    <w:rsid w:val="00ED0336"/>
    <w:rsid w:val="00ED0B6F"/>
    <w:rsid w:val="00ED0CAC"/>
    <w:rsid w:val="00ED1079"/>
    <w:rsid w:val="00ED13D4"/>
    <w:rsid w:val="00ED20A8"/>
    <w:rsid w:val="00ED212F"/>
    <w:rsid w:val="00ED23FC"/>
    <w:rsid w:val="00ED2799"/>
    <w:rsid w:val="00ED3394"/>
    <w:rsid w:val="00ED347B"/>
    <w:rsid w:val="00ED4491"/>
    <w:rsid w:val="00ED47CC"/>
    <w:rsid w:val="00ED4D0D"/>
    <w:rsid w:val="00ED4F0D"/>
    <w:rsid w:val="00ED570B"/>
    <w:rsid w:val="00ED6182"/>
    <w:rsid w:val="00ED6496"/>
    <w:rsid w:val="00ED6740"/>
    <w:rsid w:val="00ED6760"/>
    <w:rsid w:val="00ED6FD2"/>
    <w:rsid w:val="00ED7103"/>
    <w:rsid w:val="00ED7817"/>
    <w:rsid w:val="00ED7A39"/>
    <w:rsid w:val="00ED7BC2"/>
    <w:rsid w:val="00EE0243"/>
    <w:rsid w:val="00EE06CA"/>
    <w:rsid w:val="00EE0931"/>
    <w:rsid w:val="00EE0C79"/>
    <w:rsid w:val="00EE119A"/>
    <w:rsid w:val="00EE12E3"/>
    <w:rsid w:val="00EE16BA"/>
    <w:rsid w:val="00EE18D9"/>
    <w:rsid w:val="00EE1AE5"/>
    <w:rsid w:val="00EE2BAE"/>
    <w:rsid w:val="00EE342F"/>
    <w:rsid w:val="00EE3466"/>
    <w:rsid w:val="00EE351B"/>
    <w:rsid w:val="00EE36C0"/>
    <w:rsid w:val="00EE3835"/>
    <w:rsid w:val="00EE3A4B"/>
    <w:rsid w:val="00EE3CF3"/>
    <w:rsid w:val="00EE3F20"/>
    <w:rsid w:val="00EE4A73"/>
    <w:rsid w:val="00EE4E82"/>
    <w:rsid w:val="00EE5A53"/>
    <w:rsid w:val="00EE6494"/>
    <w:rsid w:val="00EE6582"/>
    <w:rsid w:val="00EE68C0"/>
    <w:rsid w:val="00EE7148"/>
    <w:rsid w:val="00EE74B1"/>
    <w:rsid w:val="00EE79D5"/>
    <w:rsid w:val="00EE7A02"/>
    <w:rsid w:val="00EE7F69"/>
    <w:rsid w:val="00EE7F81"/>
    <w:rsid w:val="00EF09A0"/>
    <w:rsid w:val="00EF13A8"/>
    <w:rsid w:val="00EF1A1B"/>
    <w:rsid w:val="00EF1EBD"/>
    <w:rsid w:val="00EF21CE"/>
    <w:rsid w:val="00EF2853"/>
    <w:rsid w:val="00EF2B09"/>
    <w:rsid w:val="00EF3092"/>
    <w:rsid w:val="00EF30B1"/>
    <w:rsid w:val="00EF31AD"/>
    <w:rsid w:val="00EF3DE1"/>
    <w:rsid w:val="00EF4260"/>
    <w:rsid w:val="00EF464A"/>
    <w:rsid w:val="00EF4AD3"/>
    <w:rsid w:val="00EF4C83"/>
    <w:rsid w:val="00EF5580"/>
    <w:rsid w:val="00EF6E1F"/>
    <w:rsid w:val="00EF7060"/>
    <w:rsid w:val="00EF7341"/>
    <w:rsid w:val="00EF7AD7"/>
    <w:rsid w:val="00EF7E2D"/>
    <w:rsid w:val="00F000E7"/>
    <w:rsid w:val="00F0025B"/>
    <w:rsid w:val="00F00CAF"/>
    <w:rsid w:val="00F010BD"/>
    <w:rsid w:val="00F01219"/>
    <w:rsid w:val="00F0145F"/>
    <w:rsid w:val="00F014C7"/>
    <w:rsid w:val="00F01755"/>
    <w:rsid w:val="00F0292D"/>
    <w:rsid w:val="00F02AD8"/>
    <w:rsid w:val="00F03330"/>
    <w:rsid w:val="00F0334A"/>
    <w:rsid w:val="00F0379C"/>
    <w:rsid w:val="00F03BBB"/>
    <w:rsid w:val="00F0447E"/>
    <w:rsid w:val="00F04BA6"/>
    <w:rsid w:val="00F052D5"/>
    <w:rsid w:val="00F0540C"/>
    <w:rsid w:val="00F0542D"/>
    <w:rsid w:val="00F055D7"/>
    <w:rsid w:val="00F05BBA"/>
    <w:rsid w:val="00F05CB4"/>
    <w:rsid w:val="00F06922"/>
    <w:rsid w:val="00F06B80"/>
    <w:rsid w:val="00F06B82"/>
    <w:rsid w:val="00F06D9A"/>
    <w:rsid w:val="00F0706D"/>
    <w:rsid w:val="00F078E7"/>
    <w:rsid w:val="00F07AE6"/>
    <w:rsid w:val="00F07EB3"/>
    <w:rsid w:val="00F100C3"/>
    <w:rsid w:val="00F10224"/>
    <w:rsid w:val="00F1038E"/>
    <w:rsid w:val="00F1093B"/>
    <w:rsid w:val="00F10988"/>
    <w:rsid w:val="00F11CC2"/>
    <w:rsid w:val="00F1258F"/>
    <w:rsid w:val="00F12866"/>
    <w:rsid w:val="00F1294A"/>
    <w:rsid w:val="00F1346C"/>
    <w:rsid w:val="00F13607"/>
    <w:rsid w:val="00F13A6F"/>
    <w:rsid w:val="00F13A7B"/>
    <w:rsid w:val="00F140FA"/>
    <w:rsid w:val="00F14165"/>
    <w:rsid w:val="00F141B9"/>
    <w:rsid w:val="00F14364"/>
    <w:rsid w:val="00F14567"/>
    <w:rsid w:val="00F14B00"/>
    <w:rsid w:val="00F14CC5"/>
    <w:rsid w:val="00F153A4"/>
    <w:rsid w:val="00F1576B"/>
    <w:rsid w:val="00F15843"/>
    <w:rsid w:val="00F1695E"/>
    <w:rsid w:val="00F171D3"/>
    <w:rsid w:val="00F17B97"/>
    <w:rsid w:val="00F17E07"/>
    <w:rsid w:val="00F203AF"/>
    <w:rsid w:val="00F21751"/>
    <w:rsid w:val="00F228D9"/>
    <w:rsid w:val="00F23372"/>
    <w:rsid w:val="00F23A7E"/>
    <w:rsid w:val="00F23B0A"/>
    <w:rsid w:val="00F23F6A"/>
    <w:rsid w:val="00F2409B"/>
    <w:rsid w:val="00F240DF"/>
    <w:rsid w:val="00F24513"/>
    <w:rsid w:val="00F245C8"/>
    <w:rsid w:val="00F247F9"/>
    <w:rsid w:val="00F249CC"/>
    <w:rsid w:val="00F24B02"/>
    <w:rsid w:val="00F24B9D"/>
    <w:rsid w:val="00F24C91"/>
    <w:rsid w:val="00F24CE9"/>
    <w:rsid w:val="00F24DAA"/>
    <w:rsid w:val="00F254ED"/>
    <w:rsid w:val="00F261AD"/>
    <w:rsid w:val="00F2635A"/>
    <w:rsid w:val="00F2646C"/>
    <w:rsid w:val="00F26592"/>
    <w:rsid w:val="00F2663B"/>
    <w:rsid w:val="00F26754"/>
    <w:rsid w:val="00F26F5C"/>
    <w:rsid w:val="00F270C3"/>
    <w:rsid w:val="00F273B3"/>
    <w:rsid w:val="00F27AAD"/>
    <w:rsid w:val="00F27E4E"/>
    <w:rsid w:val="00F3008F"/>
    <w:rsid w:val="00F302D7"/>
    <w:rsid w:val="00F30A82"/>
    <w:rsid w:val="00F30DA5"/>
    <w:rsid w:val="00F31183"/>
    <w:rsid w:val="00F3125B"/>
    <w:rsid w:val="00F31369"/>
    <w:rsid w:val="00F320FC"/>
    <w:rsid w:val="00F32208"/>
    <w:rsid w:val="00F3277F"/>
    <w:rsid w:val="00F3340F"/>
    <w:rsid w:val="00F33D8B"/>
    <w:rsid w:val="00F33D91"/>
    <w:rsid w:val="00F33E49"/>
    <w:rsid w:val="00F3421E"/>
    <w:rsid w:val="00F34AB4"/>
    <w:rsid w:val="00F34AEE"/>
    <w:rsid w:val="00F34AFD"/>
    <w:rsid w:val="00F355A3"/>
    <w:rsid w:val="00F35D70"/>
    <w:rsid w:val="00F3682C"/>
    <w:rsid w:val="00F36BE2"/>
    <w:rsid w:val="00F36D8B"/>
    <w:rsid w:val="00F370BB"/>
    <w:rsid w:val="00F3793C"/>
    <w:rsid w:val="00F379F4"/>
    <w:rsid w:val="00F37D66"/>
    <w:rsid w:val="00F405DB"/>
    <w:rsid w:val="00F41492"/>
    <w:rsid w:val="00F42E5E"/>
    <w:rsid w:val="00F43A85"/>
    <w:rsid w:val="00F4438E"/>
    <w:rsid w:val="00F448EA"/>
    <w:rsid w:val="00F4498C"/>
    <w:rsid w:val="00F45139"/>
    <w:rsid w:val="00F4559D"/>
    <w:rsid w:val="00F45694"/>
    <w:rsid w:val="00F45730"/>
    <w:rsid w:val="00F45823"/>
    <w:rsid w:val="00F45C37"/>
    <w:rsid w:val="00F45DC1"/>
    <w:rsid w:val="00F46250"/>
    <w:rsid w:val="00F46971"/>
    <w:rsid w:val="00F46CCE"/>
    <w:rsid w:val="00F473A3"/>
    <w:rsid w:val="00F5044A"/>
    <w:rsid w:val="00F518A6"/>
    <w:rsid w:val="00F529EB"/>
    <w:rsid w:val="00F52DEC"/>
    <w:rsid w:val="00F53083"/>
    <w:rsid w:val="00F53397"/>
    <w:rsid w:val="00F53740"/>
    <w:rsid w:val="00F53873"/>
    <w:rsid w:val="00F5434A"/>
    <w:rsid w:val="00F549EE"/>
    <w:rsid w:val="00F55333"/>
    <w:rsid w:val="00F55E16"/>
    <w:rsid w:val="00F55E67"/>
    <w:rsid w:val="00F5637E"/>
    <w:rsid w:val="00F564A7"/>
    <w:rsid w:val="00F56690"/>
    <w:rsid w:val="00F569C5"/>
    <w:rsid w:val="00F56DDB"/>
    <w:rsid w:val="00F56F06"/>
    <w:rsid w:val="00F57266"/>
    <w:rsid w:val="00F57E5A"/>
    <w:rsid w:val="00F60088"/>
    <w:rsid w:val="00F602E1"/>
    <w:rsid w:val="00F60421"/>
    <w:rsid w:val="00F60A2C"/>
    <w:rsid w:val="00F60B68"/>
    <w:rsid w:val="00F60E2A"/>
    <w:rsid w:val="00F614E9"/>
    <w:rsid w:val="00F61655"/>
    <w:rsid w:val="00F617BD"/>
    <w:rsid w:val="00F64064"/>
    <w:rsid w:val="00F6428E"/>
    <w:rsid w:val="00F64706"/>
    <w:rsid w:val="00F64A6C"/>
    <w:rsid w:val="00F64C0E"/>
    <w:rsid w:val="00F64F0D"/>
    <w:rsid w:val="00F65498"/>
    <w:rsid w:val="00F65499"/>
    <w:rsid w:val="00F65675"/>
    <w:rsid w:val="00F65FB0"/>
    <w:rsid w:val="00F661B8"/>
    <w:rsid w:val="00F664D2"/>
    <w:rsid w:val="00F67300"/>
    <w:rsid w:val="00F675D6"/>
    <w:rsid w:val="00F70578"/>
    <w:rsid w:val="00F70C0B"/>
    <w:rsid w:val="00F70C4A"/>
    <w:rsid w:val="00F72B14"/>
    <w:rsid w:val="00F741FA"/>
    <w:rsid w:val="00F7464C"/>
    <w:rsid w:val="00F7492E"/>
    <w:rsid w:val="00F74CEC"/>
    <w:rsid w:val="00F75208"/>
    <w:rsid w:val="00F75CD2"/>
    <w:rsid w:val="00F75DBA"/>
    <w:rsid w:val="00F75F35"/>
    <w:rsid w:val="00F76E62"/>
    <w:rsid w:val="00F76F05"/>
    <w:rsid w:val="00F76FE9"/>
    <w:rsid w:val="00F8038D"/>
    <w:rsid w:val="00F803E5"/>
    <w:rsid w:val="00F80675"/>
    <w:rsid w:val="00F80D41"/>
    <w:rsid w:val="00F80E02"/>
    <w:rsid w:val="00F80F31"/>
    <w:rsid w:val="00F815B4"/>
    <w:rsid w:val="00F81960"/>
    <w:rsid w:val="00F82CFB"/>
    <w:rsid w:val="00F82DA5"/>
    <w:rsid w:val="00F834A9"/>
    <w:rsid w:val="00F83751"/>
    <w:rsid w:val="00F83C54"/>
    <w:rsid w:val="00F83D60"/>
    <w:rsid w:val="00F8488F"/>
    <w:rsid w:val="00F8529E"/>
    <w:rsid w:val="00F85C1C"/>
    <w:rsid w:val="00F85C6C"/>
    <w:rsid w:val="00F86208"/>
    <w:rsid w:val="00F86CD7"/>
    <w:rsid w:val="00F8704D"/>
    <w:rsid w:val="00F8741B"/>
    <w:rsid w:val="00F8784B"/>
    <w:rsid w:val="00F902BB"/>
    <w:rsid w:val="00F90740"/>
    <w:rsid w:val="00F91569"/>
    <w:rsid w:val="00F9206A"/>
    <w:rsid w:val="00F92191"/>
    <w:rsid w:val="00F9264B"/>
    <w:rsid w:val="00F9283E"/>
    <w:rsid w:val="00F93B1F"/>
    <w:rsid w:val="00F94489"/>
    <w:rsid w:val="00F944E7"/>
    <w:rsid w:val="00F94C49"/>
    <w:rsid w:val="00F95AEC"/>
    <w:rsid w:val="00F9619F"/>
    <w:rsid w:val="00F9640D"/>
    <w:rsid w:val="00FA05E7"/>
    <w:rsid w:val="00FA1193"/>
    <w:rsid w:val="00FA124E"/>
    <w:rsid w:val="00FA1254"/>
    <w:rsid w:val="00FA12B8"/>
    <w:rsid w:val="00FA13A3"/>
    <w:rsid w:val="00FA1751"/>
    <w:rsid w:val="00FA1831"/>
    <w:rsid w:val="00FA232E"/>
    <w:rsid w:val="00FA2441"/>
    <w:rsid w:val="00FA2BB5"/>
    <w:rsid w:val="00FA2E25"/>
    <w:rsid w:val="00FA342B"/>
    <w:rsid w:val="00FA393F"/>
    <w:rsid w:val="00FA3D1E"/>
    <w:rsid w:val="00FA3D6D"/>
    <w:rsid w:val="00FA47CB"/>
    <w:rsid w:val="00FA4F66"/>
    <w:rsid w:val="00FA5A49"/>
    <w:rsid w:val="00FA6305"/>
    <w:rsid w:val="00FA6310"/>
    <w:rsid w:val="00FA64A0"/>
    <w:rsid w:val="00FA6BFA"/>
    <w:rsid w:val="00FA7169"/>
    <w:rsid w:val="00FA71B0"/>
    <w:rsid w:val="00FA7377"/>
    <w:rsid w:val="00FA787F"/>
    <w:rsid w:val="00FA7D40"/>
    <w:rsid w:val="00FA7F4C"/>
    <w:rsid w:val="00FB0496"/>
    <w:rsid w:val="00FB111B"/>
    <w:rsid w:val="00FB1B70"/>
    <w:rsid w:val="00FB1F26"/>
    <w:rsid w:val="00FB1F4B"/>
    <w:rsid w:val="00FB2504"/>
    <w:rsid w:val="00FB2F29"/>
    <w:rsid w:val="00FB3082"/>
    <w:rsid w:val="00FB3454"/>
    <w:rsid w:val="00FB406B"/>
    <w:rsid w:val="00FB4F23"/>
    <w:rsid w:val="00FB51BE"/>
    <w:rsid w:val="00FB52CA"/>
    <w:rsid w:val="00FB69AD"/>
    <w:rsid w:val="00FB6C57"/>
    <w:rsid w:val="00FB6E73"/>
    <w:rsid w:val="00FB71F8"/>
    <w:rsid w:val="00FB735D"/>
    <w:rsid w:val="00FB73F7"/>
    <w:rsid w:val="00FB77B8"/>
    <w:rsid w:val="00FC00E8"/>
    <w:rsid w:val="00FC09F4"/>
    <w:rsid w:val="00FC13B3"/>
    <w:rsid w:val="00FC15C1"/>
    <w:rsid w:val="00FC16B5"/>
    <w:rsid w:val="00FC1722"/>
    <w:rsid w:val="00FC1C59"/>
    <w:rsid w:val="00FC2837"/>
    <w:rsid w:val="00FC294C"/>
    <w:rsid w:val="00FC2DAA"/>
    <w:rsid w:val="00FC2F0F"/>
    <w:rsid w:val="00FC2F5E"/>
    <w:rsid w:val="00FC306F"/>
    <w:rsid w:val="00FC332F"/>
    <w:rsid w:val="00FC346F"/>
    <w:rsid w:val="00FC3903"/>
    <w:rsid w:val="00FC3B88"/>
    <w:rsid w:val="00FC3CDB"/>
    <w:rsid w:val="00FC3DA9"/>
    <w:rsid w:val="00FC3DD6"/>
    <w:rsid w:val="00FC3EFF"/>
    <w:rsid w:val="00FC4126"/>
    <w:rsid w:val="00FC4417"/>
    <w:rsid w:val="00FC5345"/>
    <w:rsid w:val="00FC5573"/>
    <w:rsid w:val="00FC5D09"/>
    <w:rsid w:val="00FC5DEE"/>
    <w:rsid w:val="00FC6D5B"/>
    <w:rsid w:val="00FC71D2"/>
    <w:rsid w:val="00FC723A"/>
    <w:rsid w:val="00FC76AD"/>
    <w:rsid w:val="00FC7DEC"/>
    <w:rsid w:val="00FD0745"/>
    <w:rsid w:val="00FD09B9"/>
    <w:rsid w:val="00FD0E59"/>
    <w:rsid w:val="00FD12C5"/>
    <w:rsid w:val="00FD168A"/>
    <w:rsid w:val="00FD1778"/>
    <w:rsid w:val="00FD1C18"/>
    <w:rsid w:val="00FD2076"/>
    <w:rsid w:val="00FD246E"/>
    <w:rsid w:val="00FD27DF"/>
    <w:rsid w:val="00FD2909"/>
    <w:rsid w:val="00FD2947"/>
    <w:rsid w:val="00FD2DD8"/>
    <w:rsid w:val="00FD35D4"/>
    <w:rsid w:val="00FD39AB"/>
    <w:rsid w:val="00FD3AD2"/>
    <w:rsid w:val="00FD3DE3"/>
    <w:rsid w:val="00FD5489"/>
    <w:rsid w:val="00FD58A7"/>
    <w:rsid w:val="00FD5D73"/>
    <w:rsid w:val="00FD5E46"/>
    <w:rsid w:val="00FD6FC7"/>
    <w:rsid w:val="00FD72EA"/>
    <w:rsid w:val="00FD7D3F"/>
    <w:rsid w:val="00FD7D76"/>
    <w:rsid w:val="00FE0911"/>
    <w:rsid w:val="00FE09A7"/>
    <w:rsid w:val="00FE09E5"/>
    <w:rsid w:val="00FE132D"/>
    <w:rsid w:val="00FE1BB9"/>
    <w:rsid w:val="00FE1D05"/>
    <w:rsid w:val="00FE2F81"/>
    <w:rsid w:val="00FE2F8C"/>
    <w:rsid w:val="00FE3263"/>
    <w:rsid w:val="00FE33D1"/>
    <w:rsid w:val="00FE3701"/>
    <w:rsid w:val="00FE3838"/>
    <w:rsid w:val="00FE3A73"/>
    <w:rsid w:val="00FE406B"/>
    <w:rsid w:val="00FE50D0"/>
    <w:rsid w:val="00FE514C"/>
    <w:rsid w:val="00FE5244"/>
    <w:rsid w:val="00FE53D4"/>
    <w:rsid w:val="00FE6199"/>
    <w:rsid w:val="00FE650C"/>
    <w:rsid w:val="00FE67A5"/>
    <w:rsid w:val="00FE6A6B"/>
    <w:rsid w:val="00FE6AE1"/>
    <w:rsid w:val="00FE6B92"/>
    <w:rsid w:val="00FE7689"/>
    <w:rsid w:val="00FE77D5"/>
    <w:rsid w:val="00FE7814"/>
    <w:rsid w:val="00FF002F"/>
    <w:rsid w:val="00FF04BA"/>
    <w:rsid w:val="00FF0687"/>
    <w:rsid w:val="00FF0B3F"/>
    <w:rsid w:val="00FF1950"/>
    <w:rsid w:val="00FF1D73"/>
    <w:rsid w:val="00FF2225"/>
    <w:rsid w:val="00FF2FE8"/>
    <w:rsid w:val="00FF4A68"/>
    <w:rsid w:val="00FF5262"/>
    <w:rsid w:val="00FF5425"/>
    <w:rsid w:val="00FF60D8"/>
    <w:rsid w:val="00FF6C3A"/>
    <w:rsid w:val="00FF6D16"/>
    <w:rsid w:val="00FF75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8FB777D"/>
  <w14:defaultImageDpi w14:val="300"/>
  <w15:docId w15:val="{55259E9F-B173-3147-A69D-F27CC4993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5771"/>
    <w:pPr>
      <w:ind w:left="720"/>
      <w:contextualSpacing/>
    </w:pPr>
  </w:style>
  <w:style w:type="character" w:styleId="CommentReference">
    <w:name w:val="annotation reference"/>
    <w:basedOn w:val="DefaultParagraphFont"/>
    <w:uiPriority w:val="99"/>
    <w:semiHidden/>
    <w:unhideWhenUsed/>
    <w:rsid w:val="00AF0715"/>
    <w:rPr>
      <w:sz w:val="18"/>
      <w:szCs w:val="18"/>
    </w:rPr>
  </w:style>
  <w:style w:type="paragraph" w:styleId="CommentText">
    <w:name w:val="annotation text"/>
    <w:basedOn w:val="Normal"/>
    <w:link w:val="CommentTextChar"/>
    <w:uiPriority w:val="99"/>
    <w:semiHidden/>
    <w:unhideWhenUsed/>
    <w:rsid w:val="00AF0715"/>
  </w:style>
  <w:style w:type="character" w:customStyle="1" w:styleId="CommentTextChar">
    <w:name w:val="Comment Text Char"/>
    <w:basedOn w:val="DefaultParagraphFont"/>
    <w:link w:val="CommentText"/>
    <w:uiPriority w:val="99"/>
    <w:semiHidden/>
    <w:rsid w:val="00AF0715"/>
  </w:style>
  <w:style w:type="paragraph" w:styleId="CommentSubject">
    <w:name w:val="annotation subject"/>
    <w:basedOn w:val="CommentText"/>
    <w:next w:val="CommentText"/>
    <w:link w:val="CommentSubjectChar"/>
    <w:uiPriority w:val="99"/>
    <w:semiHidden/>
    <w:unhideWhenUsed/>
    <w:rsid w:val="00AF0715"/>
    <w:rPr>
      <w:b/>
      <w:bCs/>
      <w:sz w:val="20"/>
      <w:szCs w:val="20"/>
    </w:rPr>
  </w:style>
  <w:style w:type="character" w:customStyle="1" w:styleId="CommentSubjectChar">
    <w:name w:val="Comment Subject Char"/>
    <w:basedOn w:val="CommentTextChar"/>
    <w:link w:val="CommentSubject"/>
    <w:uiPriority w:val="99"/>
    <w:semiHidden/>
    <w:rsid w:val="00AF0715"/>
    <w:rPr>
      <w:b/>
      <w:bCs/>
      <w:sz w:val="20"/>
      <w:szCs w:val="20"/>
    </w:rPr>
  </w:style>
  <w:style w:type="paragraph" w:styleId="BalloonText">
    <w:name w:val="Balloon Text"/>
    <w:basedOn w:val="Normal"/>
    <w:link w:val="BalloonTextChar"/>
    <w:uiPriority w:val="99"/>
    <w:semiHidden/>
    <w:unhideWhenUsed/>
    <w:rsid w:val="00AF071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F0715"/>
    <w:rPr>
      <w:rFonts w:ascii="Lucida Grande" w:hAnsi="Lucida Grande" w:cs="Lucida Grande"/>
      <w:sz w:val="18"/>
      <w:szCs w:val="18"/>
    </w:rPr>
  </w:style>
  <w:style w:type="character" w:customStyle="1" w:styleId="apple-converted-space">
    <w:name w:val="apple-converted-space"/>
    <w:basedOn w:val="DefaultParagraphFont"/>
    <w:rsid w:val="00E35F3B"/>
  </w:style>
  <w:style w:type="paragraph" w:styleId="Header">
    <w:name w:val="header"/>
    <w:basedOn w:val="Normal"/>
    <w:link w:val="HeaderChar"/>
    <w:uiPriority w:val="99"/>
    <w:unhideWhenUsed/>
    <w:rsid w:val="00C02E13"/>
    <w:pPr>
      <w:tabs>
        <w:tab w:val="center" w:pos="4320"/>
        <w:tab w:val="right" w:pos="8640"/>
      </w:tabs>
    </w:pPr>
  </w:style>
  <w:style w:type="character" w:customStyle="1" w:styleId="HeaderChar">
    <w:name w:val="Header Char"/>
    <w:basedOn w:val="DefaultParagraphFont"/>
    <w:link w:val="Header"/>
    <w:uiPriority w:val="99"/>
    <w:rsid w:val="00C02E13"/>
  </w:style>
  <w:style w:type="paragraph" w:styleId="Footer">
    <w:name w:val="footer"/>
    <w:basedOn w:val="Normal"/>
    <w:link w:val="FooterChar"/>
    <w:uiPriority w:val="99"/>
    <w:unhideWhenUsed/>
    <w:rsid w:val="00C02E13"/>
    <w:pPr>
      <w:tabs>
        <w:tab w:val="center" w:pos="4320"/>
        <w:tab w:val="right" w:pos="8640"/>
      </w:tabs>
    </w:pPr>
  </w:style>
  <w:style w:type="character" w:customStyle="1" w:styleId="FooterChar">
    <w:name w:val="Footer Char"/>
    <w:basedOn w:val="DefaultParagraphFont"/>
    <w:link w:val="Footer"/>
    <w:uiPriority w:val="99"/>
    <w:rsid w:val="00C02E13"/>
  </w:style>
  <w:style w:type="character" w:styleId="PageNumber">
    <w:name w:val="page number"/>
    <w:basedOn w:val="DefaultParagraphFont"/>
    <w:uiPriority w:val="99"/>
    <w:semiHidden/>
    <w:unhideWhenUsed/>
    <w:rsid w:val="00C02E13"/>
  </w:style>
  <w:style w:type="character" w:styleId="Hyperlink">
    <w:name w:val="Hyperlink"/>
    <w:basedOn w:val="DefaultParagraphFont"/>
    <w:uiPriority w:val="99"/>
    <w:unhideWhenUsed/>
    <w:rsid w:val="007B021A"/>
    <w:rPr>
      <w:color w:val="0000FF" w:themeColor="hyperlink"/>
      <w:u w:val="single"/>
    </w:rPr>
  </w:style>
  <w:style w:type="table" w:styleId="TableGrid">
    <w:name w:val="Table Grid"/>
    <w:basedOn w:val="TableNormal"/>
    <w:uiPriority w:val="59"/>
    <w:rsid w:val="00A426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7981">
      <w:bodyDiv w:val="1"/>
      <w:marLeft w:val="0"/>
      <w:marRight w:val="0"/>
      <w:marTop w:val="0"/>
      <w:marBottom w:val="0"/>
      <w:divBdr>
        <w:top w:val="none" w:sz="0" w:space="0" w:color="auto"/>
        <w:left w:val="none" w:sz="0" w:space="0" w:color="auto"/>
        <w:bottom w:val="none" w:sz="0" w:space="0" w:color="auto"/>
        <w:right w:val="none" w:sz="0" w:space="0" w:color="auto"/>
      </w:divBdr>
    </w:div>
    <w:div w:id="7870792">
      <w:bodyDiv w:val="1"/>
      <w:marLeft w:val="0"/>
      <w:marRight w:val="0"/>
      <w:marTop w:val="0"/>
      <w:marBottom w:val="0"/>
      <w:divBdr>
        <w:top w:val="none" w:sz="0" w:space="0" w:color="auto"/>
        <w:left w:val="none" w:sz="0" w:space="0" w:color="auto"/>
        <w:bottom w:val="none" w:sz="0" w:space="0" w:color="auto"/>
        <w:right w:val="none" w:sz="0" w:space="0" w:color="auto"/>
      </w:divBdr>
    </w:div>
    <w:div w:id="8415714">
      <w:bodyDiv w:val="1"/>
      <w:marLeft w:val="0"/>
      <w:marRight w:val="0"/>
      <w:marTop w:val="0"/>
      <w:marBottom w:val="0"/>
      <w:divBdr>
        <w:top w:val="none" w:sz="0" w:space="0" w:color="auto"/>
        <w:left w:val="none" w:sz="0" w:space="0" w:color="auto"/>
        <w:bottom w:val="none" w:sz="0" w:space="0" w:color="auto"/>
        <w:right w:val="none" w:sz="0" w:space="0" w:color="auto"/>
      </w:divBdr>
    </w:div>
    <w:div w:id="51122835">
      <w:bodyDiv w:val="1"/>
      <w:marLeft w:val="0"/>
      <w:marRight w:val="0"/>
      <w:marTop w:val="0"/>
      <w:marBottom w:val="0"/>
      <w:divBdr>
        <w:top w:val="none" w:sz="0" w:space="0" w:color="auto"/>
        <w:left w:val="none" w:sz="0" w:space="0" w:color="auto"/>
        <w:bottom w:val="none" w:sz="0" w:space="0" w:color="auto"/>
        <w:right w:val="none" w:sz="0" w:space="0" w:color="auto"/>
      </w:divBdr>
    </w:div>
    <w:div w:id="68701643">
      <w:bodyDiv w:val="1"/>
      <w:marLeft w:val="0"/>
      <w:marRight w:val="0"/>
      <w:marTop w:val="0"/>
      <w:marBottom w:val="0"/>
      <w:divBdr>
        <w:top w:val="none" w:sz="0" w:space="0" w:color="auto"/>
        <w:left w:val="none" w:sz="0" w:space="0" w:color="auto"/>
        <w:bottom w:val="none" w:sz="0" w:space="0" w:color="auto"/>
        <w:right w:val="none" w:sz="0" w:space="0" w:color="auto"/>
      </w:divBdr>
    </w:div>
    <w:div w:id="81922013">
      <w:bodyDiv w:val="1"/>
      <w:marLeft w:val="0"/>
      <w:marRight w:val="0"/>
      <w:marTop w:val="0"/>
      <w:marBottom w:val="0"/>
      <w:divBdr>
        <w:top w:val="none" w:sz="0" w:space="0" w:color="auto"/>
        <w:left w:val="none" w:sz="0" w:space="0" w:color="auto"/>
        <w:bottom w:val="none" w:sz="0" w:space="0" w:color="auto"/>
        <w:right w:val="none" w:sz="0" w:space="0" w:color="auto"/>
      </w:divBdr>
    </w:div>
    <w:div w:id="82647749">
      <w:bodyDiv w:val="1"/>
      <w:marLeft w:val="0"/>
      <w:marRight w:val="0"/>
      <w:marTop w:val="0"/>
      <w:marBottom w:val="0"/>
      <w:divBdr>
        <w:top w:val="none" w:sz="0" w:space="0" w:color="auto"/>
        <w:left w:val="none" w:sz="0" w:space="0" w:color="auto"/>
        <w:bottom w:val="none" w:sz="0" w:space="0" w:color="auto"/>
        <w:right w:val="none" w:sz="0" w:space="0" w:color="auto"/>
      </w:divBdr>
    </w:div>
    <w:div w:id="100498101">
      <w:bodyDiv w:val="1"/>
      <w:marLeft w:val="0"/>
      <w:marRight w:val="0"/>
      <w:marTop w:val="0"/>
      <w:marBottom w:val="0"/>
      <w:divBdr>
        <w:top w:val="none" w:sz="0" w:space="0" w:color="auto"/>
        <w:left w:val="none" w:sz="0" w:space="0" w:color="auto"/>
        <w:bottom w:val="none" w:sz="0" w:space="0" w:color="auto"/>
        <w:right w:val="none" w:sz="0" w:space="0" w:color="auto"/>
      </w:divBdr>
    </w:div>
    <w:div w:id="103620673">
      <w:bodyDiv w:val="1"/>
      <w:marLeft w:val="0"/>
      <w:marRight w:val="0"/>
      <w:marTop w:val="0"/>
      <w:marBottom w:val="0"/>
      <w:divBdr>
        <w:top w:val="none" w:sz="0" w:space="0" w:color="auto"/>
        <w:left w:val="none" w:sz="0" w:space="0" w:color="auto"/>
        <w:bottom w:val="none" w:sz="0" w:space="0" w:color="auto"/>
        <w:right w:val="none" w:sz="0" w:space="0" w:color="auto"/>
      </w:divBdr>
    </w:div>
    <w:div w:id="112098435">
      <w:bodyDiv w:val="1"/>
      <w:marLeft w:val="0"/>
      <w:marRight w:val="0"/>
      <w:marTop w:val="0"/>
      <w:marBottom w:val="0"/>
      <w:divBdr>
        <w:top w:val="none" w:sz="0" w:space="0" w:color="auto"/>
        <w:left w:val="none" w:sz="0" w:space="0" w:color="auto"/>
        <w:bottom w:val="none" w:sz="0" w:space="0" w:color="auto"/>
        <w:right w:val="none" w:sz="0" w:space="0" w:color="auto"/>
      </w:divBdr>
    </w:div>
    <w:div w:id="119610365">
      <w:bodyDiv w:val="1"/>
      <w:marLeft w:val="0"/>
      <w:marRight w:val="0"/>
      <w:marTop w:val="0"/>
      <w:marBottom w:val="0"/>
      <w:divBdr>
        <w:top w:val="none" w:sz="0" w:space="0" w:color="auto"/>
        <w:left w:val="none" w:sz="0" w:space="0" w:color="auto"/>
        <w:bottom w:val="none" w:sz="0" w:space="0" w:color="auto"/>
        <w:right w:val="none" w:sz="0" w:space="0" w:color="auto"/>
      </w:divBdr>
    </w:div>
    <w:div w:id="126751362">
      <w:bodyDiv w:val="1"/>
      <w:marLeft w:val="0"/>
      <w:marRight w:val="0"/>
      <w:marTop w:val="0"/>
      <w:marBottom w:val="0"/>
      <w:divBdr>
        <w:top w:val="none" w:sz="0" w:space="0" w:color="auto"/>
        <w:left w:val="none" w:sz="0" w:space="0" w:color="auto"/>
        <w:bottom w:val="none" w:sz="0" w:space="0" w:color="auto"/>
        <w:right w:val="none" w:sz="0" w:space="0" w:color="auto"/>
      </w:divBdr>
    </w:div>
    <w:div w:id="134294550">
      <w:bodyDiv w:val="1"/>
      <w:marLeft w:val="0"/>
      <w:marRight w:val="0"/>
      <w:marTop w:val="0"/>
      <w:marBottom w:val="0"/>
      <w:divBdr>
        <w:top w:val="none" w:sz="0" w:space="0" w:color="auto"/>
        <w:left w:val="none" w:sz="0" w:space="0" w:color="auto"/>
        <w:bottom w:val="none" w:sz="0" w:space="0" w:color="auto"/>
        <w:right w:val="none" w:sz="0" w:space="0" w:color="auto"/>
      </w:divBdr>
    </w:div>
    <w:div w:id="166095349">
      <w:bodyDiv w:val="1"/>
      <w:marLeft w:val="0"/>
      <w:marRight w:val="0"/>
      <w:marTop w:val="0"/>
      <w:marBottom w:val="0"/>
      <w:divBdr>
        <w:top w:val="none" w:sz="0" w:space="0" w:color="auto"/>
        <w:left w:val="none" w:sz="0" w:space="0" w:color="auto"/>
        <w:bottom w:val="none" w:sz="0" w:space="0" w:color="auto"/>
        <w:right w:val="none" w:sz="0" w:space="0" w:color="auto"/>
      </w:divBdr>
    </w:div>
    <w:div w:id="166751951">
      <w:bodyDiv w:val="1"/>
      <w:marLeft w:val="0"/>
      <w:marRight w:val="0"/>
      <w:marTop w:val="0"/>
      <w:marBottom w:val="0"/>
      <w:divBdr>
        <w:top w:val="none" w:sz="0" w:space="0" w:color="auto"/>
        <w:left w:val="none" w:sz="0" w:space="0" w:color="auto"/>
        <w:bottom w:val="none" w:sz="0" w:space="0" w:color="auto"/>
        <w:right w:val="none" w:sz="0" w:space="0" w:color="auto"/>
      </w:divBdr>
    </w:div>
    <w:div w:id="178080521">
      <w:bodyDiv w:val="1"/>
      <w:marLeft w:val="0"/>
      <w:marRight w:val="0"/>
      <w:marTop w:val="0"/>
      <w:marBottom w:val="0"/>
      <w:divBdr>
        <w:top w:val="none" w:sz="0" w:space="0" w:color="auto"/>
        <w:left w:val="none" w:sz="0" w:space="0" w:color="auto"/>
        <w:bottom w:val="none" w:sz="0" w:space="0" w:color="auto"/>
        <w:right w:val="none" w:sz="0" w:space="0" w:color="auto"/>
      </w:divBdr>
    </w:div>
    <w:div w:id="188834198">
      <w:bodyDiv w:val="1"/>
      <w:marLeft w:val="0"/>
      <w:marRight w:val="0"/>
      <w:marTop w:val="0"/>
      <w:marBottom w:val="0"/>
      <w:divBdr>
        <w:top w:val="none" w:sz="0" w:space="0" w:color="auto"/>
        <w:left w:val="none" w:sz="0" w:space="0" w:color="auto"/>
        <w:bottom w:val="none" w:sz="0" w:space="0" w:color="auto"/>
        <w:right w:val="none" w:sz="0" w:space="0" w:color="auto"/>
      </w:divBdr>
    </w:div>
    <w:div w:id="194737479">
      <w:bodyDiv w:val="1"/>
      <w:marLeft w:val="0"/>
      <w:marRight w:val="0"/>
      <w:marTop w:val="0"/>
      <w:marBottom w:val="0"/>
      <w:divBdr>
        <w:top w:val="none" w:sz="0" w:space="0" w:color="auto"/>
        <w:left w:val="none" w:sz="0" w:space="0" w:color="auto"/>
        <w:bottom w:val="none" w:sz="0" w:space="0" w:color="auto"/>
        <w:right w:val="none" w:sz="0" w:space="0" w:color="auto"/>
      </w:divBdr>
    </w:div>
    <w:div w:id="198326140">
      <w:bodyDiv w:val="1"/>
      <w:marLeft w:val="0"/>
      <w:marRight w:val="0"/>
      <w:marTop w:val="0"/>
      <w:marBottom w:val="0"/>
      <w:divBdr>
        <w:top w:val="none" w:sz="0" w:space="0" w:color="auto"/>
        <w:left w:val="none" w:sz="0" w:space="0" w:color="auto"/>
        <w:bottom w:val="none" w:sz="0" w:space="0" w:color="auto"/>
        <w:right w:val="none" w:sz="0" w:space="0" w:color="auto"/>
      </w:divBdr>
    </w:div>
    <w:div w:id="208732375">
      <w:bodyDiv w:val="1"/>
      <w:marLeft w:val="0"/>
      <w:marRight w:val="0"/>
      <w:marTop w:val="0"/>
      <w:marBottom w:val="0"/>
      <w:divBdr>
        <w:top w:val="none" w:sz="0" w:space="0" w:color="auto"/>
        <w:left w:val="none" w:sz="0" w:space="0" w:color="auto"/>
        <w:bottom w:val="none" w:sz="0" w:space="0" w:color="auto"/>
        <w:right w:val="none" w:sz="0" w:space="0" w:color="auto"/>
      </w:divBdr>
    </w:div>
    <w:div w:id="210962799">
      <w:bodyDiv w:val="1"/>
      <w:marLeft w:val="0"/>
      <w:marRight w:val="0"/>
      <w:marTop w:val="0"/>
      <w:marBottom w:val="0"/>
      <w:divBdr>
        <w:top w:val="none" w:sz="0" w:space="0" w:color="auto"/>
        <w:left w:val="none" w:sz="0" w:space="0" w:color="auto"/>
        <w:bottom w:val="none" w:sz="0" w:space="0" w:color="auto"/>
        <w:right w:val="none" w:sz="0" w:space="0" w:color="auto"/>
      </w:divBdr>
    </w:div>
    <w:div w:id="216554015">
      <w:bodyDiv w:val="1"/>
      <w:marLeft w:val="0"/>
      <w:marRight w:val="0"/>
      <w:marTop w:val="0"/>
      <w:marBottom w:val="0"/>
      <w:divBdr>
        <w:top w:val="none" w:sz="0" w:space="0" w:color="auto"/>
        <w:left w:val="none" w:sz="0" w:space="0" w:color="auto"/>
        <w:bottom w:val="none" w:sz="0" w:space="0" w:color="auto"/>
        <w:right w:val="none" w:sz="0" w:space="0" w:color="auto"/>
      </w:divBdr>
    </w:div>
    <w:div w:id="216670085">
      <w:bodyDiv w:val="1"/>
      <w:marLeft w:val="0"/>
      <w:marRight w:val="0"/>
      <w:marTop w:val="0"/>
      <w:marBottom w:val="0"/>
      <w:divBdr>
        <w:top w:val="none" w:sz="0" w:space="0" w:color="auto"/>
        <w:left w:val="none" w:sz="0" w:space="0" w:color="auto"/>
        <w:bottom w:val="none" w:sz="0" w:space="0" w:color="auto"/>
        <w:right w:val="none" w:sz="0" w:space="0" w:color="auto"/>
      </w:divBdr>
    </w:div>
    <w:div w:id="230046118">
      <w:bodyDiv w:val="1"/>
      <w:marLeft w:val="0"/>
      <w:marRight w:val="0"/>
      <w:marTop w:val="0"/>
      <w:marBottom w:val="0"/>
      <w:divBdr>
        <w:top w:val="none" w:sz="0" w:space="0" w:color="auto"/>
        <w:left w:val="none" w:sz="0" w:space="0" w:color="auto"/>
        <w:bottom w:val="none" w:sz="0" w:space="0" w:color="auto"/>
        <w:right w:val="none" w:sz="0" w:space="0" w:color="auto"/>
      </w:divBdr>
    </w:div>
    <w:div w:id="238559597">
      <w:bodyDiv w:val="1"/>
      <w:marLeft w:val="0"/>
      <w:marRight w:val="0"/>
      <w:marTop w:val="0"/>
      <w:marBottom w:val="0"/>
      <w:divBdr>
        <w:top w:val="none" w:sz="0" w:space="0" w:color="auto"/>
        <w:left w:val="none" w:sz="0" w:space="0" w:color="auto"/>
        <w:bottom w:val="none" w:sz="0" w:space="0" w:color="auto"/>
        <w:right w:val="none" w:sz="0" w:space="0" w:color="auto"/>
      </w:divBdr>
    </w:div>
    <w:div w:id="244723925">
      <w:bodyDiv w:val="1"/>
      <w:marLeft w:val="0"/>
      <w:marRight w:val="0"/>
      <w:marTop w:val="0"/>
      <w:marBottom w:val="0"/>
      <w:divBdr>
        <w:top w:val="none" w:sz="0" w:space="0" w:color="auto"/>
        <w:left w:val="none" w:sz="0" w:space="0" w:color="auto"/>
        <w:bottom w:val="none" w:sz="0" w:space="0" w:color="auto"/>
        <w:right w:val="none" w:sz="0" w:space="0" w:color="auto"/>
      </w:divBdr>
    </w:div>
    <w:div w:id="272708214">
      <w:bodyDiv w:val="1"/>
      <w:marLeft w:val="0"/>
      <w:marRight w:val="0"/>
      <w:marTop w:val="0"/>
      <w:marBottom w:val="0"/>
      <w:divBdr>
        <w:top w:val="none" w:sz="0" w:space="0" w:color="auto"/>
        <w:left w:val="none" w:sz="0" w:space="0" w:color="auto"/>
        <w:bottom w:val="none" w:sz="0" w:space="0" w:color="auto"/>
        <w:right w:val="none" w:sz="0" w:space="0" w:color="auto"/>
      </w:divBdr>
    </w:div>
    <w:div w:id="285087624">
      <w:bodyDiv w:val="1"/>
      <w:marLeft w:val="0"/>
      <w:marRight w:val="0"/>
      <w:marTop w:val="0"/>
      <w:marBottom w:val="0"/>
      <w:divBdr>
        <w:top w:val="none" w:sz="0" w:space="0" w:color="auto"/>
        <w:left w:val="none" w:sz="0" w:space="0" w:color="auto"/>
        <w:bottom w:val="none" w:sz="0" w:space="0" w:color="auto"/>
        <w:right w:val="none" w:sz="0" w:space="0" w:color="auto"/>
      </w:divBdr>
    </w:div>
    <w:div w:id="298725283">
      <w:bodyDiv w:val="1"/>
      <w:marLeft w:val="0"/>
      <w:marRight w:val="0"/>
      <w:marTop w:val="0"/>
      <w:marBottom w:val="0"/>
      <w:divBdr>
        <w:top w:val="none" w:sz="0" w:space="0" w:color="auto"/>
        <w:left w:val="none" w:sz="0" w:space="0" w:color="auto"/>
        <w:bottom w:val="none" w:sz="0" w:space="0" w:color="auto"/>
        <w:right w:val="none" w:sz="0" w:space="0" w:color="auto"/>
      </w:divBdr>
    </w:div>
    <w:div w:id="304704712">
      <w:bodyDiv w:val="1"/>
      <w:marLeft w:val="0"/>
      <w:marRight w:val="0"/>
      <w:marTop w:val="0"/>
      <w:marBottom w:val="0"/>
      <w:divBdr>
        <w:top w:val="none" w:sz="0" w:space="0" w:color="auto"/>
        <w:left w:val="none" w:sz="0" w:space="0" w:color="auto"/>
        <w:bottom w:val="none" w:sz="0" w:space="0" w:color="auto"/>
        <w:right w:val="none" w:sz="0" w:space="0" w:color="auto"/>
      </w:divBdr>
    </w:div>
    <w:div w:id="309022962">
      <w:bodyDiv w:val="1"/>
      <w:marLeft w:val="0"/>
      <w:marRight w:val="0"/>
      <w:marTop w:val="0"/>
      <w:marBottom w:val="0"/>
      <w:divBdr>
        <w:top w:val="none" w:sz="0" w:space="0" w:color="auto"/>
        <w:left w:val="none" w:sz="0" w:space="0" w:color="auto"/>
        <w:bottom w:val="none" w:sz="0" w:space="0" w:color="auto"/>
        <w:right w:val="none" w:sz="0" w:space="0" w:color="auto"/>
      </w:divBdr>
    </w:div>
    <w:div w:id="321395473">
      <w:bodyDiv w:val="1"/>
      <w:marLeft w:val="0"/>
      <w:marRight w:val="0"/>
      <w:marTop w:val="0"/>
      <w:marBottom w:val="0"/>
      <w:divBdr>
        <w:top w:val="none" w:sz="0" w:space="0" w:color="auto"/>
        <w:left w:val="none" w:sz="0" w:space="0" w:color="auto"/>
        <w:bottom w:val="none" w:sz="0" w:space="0" w:color="auto"/>
        <w:right w:val="none" w:sz="0" w:space="0" w:color="auto"/>
      </w:divBdr>
    </w:div>
    <w:div w:id="326638665">
      <w:bodyDiv w:val="1"/>
      <w:marLeft w:val="0"/>
      <w:marRight w:val="0"/>
      <w:marTop w:val="0"/>
      <w:marBottom w:val="0"/>
      <w:divBdr>
        <w:top w:val="none" w:sz="0" w:space="0" w:color="auto"/>
        <w:left w:val="none" w:sz="0" w:space="0" w:color="auto"/>
        <w:bottom w:val="none" w:sz="0" w:space="0" w:color="auto"/>
        <w:right w:val="none" w:sz="0" w:space="0" w:color="auto"/>
      </w:divBdr>
    </w:div>
    <w:div w:id="336924764">
      <w:bodyDiv w:val="1"/>
      <w:marLeft w:val="0"/>
      <w:marRight w:val="0"/>
      <w:marTop w:val="0"/>
      <w:marBottom w:val="0"/>
      <w:divBdr>
        <w:top w:val="none" w:sz="0" w:space="0" w:color="auto"/>
        <w:left w:val="none" w:sz="0" w:space="0" w:color="auto"/>
        <w:bottom w:val="none" w:sz="0" w:space="0" w:color="auto"/>
        <w:right w:val="none" w:sz="0" w:space="0" w:color="auto"/>
      </w:divBdr>
    </w:div>
    <w:div w:id="339083683">
      <w:bodyDiv w:val="1"/>
      <w:marLeft w:val="0"/>
      <w:marRight w:val="0"/>
      <w:marTop w:val="0"/>
      <w:marBottom w:val="0"/>
      <w:divBdr>
        <w:top w:val="none" w:sz="0" w:space="0" w:color="auto"/>
        <w:left w:val="none" w:sz="0" w:space="0" w:color="auto"/>
        <w:bottom w:val="none" w:sz="0" w:space="0" w:color="auto"/>
        <w:right w:val="none" w:sz="0" w:space="0" w:color="auto"/>
      </w:divBdr>
    </w:div>
    <w:div w:id="353969887">
      <w:bodyDiv w:val="1"/>
      <w:marLeft w:val="0"/>
      <w:marRight w:val="0"/>
      <w:marTop w:val="0"/>
      <w:marBottom w:val="0"/>
      <w:divBdr>
        <w:top w:val="none" w:sz="0" w:space="0" w:color="auto"/>
        <w:left w:val="none" w:sz="0" w:space="0" w:color="auto"/>
        <w:bottom w:val="none" w:sz="0" w:space="0" w:color="auto"/>
        <w:right w:val="none" w:sz="0" w:space="0" w:color="auto"/>
      </w:divBdr>
    </w:div>
    <w:div w:id="398284504">
      <w:bodyDiv w:val="1"/>
      <w:marLeft w:val="0"/>
      <w:marRight w:val="0"/>
      <w:marTop w:val="0"/>
      <w:marBottom w:val="0"/>
      <w:divBdr>
        <w:top w:val="none" w:sz="0" w:space="0" w:color="auto"/>
        <w:left w:val="none" w:sz="0" w:space="0" w:color="auto"/>
        <w:bottom w:val="none" w:sz="0" w:space="0" w:color="auto"/>
        <w:right w:val="none" w:sz="0" w:space="0" w:color="auto"/>
      </w:divBdr>
    </w:div>
    <w:div w:id="411895530">
      <w:bodyDiv w:val="1"/>
      <w:marLeft w:val="0"/>
      <w:marRight w:val="0"/>
      <w:marTop w:val="0"/>
      <w:marBottom w:val="0"/>
      <w:divBdr>
        <w:top w:val="none" w:sz="0" w:space="0" w:color="auto"/>
        <w:left w:val="none" w:sz="0" w:space="0" w:color="auto"/>
        <w:bottom w:val="none" w:sz="0" w:space="0" w:color="auto"/>
        <w:right w:val="none" w:sz="0" w:space="0" w:color="auto"/>
      </w:divBdr>
    </w:div>
    <w:div w:id="428739116">
      <w:bodyDiv w:val="1"/>
      <w:marLeft w:val="0"/>
      <w:marRight w:val="0"/>
      <w:marTop w:val="0"/>
      <w:marBottom w:val="0"/>
      <w:divBdr>
        <w:top w:val="none" w:sz="0" w:space="0" w:color="auto"/>
        <w:left w:val="none" w:sz="0" w:space="0" w:color="auto"/>
        <w:bottom w:val="none" w:sz="0" w:space="0" w:color="auto"/>
        <w:right w:val="none" w:sz="0" w:space="0" w:color="auto"/>
      </w:divBdr>
    </w:div>
    <w:div w:id="436370003">
      <w:bodyDiv w:val="1"/>
      <w:marLeft w:val="0"/>
      <w:marRight w:val="0"/>
      <w:marTop w:val="0"/>
      <w:marBottom w:val="0"/>
      <w:divBdr>
        <w:top w:val="none" w:sz="0" w:space="0" w:color="auto"/>
        <w:left w:val="none" w:sz="0" w:space="0" w:color="auto"/>
        <w:bottom w:val="none" w:sz="0" w:space="0" w:color="auto"/>
        <w:right w:val="none" w:sz="0" w:space="0" w:color="auto"/>
      </w:divBdr>
    </w:div>
    <w:div w:id="441072133">
      <w:bodyDiv w:val="1"/>
      <w:marLeft w:val="0"/>
      <w:marRight w:val="0"/>
      <w:marTop w:val="0"/>
      <w:marBottom w:val="0"/>
      <w:divBdr>
        <w:top w:val="none" w:sz="0" w:space="0" w:color="auto"/>
        <w:left w:val="none" w:sz="0" w:space="0" w:color="auto"/>
        <w:bottom w:val="none" w:sz="0" w:space="0" w:color="auto"/>
        <w:right w:val="none" w:sz="0" w:space="0" w:color="auto"/>
      </w:divBdr>
    </w:div>
    <w:div w:id="456992421">
      <w:bodyDiv w:val="1"/>
      <w:marLeft w:val="0"/>
      <w:marRight w:val="0"/>
      <w:marTop w:val="0"/>
      <w:marBottom w:val="0"/>
      <w:divBdr>
        <w:top w:val="none" w:sz="0" w:space="0" w:color="auto"/>
        <w:left w:val="none" w:sz="0" w:space="0" w:color="auto"/>
        <w:bottom w:val="none" w:sz="0" w:space="0" w:color="auto"/>
        <w:right w:val="none" w:sz="0" w:space="0" w:color="auto"/>
      </w:divBdr>
    </w:div>
    <w:div w:id="463549871">
      <w:bodyDiv w:val="1"/>
      <w:marLeft w:val="0"/>
      <w:marRight w:val="0"/>
      <w:marTop w:val="0"/>
      <w:marBottom w:val="0"/>
      <w:divBdr>
        <w:top w:val="none" w:sz="0" w:space="0" w:color="auto"/>
        <w:left w:val="none" w:sz="0" w:space="0" w:color="auto"/>
        <w:bottom w:val="none" w:sz="0" w:space="0" w:color="auto"/>
        <w:right w:val="none" w:sz="0" w:space="0" w:color="auto"/>
      </w:divBdr>
    </w:div>
    <w:div w:id="464128442">
      <w:bodyDiv w:val="1"/>
      <w:marLeft w:val="0"/>
      <w:marRight w:val="0"/>
      <w:marTop w:val="0"/>
      <w:marBottom w:val="0"/>
      <w:divBdr>
        <w:top w:val="none" w:sz="0" w:space="0" w:color="auto"/>
        <w:left w:val="none" w:sz="0" w:space="0" w:color="auto"/>
        <w:bottom w:val="none" w:sz="0" w:space="0" w:color="auto"/>
        <w:right w:val="none" w:sz="0" w:space="0" w:color="auto"/>
      </w:divBdr>
    </w:div>
    <w:div w:id="522283438">
      <w:bodyDiv w:val="1"/>
      <w:marLeft w:val="0"/>
      <w:marRight w:val="0"/>
      <w:marTop w:val="0"/>
      <w:marBottom w:val="0"/>
      <w:divBdr>
        <w:top w:val="none" w:sz="0" w:space="0" w:color="auto"/>
        <w:left w:val="none" w:sz="0" w:space="0" w:color="auto"/>
        <w:bottom w:val="none" w:sz="0" w:space="0" w:color="auto"/>
        <w:right w:val="none" w:sz="0" w:space="0" w:color="auto"/>
      </w:divBdr>
    </w:div>
    <w:div w:id="545332757">
      <w:bodyDiv w:val="1"/>
      <w:marLeft w:val="0"/>
      <w:marRight w:val="0"/>
      <w:marTop w:val="0"/>
      <w:marBottom w:val="0"/>
      <w:divBdr>
        <w:top w:val="none" w:sz="0" w:space="0" w:color="auto"/>
        <w:left w:val="none" w:sz="0" w:space="0" w:color="auto"/>
        <w:bottom w:val="none" w:sz="0" w:space="0" w:color="auto"/>
        <w:right w:val="none" w:sz="0" w:space="0" w:color="auto"/>
      </w:divBdr>
    </w:div>
    <w:div w:id="547226201">
      <w:bodyDiv w:val="1"/>
      <w:marLeft w:val="0"/>
      <w:marRight w:val="0"/>
      <w:marTop w:val="0"/>
      <w:marBottom w:val="0"/>
      <w:divBdr>
        <w:top w:val="none" w:sz="0" w:space="0" w:color="auto"/>
        <w:left w:val="none" w:sz="0" w:space="0" w:color="auto"/>
        <w:bottom w:val="none" w:sz="0" w:space="0" w:color="auto"/>
        <w:right w:val="none" w:sz="0" w:space="0" w:color="auto"/>
      </w:divBdr>
    </w:div>
    <w:div w:id="564801973">
      <w:bodyDiv w:val="1"/>
      <w:marLeft w:val="0"/>
      <w:marRight w:val="0"/>
      <w:marTop w:val="0"/>
      <w:marBottom w:val="0"/>
      <w:divBdr>
        <w:top w:val="none" w:sz="0" w:space="0" w:color="auto"/>
        <w:left w:val="none" w:sz="0" w:space="0" w:color="auto"/>
        <w:bottom w:val="none" w:sz="0" w:space="0" w:color="auto"/>
        <w:right w:val="none" w:sz="0" w:space="0" w:color="auto"/>
      </w:divBdr>
    </w:div>
    <w:div w:id="574240317">
      <w:bodyDiv w:val="1"/>
      <w:marLeft w:val="0"/>
      <w:marRight w:val="0"/>
      <w:marTop w:val="0"/>
      <w:marBottom w:val="0"/>
      <w:divBdr>
        <w:top w:val="none" w:sz="0" w:space="0" w:color="auto"/>
        <w:left w:val="none" w:sz="0" w:space="0" w:color="auto"/>
        <w:bottom w:val="none" w:sz="0" w:space="0" w:color="auto"/>
        <w:right w:val="none" w:sz="0" w:space="0" w:color="auto"/>
      </w:divBdr>
    </w:div>
    <w:div w:id="612439864">
      <w:bodyDiv w:val="1"/>
      <w:marLeft w:val="0"/>
      <w:marRight w:val="0"/>
      <w:marTop w:val="0"/>
      <w:marBottom w:val="0"/>
      <w:divBdr>
        <w:top w:val="none" w:sz="0" w:space="0" w:color="auto"/>
        <w:left w:val="none" w:sz="0" w:space="0" w:color="auto"/>
        <w:bottom w:val="none" w:sz="0" w:space="0" w:color="auto"/>
        <w:right w:val="none" w:sz="0" w:space="0" w:color="auto"/>
      </w:divBdr>
    </w:div>
    <w:div w:id="627472359">
      <w:bodyDiv w:val="1"/>
      <w:marLeft w:val="0"/>
      <w:marRight w:val="0"/>
      <w:marTop w:val="0"/>
      <w:marBottom w:val="0"/>
      <w:divBdr>
        <w:top w:val="none" w:sz="0" w:space="0" w:color="auto"/>
        <w:left w:val="none" w:sz="0" w:space="0" w:color="auto"/>
        <w:bottom w:val="none" w:sz="0" w:space="0" w:color="auto"/>
        <w:right w:val="none" w:sz="0" w:space="0" w:color="auto"/>
      </w:divBdr>
    </w:div>
    <w:div w:id="644045108">
      <w:bodyDiv w:val="1"/>
      <w:marLeft w:val="0"/>
      <w:marRight w:val="0"/>
      <w:marTop w:val="0"/>
      <w:marBottom w:val="0"/>
      <w:divBdr>
        <w:top w:val="none" w:sz="0" w:space="0" w:color="auto"/>
        <w:left w:val="none" w:sz="0" w:space="0" w:color="auto"/>
        <w:bottom w:val="none" w:sz="0" w:space="0" w:color="auto"/>
        <w:right w:val="none" w:sz="0" w:space="0" w:color="auto"/>
      </w:divBdr>
    </w:div>
    <w:div w:id="648901802">
      <w:bodyDiv w:val="1"/>
      <w:marLeft w:val="0"/>
      <w:marRight w:val="0"/>
      <w:marTop w:val="0"/>
      <w:marBottom w:val="0"/>
      <w:divBdr>
        <w:top w:val="none" w:sz="0" w:space="0" w:color="auto"/>
        <w:left w:val="none" w:sz="0" w:space="0" w:color="auto"/>
        <w:bottom w:val="none" w:sz="0" w:space="0" w:color="auto"/>
        <w:right w:val="none" w:sz="0" w:space="0" w:color="auto"/>
      </w:divBdr>
    </w:div>
    <w:div w:id="674304230">
      <w:bodyDiv w:val="1"/>
      <w:marLeft w:val="0"/>
      <w:marRight w:val="0"/>
      <w:marTop w:val="0"/>
      <w:marBottom w:val="0"/>
      <w:divBdr>
        <w:top w:val="none" w:sz="0" w:space="0" w:color="auto"/>
        <w:left w:val="none" w:sz="0" w:space="0" w:color="auto"/>
        <w:bottom w:val="none" w:sz="0" w:space="0" w:color="auto"/>
        <w:right w:val="none" w:sz="0" w:space="0" w:color="auto"/>
      </w:divBdr>
    </w:div>
    <w:div w:id="694617397">
      <w:bodyDiv w:val="1"/>
      <w:marLeft w:val="0"/>
      <w:marRight w:val="0"/>
      <w:marTop w:val="0"/>
      <w:marBottom w:val="0"/>
      <w:divBdr>
        <w:top w:val="none" w:sz="0" w:space="0" w:color="auto"/>
        <w:left w:val="none" w:sz="0" w:space="0" w:color="auto"/>
        <w:bottom w:val="none" w:sz="0" w:space="0" w:color="auto"/>
        <w:right w:val="none" w:sz="0" w:space="0" w:color="auto"/>
      </w:divBdr>
    </w:div>
    <w:div w:id="705713966">
      <w:bodyDiv w:val="1"/>
      <w:marLeft w:val="0"/>
      <w:marRight w:val="0"/>
      <w:marTop w:val="0"/>
      <w:marBottom w:val="0"/>
      <w:divBdr>
        <w:top w:val="none" w:sz="0" w:space="0" w:color="auto"/>
        <w:left w:val="none" w:sz="0" w:space="0" w:color="auto"/>
        <w:bottom w:val="none" w:sz="0" w:space="0" w:color="auto"/>
        <w:right w:val="none" w:sz="0" w:space="0" w:color="auto"/>
      </w:divBdr>
    </w:div>
    <w:div w:id="742916365">
      <w:bodyDiv w:val="1"/>
      <w:marLeft w:val="0"/>
      <w:marRight w:val="0"/>
      <w:marTop w:val="0"/>
      <w:marBottom w:val="0"/>
      <w:divBdr>
        <w:top w:val="none" w:sz="0" w:space="0" w:color="auto"/>
        <w:left w:val="none" w:sz="0" w:space="0" w:color="auto"/>
        <w:bottom w:val="none" w:sz="0" w:space="0" w:color="auto"/>
        <w:right w:val="none" w:sz="0" w:space="0" w:color="auto"/>
      </w:divBdr>
    </w:div>
    <w:div w:id="763496518">
      <w:bodyDiv w:val="1"/>
      <w:marLeft w:val="0"/>
      <w:marRight w:val="0"/>
      <w:marTop w:val="0"/>
      <w:marBottom w:val="0"/>
      <w:divBdr>
        <w:top w:val="none" w:sz="0" w:space="0" w:color="auto"/>
        <w:left w:val="none" w:sz="0" w:space="0" w:color="auto"/>
        <w:bottom w:val="none" w:sz="0" w:space="0" w:color="auto"/>
        <w:right w:val="none" w:sz="0" w:space="0" w:color="auto"/>
      </w:divBdr>
    </w:div>
    <w:div w:id="769589621">
      <w:bodyDiv w:val="1"/>
      <w:marLeft w:val="0"/>
      <w:marRight w:val="0"/>
      <w:marTop w:val="0"/>
      <w:marBottom w:val="0"/>
      <w:divBdr>
        <w:top w:val="none" w:sz="0" w:space="0" w:color="auto"/>
        <w:left w:val="none" w:sz="0" w:space="0" w:color="auto"/>
        <w:bottom w:val="none" w:sz="0" w:space="0" w:color="auto"/>
        <w:right w:val="none" w:sz="0" w:space="0" w:color="auto"/>
      </w:divBdr>
    </w:div>
    <w:div w:id="772097124">
      <w:bodyDiv w:val="1"/>
      <w:marLeft w:val="0"/>
      <w:marRight w:val="0"/>
      <w:marTop w:val="0"/>
      <w:marBottom w:val="0"/>
      <w:divBdr>
        <w:top w:val="none" w:sz="0" w:space="0" w:color="auto"/>
        <w:left w:val="none" w:sz="0" w:space="0" w:color="auto"/>
        <w:bottom w:val="none" w:sz="0" w:space="0" w:color="auto"/>
        <w:right w:val="none" w:sz="0" w:space="0" w:color="auto"/>
      </w:divBdr>
    </w:div>
    <w:div w:id="773593092">
      <w:bodyDiv w:val="1"/>
      <w:marLeft w:val="0"/>
      <w:marRight w:val="0"/>
      <w:marTop w:val="0"/>
      <w:marBottom w:val="0"/>
      <w:divBdr>
        <w:top w:val="none" w:sz="0" w:space="0" w:color="auto"/>
        <w:left w:val="none" w:sz="0" w:space="0" w:color="auto"/>
        <w:bottom w:val="none" w:sz="0" w:space="0" w:color="auto"/>
        <w:right w:val="none" w:sz="0" w:space="0" w:color="auto"/>
      </w:divBdr>
    </w:div>
    <w:div w:id="823547120">
      <w:bodyDiv w:val="1"/>
      <w:marLeft w:val="0"/>
      <w:marRight w:val="0"/>
      <w:marTop w:val="0"/>
      <w:marBottom w:val="0"/>
      <w:divBdr>
        <w:top w:val="none" w:sz="0" w:space="0" w:color="auto"/>
        <w:left w:val="none" w:sz="0" w:space="0" w:color="auto"/>
        <w:bottom w:val="none" w:sz="0" w:space="0" w:color="auto"/>
        <w:right w:val="none" w:sz="0" w:space="0" w:color="auto"/>
      </w:divBdr>
    </w:div>
    <w:div w:id="858785349">
      <w:bodyDiv w:val="1"/>
      <w:marLeft w:val="0"/>
      <w:marRight w:val="0"/>
      <w:marTop w:val="0"/>
      <w:marBottom w:val="0"/>
      <w:divBdr>
        <w:top w:val="none" w:sz="0" w:space="0" w:color="auto"/>
        <w:left w:val="none" w:sz="0" w:space="0" w:color="auto"/>
        <w:bottom w:val="none" w:sz="0" w:space="0" w:color="auto"/>
        <w:right w:val="none" w:sz="0" w:space="0" w:color="auto"/>
      </w:divBdr>
    </w:div>
    <w:div w:id="880164708">
      <w:bodyDiv w:val="1"/>
      <w:marLeft w:val="0"/>
      <w:marRight w:val="0"/>
      <w:marTop w:val="0"/>
      <w:marBottom w:val="0"/>
      <w:divBdr>
        <w:top w:val="none" w:sz="0" w:space="0" w:color="auto"/>
        <w:left w:val="none" w:sz="0" w:space="0" w:color="auto"/>
        <w:bottom w:val="none" w:sz="0" w:space="0" w:color="auto"/>
        <w:right w:val="none" w:sz="0" w:space="0" w:color="auto"/>
      </w:divBdr>
    </w:div>
    <w:div w:id="913472940">
      <w:bodyDiv w:val="1"/>
      <w:marLeft w:val="0"/>
      <w:marRight w:val="0"/>
      <w:marTop w:val="0"/>
      <w:marBottom w:val="0"/>
      <w:divBdr>
        <w:top w:val="none" w:sz="0" w:space="0" w:color="auto"/>
        <w:left w:val="none" w:sz="0" w:space="0" w:color="auto"/>
        <w:bottom w:val="none" w:sz="0" w:space="0" w:color="auto"/>
        <w:right w:val="none" w:sz="0" w:space="0" w:color="auto"/>
      </w:divBdr>
    </w:div>
    <w:div w:id="919871116">
      <w:bodyDiv w:val="1"/>
      <w:marLeft w:val="0"/>
      <w:marRight w:val="0"/>
      <w:marTop w:val="0"/>
      <w:marBottom w:val="0"/>
      <w:divBdr>
        <w:top w:val="none" w:sz="0" w:space="0" w:color="auto"/>
        <w:left w:val="none" w:sz="0" w:space="0" w:color="auto"/>
        <w:bottom w:val="none" w:sz="0" w:space="0" w:color="auto"/>
        <w:right w:val="none" w:sz="0" w:space="0" w:color="auto"/>
      </w:divBdr>
    </w:div>
    <w:div w:id="920066798">
      <w:bodyDiv w:val="1"/>
      <w:marLeft w:val="0"/>
      <w:marRight w:val="0"/>
      <w:marTop w:val="0"/>
      <w:marBottom w:val="0"/>
      <w:divBdr>
        <w:top w:val="none" w:sz="0" w:space="0" w:color="auto"/>
        <w:left w:val="none" w:sz="0" w:space="0" w:color="auto"/>
        <w:bottom w:val="none" w:sz="0" w:space="0" w:color="auto"/>
        <w:right w:val="none" w:sz="0" w:space="0" w:color="auto"/>
      </w:divBdr>
    </w:div>
    <w:div w:id="920483459">
      <w:bodyDiv w:val="1"/>
      <w:marLeft w:val="0"/>
      <w:marRight w:val="0"/>
      <w:marTop w:val="0"/>
      <w:marBottom w:val="0"/>
      <w:divBdr>
        <w:top w:val="none" w:sz="0" w:space="0" w:color="auto"/>
        <w:left w:val="none" w:sz="0" w:space="0" w:color="auto"/>
        <w:bottom w:val="none" w:sz="0" w:space="0" w:color="auto"/>
        <w:right w:val="none" w:sz="0" w:space="0" w:color="auto"/>
      </w:divBdr>
    </w:div>
    <w:div w:id="924192967">
      <w:bodyDiv w:val="1"/>
      <w:marLeft w:val="0"/>
      <w:marRight w:val="0"/>
      <w:marTop w:val="0"/>
      <w:marBottom w:val="0"/>
      <w:divBdr>
        <w:top w:val="none" w:sz="0" w:space="0" w:color="auto"/>
        <w:left w:val="none" w:sz="0" w:space="0" w:color="auto"/>
        <w:bottom w:val="none" w:sz="0" w:space="0" w:color="auto"/>
        <w:right w:val="none" w:sz="0" w:space="0" w:color="auto"/>
      </w:divBdr>
    </w:div>
    <w:div w:id="949581722">
      <w:bodyDiv w:val="1"/>
      <w:marLeft w:val="0"/>
      <w:marRight w:val="0"/>
      <w:marTop w:val="0"/>
      <w:marBottom w:val="0"/>
      <w:divBdr>
        <w:top w:val="none" w:sz="0" w:space="0" w:color="auto"/>
        <w:left w:val="none" w:sz="0" w:space="0" w:color="auto"/>
        <w:bottom w:val="none" w:sz="0" w:space="0" w:color="auto"/>
        <w:right w:val="none" w:sz="0" w:space="0" w:color="auto"/>
      </w:divBdr>
    </w:div>
    <w:div w:id="962931073">
      <w:bodyDiv w:val="1"/>
      <w:marLeft w:val="0"/>
      <w:marRight w:val="0"/>
      <w:marTop w:val="0"/>
      <w:marBottom w:val="0"/>
      <w:divBdr>
        <w:top w:val="none" w:sz="0" w:space="0" w:color="auto"/>
        <w:left w:val="none" w:sz="0" w:space="0" w:color="auto"/>
        <w:bottom w:val="none" w:sz="0" w:space="0" w:color="auto"/>
        <w:right w:val="none" w:sz="0" w:space="0" w:color="auto"/>
      </w:divBdr>
    </w:div>
    <w:div w:id="970524141">
      <w:bodyDiv w:val="1"/>
      <w:marLeft w:val="0"/>
      <w:marRight w:val="0"/>
      <w:marTop w:val="0"/>
      <w:marBottom w:val="0"/>
      <w:divBdr>
        <w:top w:val="none" w:sz="0" w:space="0" w:color="auto"/>
        <w:left w:val="none" w:sz="0" w:space="0" w:color="auto"/>
        <w:bottom w:val="none" w:sz="0" w:space="0" w:color="auto"/>
        <w:right w:val="none" w:sz="0" w:space="0" w:color="auto"/>
      </w:divBdr>
    </w:div>
    <w:div w:id="1034186472">
      <w:bodyDiv w:val="1"/>
      <w:marLeft w:val="0"/>
      <w:marRight w:val="0"/>
      <w:marTop w:val="0"/>
      <w:marBottom w:val="0"/>
      <w:divBdr>
        <w:top w:val="none" w:sz="0" w:space="0" w:color="auto"/>
        <w:left w:val="none" w:sz="0" w:space="0" w:color="auto"/>
        <w:bottom w:val="none" w:sz="0" w:space="0" w:color="auto"/>
        <w:right w:val="none" w:sz="0" w:space="0" w:color="auto"/>
      </w:divBdr>
    </w:div>
    <w:div w:id="1059479117">
      <w:bodyDiv w:val="1"/>
      <w:marLeft w:val="0"/>
      <w:marRight w:val="0"/>
      <w:marTop w:val="0"/>
      <w:marBottom w:val="0"/>
      <w:divBdr>
        <w:top w:val="none" w:sz="0" w:space="0" w:color="auto"/>
        <w:left w:val="none" w:sz="0" w:space="0" w:color="auto"/>
        <w:bottom w:val="none" w:sz="0" w:space="0" w:color="auto"/>
        <w:right w:val="none" w:sz="0" w:space="0" w:color="auto"/>
      </w:divBdr>
    </w:div>
    <w:div w:id="1060441177">
      <w:bodyDiv w:val="1"/>
      <w:marLeft w:val="0"/>
      <w:marRight w:val="0"/>
      <w:marTop w:val="0"/>
      <w:marBottom w:val="0"/>
      <w:divBdr>
        <w:top w:val="none" w:sz="0" w:space="0" w:color="auto"/>
        <w:left w:val="none" w:sz="0" w:space="0" w:color="auto"/>
        <w:bottom w:val="none" w:sz="0" w:space="0" w:color="auto"/>
        <w:right w:val="none" w:sz="0" w:space="0" w:color="auto"/>
      </w:divBdr>
    </w:div>
    <w:div w:id="1077022690">
      <w:bodyDiv w:val="1"/>
      <w:marLeft w:val="0"/>
      <w:marRight w:val="0"/>
      <w:marTop w:val="0"/>
      <w:marBottom w:val="0"/>
      <w:divBdr>
        <w:top w:val="none" w:sz="0" w:space="0" w:color="auto"/>
        <w:left w:val="none" w:sz="0" w:space="0" w:color="auto"/>
        <w:bottom w:val="none" w:sz="0" w:space="0" w:color="auto"/>
        <w:right w:val="none" w:sz="0" w:space="0" w:color="auto"/>
      </w:divBdr>
    </w:div>
    <w:div w:id="1078088589">
      <w:bodyDiv w:val="1"/>
      <w:marLeft w:val="0"/>
      <w:marRight w:val="0"/>
      <w:marTop w:val="0"/>
      <w:marBottom w:val="0"/>
      <w:divBdr>
        <w:top w:val="none" w:sz="0" w:space="0" w:color="auto"/>
        <w:left w:val="none" w:sz="0" w:space="0" w:color="auto"/>
        <w:bottom w:val="none" w:sz="0" w:space="0" w:color="auto"/>
        <w:right w:val="none" w:sz="0" w:space="0" w:color="auto"/>
      </w:divBdr>
    </w:div>
    <w:div w:id="1085764100">
      <w:bodyDiv w:val="1"/>
      <w:marLeft w:val="0"/>
      <w:marRight w:val="0"/>
      <w:marTop w:val="0"/>
      <w:marBottom w:val="0"/>
      <w:divBdr>
        <w:top w:val="none" w:sz="0" w:space="0" w:color="auto"/>
        <w:left w:val="none" w:sz="0" w:space="0" w:color="auto"/>
        <w:bottom w:val="none" w:sz="0" w:space="0" w:color="auto"/>
        <w:right w:val="none" w:sz="0" w:space="0" w:color="auto"/>
      </w:divBdr>
    </w:div>
    <w:div w:id="1087116368">
      <w:bodyDiv w:val="1"/>
      <w:marLeft w:val="0"/>
      <w:marRight w:val="0"/>
      <w:marTop w:val="0"/>
      <w:marBottom w:val="0"/>
      <w:divBdr>
        <w:top w:val="none" w:sz="0" w:space="0" w:color="auto"/>
        <w:left w:val="none" w:sz="0" w:space="0" w:color="auto"/>
        <w:bottom w:val="none" w:sz="0" w:space="0" w:color="auto"/>
        <w:right w:val="none" w:sz="0" w:space="0" w:color="auto"/>
      </w:divBdr>
    </w:div>
    <w:div w:id="1099720848">
      <w:bodyDiv w:val="1"/>
      <w:marLeft w:val="0"/>
      <w:marRight w:val="0"/>
      <w:marTop w:val="0"/>
      <w:marBottom w:val="0"/>
      <w:divBdr>
        <w:top w:val="none" w:sz="0" w:space="0" w:color="auto"/>
        <w:left w:val="none" w:sz="0" w:space="0" w:color="auto"/>
        <w:bottom w:val="none" w:sz="0" w:space="0" w:color="auto"/>
        <w:right w:val="none" w:sz="0" w:space="0" w:color="auto"/>
      </w:divBdr>
    </w:div>
    <w:div w:id="1118910909">
      <w:bodyDiv w:val="1"/>
      <w:marLeft w:val="0"/>
      <w:marRight w:val="0"/>
      <w:marTop w:val="0"/>
      <w:marBottom w:val="0"/>
      <w:divBdr>
        <w:top w:val="none" w:sz="0" w:space="0" w:color="auto"/>
        <w:left w:val="none" w:sz="0" w:space="0" w:color="auto"/>
        <w:bottom w:val="none" w:sz="0" w:space="0" w:color="auto"/>
        <w:right w:val="none" w:sz="0" w:space="0" w:color="auto"/>
      </w:divBdr>
    </w:div>
    <w:div w:id="1122648426">
      <w:bodyDiv w:val="1"/>
      <w:marLeft w:val="0"/>
      <w:marRight w:val="0"/>
      <w:marTop w:val="0"/>
      <w:marBottom w:val="0"/>
      <w:divBdr>
        <w:top w:val="none" w:sz="0" w:space="0" w:color="auto"/>
        <w:left w:val="none" w:sz="0" w:space="0" w:color="auto"/>
        <w:bottom w:val="none" w:sz="0" w:space="0" w:color="auto"/>
        <w:right w:val="none" w:sz="0" w:space="0" w:color="auto"/>
      </w:divBdr>
    </w:div>
    <w:div w:id="1131246667">
      <w:bodyDiv w:val="1"/>
      <w:marLeft w:val="0"/>
      <w:marRight w:val="0"/>
      <w:marTop w:val="0"/>
      <w:marBottom w:val="0"/>
      <w:divBdr>
        <w:top w:val="none" w:sz="0" w:space="0" w:color="auto"/>
        <w:left w:val="none" w:sz="0" w:space="0" w:color="auto"/>
        <w:bottom w:val="none" w:sz="0" w:space="0" w:color="auto"/>
        <w:right w:val="none" w:sz="0" w:space="0" w:color="auto"/>
      </w:divBdr>
    </w:div>
    <w:div w:id="1160467893">
      <w:bodyDiv w:val="1"/>
      <w:marLeft w:val="0"/>
      <w:marRight w:val="0"/>
      <w:marTop w:val="0"/>
      <w:marBottom w:val="0"/>
      <w:divBdr>
        <w:top w:val="none" w:sz="0" w:space="0" w:color="auto"/>
        <w:left w:val="none" w:sz="0" w:space="0" w:color="auto"/>
        <w:bottom w:val="none" w:sz="0" w:space="0" w:color="auto"/>
        <w:right w:val="none" w:sz="0" w:space="0" w:color="auto"/>
      </w:divBdr>
    </w:div>
    <w:div w:id="1195967253">
      <w:bodyDiv w:val="1"/>
      <w:marLeft w:val="0"/>
      <w:marRight w:val="0"/>
      <w:marTop w:val="0"/>
      <w:marBottom w:val="0"/>
      <w:divBdr>
        <w:top w:val="none" w:sz="0" w:space="0" w:color="auto"/>
        <w:left w:val="none" w:sz="0" w:space="0" w:color="auto"/>
        <w:bottom w:val="none" w:sz="0" w:space="0" w:color="auto"/>
        <w:right w:val="none" w:sz="0" w:space="0" w:color="auto"/>
      </w:divBdr>
    </w:div>
    <w:div w:id="1213881847">
      <w:bodyDiv w:val="1"/>
      <w:marLeft w:val="0"/>
      <w:marRight w:val="0"/>
      <w:marTop w:val="0"/>
      <w:marBottom w:val="0"/>
      <w:divBdr>
        <w:top w:val="none" w:sz="0" w:space="0" w:color="auto"/>
        <w:left w:val="none" w:sz="0" w:space="0" w:color="auto"/>
        <w:bottom w:val="none" w:sz="0" w:space="0" w:color="auto"/>
        <w:right w:val="none" w:sz="0" w:space="0" w:color="auto"/>
      </w:divBdr>
    </w:div>
    <w:div w:id="1224802820">
      <w:bodyDiv w:val="1"/>
      <w:marLeft w:val="0"/>
      <w:marRight w:val="0"/>
      <w:marTop w:val="0"/>
      <w:marBottom w:val="0"/>
      <w:divBdr>
        <w:top w:val="none" w:sz="0" w:space="0" w:color="auto"/>
        <w:left w:val="none" w:sz="0" w:space="0" w:color="auto"/>
        <w:bottom w:val="none" w:sz="0" w:space="0" w:color="auto"/>
        <w:right w:val="none" w:sz="0" w:space="0" w:color="auto"/>
      </w:divBdr>
    </w:div>
    <w:div w:id="1274560389">
      <w:bodyDiv w:val="1"/>
      <w:marLeft w:val="0"/>
      <w:marRight w:val="0"/>
      <w:marTop w:val="0"/>
      <w:marBottom w:val="0"/>
      <w:divBdr>
        <w:top w:val="none" w:sz="0" w:space="0" w:color="auto"/>
        <w:left w:val="none" w:sz="0" w:space="0" w:color="auto"/>
        <w:bottom w:val="none" w:sz="0" w:space="0" w:color="auto"/>
        <w:right w:val="none" w:sz="0" w:space="0" w:color="auto"/>
      </w:divBdr>
    </w:div>
    <w:div w:id="1280143051">
      <w:bodyDiv w:val="1"/>
      <w:marLeft w:val="0"/>
      <w:marRight w:val="0"/>
      <w:marTop w:val="0"/>
      <w:marBottom w:val="0"/>
      <w:divBdr>
        <w:top w:val="none" w:sz="0" w:space="0" w:color="auto"/>
        <w:left w:val="none" w:sz="0" w:space="0" w:color="auto"/>
        <w:bottom w:val="none" w:sz="0" w:space="0" w:color="auto"/>
        <w:right w:val="none" w:sz="0" w:space="0" w:color="auto"/>
      </w:divBdr>
    </w:div>
    <w:div w:id="1280718344">
      <w:bodyDiv w:val="1"/>
      <w:marLeft w:val="0"/>
      <w:marRight w:val="0"/>
      <w:marTop w:val="0"/>
      <w:marBottom w:val="0"/>
      <w:divBdr>
        <w:top w:val="none" w:sz="0" w:space="0" w:color="auto"/>
        <w:left w:val="none" w:sz="0" w:space="0" w:color="auto"/>
        <w:bottom w:val="none" w:sz="0" w:space="0" w:color="auto"/>
        <w:right w:val="none" w:sz="0" w:space="0" w:color="auto"/>
      </w:divBdr>
    </w:div>
    <w:div w:id="1286352918">
      <w:bodyDiv w:val="1"/>
      <w:marLeft w:val="0"/>
      <w:marRight w:val="0"/>
      <w:marTop w:val="0"/>
      <w:marBottom w:val="0"/>
      <w:divBdr>
        <w:top w:val="none" w:sz="0" w:space="0" w:color="auto"/>
        <w:left w:val="none" w:sz="0" w:space="0" w:color="auto"/>
        <w:bottom w:val="none" w:sz="0" w:space="0" w:color="auto"/>
        <w:right w:val="none" w:sz="0" w:space="0" w:color="auto"/>
      </w:divBdr>
    </w:div>
    <w:div w:id="1297102507">
      <w:bodyDiv w:val="1"/>
      <w:marLeft w:val="0"/>
      <w:marRight w:val="0"/>
      <w:marTop w:val="0"/>
      <w:marBottom w:val="0"/>
      <w:divBdr>
        <w:top w:val="none" w:sz="0" w:space="0" w:color="auto"/>
        <w:left w:val="none" w:sz="0" w:space="0" w:color="auto"/>
        <w:bottom w:val="none" w:sz="0" w:space="0" w:color="auto"/>
        <w:right w:val="none" w:sz="0" w:space="0" w:color="auto"/>
      </w:divBdr>
    </w:div>
    <w:div w:id="1302541882">
      <w:bodyDiv w:val="1"/>
      <w:marLeft w:val="0"/>
      <w:marRight w:val="0"/>
      <w:marTop w:val="0"/>
      <w:marBottom w:val="0"/>
      <w:divBdr>
        <w:top w:val="none" w:sz="0" w:space="0" w:color="auto"/>
        <w:left w:val="none" w:sz="0" w:space="0" w:color="auto"/>
        <w:bottom w:val="none" w:sz="0" w:space="0" w:color="auto"/>
        <w:right w:val="none" w:sz="0" w:space="0" w:color="auto"/>
      </w:divBdr>
    </w:div>
    <w:div w:id="1331718828">
      <w:bodyDiv w:val="1"/>
      <w:marLeft w:val="0"/>
      <w:marRight w:val="0"/>
      <w:marTop w:val="0"/>
      <w:marBottom w:val="0"/>
      <w:divBdr>
        <w:top w:val="none" w:sz="0" w:space="0" w:color="auto"/>
        <w:left w:val="none" w:sz="0" w:space="0" w:color="auto"/>
        <w:bottom w:val="none" w:sz="0" w:space="0" w:color="auto"/>
        <w:right w:val="none" w:sz="0" w:space="0" w:color="auto"/>
      </w:divBdr>
    </w:div>
    <w:div w:id="1389957070">
      <w:bodyDiv w:val="1"/>
      <w:marLeft w:val="0"/>
      <w:marRight w:val="0"/>
      <w:marTop w:val="0"/>
      <w:marBottom w:val="0"/>
      <w:divBdr>
        <w:top w:val="none" w:sz="0" w:space="0" w:color="auto"/>
        <w:left w:val="none" w:sz="0" w:space="0" w:color="auto"/>
        <w:bottom w:val="none" w:sz="0" w:space="0" w:color="auto"/>
        <w:right w:val="none" w:sz="0" w:space="0" w:color="auto"/>
      </w:divBdr>
    </w:div>
    <w:div w:id="1393894936">
      <w:bodyDiv w:val="1"/>
      <w:marLeft w:val="0"/>
      <w:marRight w:val="0"/>
      <w:marTop w:val="0"/>
      <w:marBottom w:val="0"/>
      <w:divBdr>
        <w:top w:val="none" w:sz="0" w:space="0" w:color="auto"/>
        <w:left w:val="none" w:sz="0" w:space="0" w:color="auto"/>
        <w:bottom w:val="none" w:sz="0" w:space="0" w:color="auto"/>
        <w:right w:val="none" w:sz="0" w:space="0" w:color="auto"/>
      </w:divBdr>
    </w:div>
    <w:div w:id="1407414105">
      <w:bodyDiv w:val="1"/>
      <w:marLeft w:val="0"/>
      <w:marRight w:val="0"/>
      <w:marTop w:val="0"/>
      <w:marBottom w:val="0"/>
      <w:divBdr>
        <w:top w:val="none" w:sz="0" w:space="0" w:color="auto"/>
        <w:left w:val="none" w:sz="0" w:space="0" w:color="auto"/>
        <w:bottom w:val="none" w:sz="0" w:space="0" w:color="auto"/>
        <w:right w:val="none" w:sz="0" w:space="0" w:color="auto"/>
      </w:divBdr>
    </w:div>
    <w:div w:id="1416560813">
      <w:bodyDiv w:val="1"/>
      <w:marLeft w:val="0"/>
      <w:marRight w:val="0"/>
      <w:marTop w:val="0"/>
      <w:marBottom w:val="0"/>
      <w:divBdr>
        <w:top w:val="none" w:sz="0" w:space="0" w:color="auto"/>
        <w:left w:val="none" w:sz="0" w:space="0" w:color="auto"/>
        <w:bottom w:val="none" w:sz="0" w:space="0" w:color="auto"/>
        <w:right w:val="none" w:sz="0" w:space="0" w:color="auto"/>
      </w:divBdr>
    </w:div>
    <w:div w:id="1466464621">
      <w:bodyDiv w:val="1"/>
      <w:marLeft w:val="0"/>
      <w:marRight w:val="0"/>
      <w:marTop w:val="0"/>
      <w:marBottom w:val="0"/>
      <w:divBdr>
        <w:top w:val="none" w:sz="0" w:space="0" w:color="auto"/>
        <w:left w:val="none" w:sz="0" w:space="0" w:color="auto"/>
        <w:bottom w:val="none" w:sz="0" w:space="0" w:color="auto"/>
        <w:right w:val="none" w:sz="0" w:space="0" w:color="auto"/>
      </w:divBdr>
    </w:div>
    <w:div w:id="1474370803">
      <w:bodyDiv w:val="1"/>
      <w:marLeft w:val="0"/>
      <w:marRight w:val="0"/>
      <w:marTop w:val="0"/>
      <w:marBottom w:val="0"/>
      <w:divBdr>
        <w:top w:val="none" w:sz="0" w:space="0" w:color="auto"/>
        <w:left w:val="none" w:sz="0" w:space="0" w:color="auto"/>
        <w:bottom w:val="none" w:sz="0" w:space="0" w:color="auto"/>
        <w:right w:val="none" w:sz="0" w:space="0" w:color="auto"/>
      </w:divBdr>
    </w:div>
    <w:div w:id="1484808465">
      <w:bodyDiv w:val="1"/>
      <w:marLeft w:val="0"/>
      <w:marRight w:val="0"/>
      <w:marTop w:val="0"/>
      <w:marBottom w:val="0"/>
      <w:divBdr>
        <w:top w:val="none" w:sz="0" w:space="0" w:color="auto"/>
        <w:left w:val="none" w:sz="0" w:space="0" w:color="auto"/>
        <w:bottom w:val="none" w:sz="0" w:space="0" w:color="auto"/>
        <w:right w:val="none" w:sz="0" w:space="0" w:color="auto"/>
      </w:divBdr>
    </w:div>
    <w:div w:id="1488861455">
      <w:bodyDiv w:val="1"/>
      <w:marLeft w:val="0"/>
      <w:marRight w:val="0"/>
      <w:marTop w:val="0"/>
      <w:marBottom w:val="0"/>
      <w:divBdr>
        <w:top w:val="none" w:sz="0" w:space="0" w:color="auto"/>
        <w:left w:val="none" w:sz="0" w:space="0" w:color="auto"/>
        <w:bottom w:val="none" w:sz="0" w:space="0" w:color="auto"/>
        <w:right w:val="none" w:sz="0" w:space="0" w:color="auto"/>
      </w:divBdr>
    </w:div>
    <w:div w:id="1500654164">
      <w:bodyDiv w:val="1"/>
      <w:marLeft w:val="0"/>
      <w:marRight w:val="0"/>
      <w:marTop w:val="0"/>
      <w:marBottom w:val="0"/>
      <w:divBdr>
        <w:top w:val="none" w:sz="0" w:space="0" w:color="auto"/>
        <w:left w:val="none" w:sz="0" w:space="0" w:color="auto"/>
        <w:bottom w:val="none" w:sz="0" w:space="0" w:color="auto"/>
        <w:right w:val="none" w:sz="0" w:space="0" w:color="auto"/>
      </w:divBdr>
    </w:div>
    <w:div w:id="1501314548">
      <w:bodyDiv w:val="1"/>
      <w:marLeft w:val="0"/>
      <w:marRight w:val="0"/>
      <w:marTop w:val="0"/>
      <w:marBottom w:val="0"/>
      <w:divBdr>
        <w:top w:val="none" w:sz="0" w:space="0" w:color="auto"/>
        <w:left w:val="none" w:sz="0" w:space="0" w:color="auto"/>
        <w:bottom w:val="none" w:sz="0" w:space="0" w:color="auto"/>
        <w:right w:val="none" w:sz="0" w:space="0" w:color="auto"/>
      </w:divBdr>
    </w:div>
    <w:div w:id="1503473638">
      <w:bodyDiv w:val="1"/>
      <w:marLeft w:val="0"/>
      <w:marRight w:val="0"/>
      <w:marTop w:val="0"/>
      <w:marBottom w:val="0"/>
      <w:divBdr>
        <w:top w:val="none" w:sz="0" w:space="0" w:color="auto"/>
        <w:left w:val="none" w:sz="0" w:space="0" w:color="auto"/>
        <w:bottom w:val="none" w:sz="0" w:space="0" w:color="auto"/>
        <w:right w:val="none" w:sz="0" w:space="0" w:color="auto"/>
      </w:divBdr>
    </w:div>
    <w:div w:id="1503661050">
      <w:bodyDiv w:val="1"/>
      <w:marLeft w:val="0"/>
      <w:marRight w:val="0"/>
      <w:marTop w:val="0"/>
      <w:marBottom w:val="0"/>
      <w:divBdr>
        <w:top w:val="none" w:sz="0" w:space="0" w:color="auto"/>
        <w:left w:val="none" w:sz="0" w:space="0" w:color="auto"/>
        <w:bottom w:val="none" w:sz="0" w:space="0" w:color="auto"/>
        <w:right w:val="none" w:sz="0" w:space="0" w:color="auto"/>
      </w:divBdr>
    </w:div>
    <w:div w:id="1520897301">
      <w:bodyDiv w:val="1"/>
      <w:marLeft w:val="0"/>
      <w:marRight w:val="0"/>
      <w:marTop w:val="0"/>
      <w:marBottom w:val="0"/>
      <w:divBdr>
        <w:top w:val="none" w:sz="0" w:space="0" w:color="auto"/>
        <w:left w:val="none" w:sz="0" w:space="0" w:color="auto"/>
        <w:bottom w:val="none" w:sz="0" w:space="0" w:color="auto"/>
        <w:right w:val="none" w:sz="0" w:space="0" w:color="auto"/>
      </w:divBdr>
    </w:div>
    <w:div w:id="1538009898">
      <w:bodyDiv w:val="1"/>
      <w:marLeft w:val="0"/>
      <w:marRight w:val="0"/>
      <w:marTop w:val="0"/>
      <w:marBottom w:val="0"/>
      <w:divBdr>
        <w:top w:val="none" w:sz="0" w:space="0" w:color="auto"/>
        <w:left w:val="none" w:sz="0" w:space="0" w:color="auto"/>
        <w:bottom w:val="none" w:sz="0" w:space="0" w:color="auto"/>
        <w:right w:val="none" w:sz="0" w:space="0" w:color="auto"/>
      </w:divBdr>
    </w:div>
    <w:div w:id="1547990477">
      <w:bodyDiv w:val="1"/>
      <w:marLeft w:val="0"/>
      <w:marRight w:val="0"/>
      <w:marTop w:val="0"/>
      <w:marBottom w:val="0"/>
      <w:divBdr>
        <w:top w:val="none" w:sz="0" w:space="0" w:color="auto"/>
        <w:left w:val="none" w:sz="0" w:space="0" w:color="auto"/>
        <w:bottom w:val="none" w:sz="0" w:space="0" w:color="auto"/>
        <w:right w:val="none" w:sz="0" w:space="0" w:color="auto"/>
      </w:divBdr>
    </w:div>
    <w:div w:id="1563639529">
      <w:bodyDiv w:val="1"/>
      <w:marLeft w:val="0"/>
      <w:marRight w:val="0"/>
      <w:marTop w:val="0"/>
      <w:marBottom w:val="0"/>
      <w:divBdr>
        <w:top w:val="none" w:sz="0" w:space="0" w:color="auto"/>
        <w:left w:val="none" w:sz="0" w:space="0" w:color="auto"/>
        <w:bottom w:val="none" w:sz="0" w:space="0" w:color="auto"/>
        <w:right w:val="none" w:sz="0" w:space="0" w:color="auto"/>
      </w:divBdr>
    </w:div>
    <w:div w:id="1600210038">
      <w:bodyDiv w:val="1"/>
      <w:marLeft w:val="0"/>
      <w:marRight w:val="0"/>
      <w:marTop w:val="0"/>
      <w:marBottom w:val="0"/>
      <w:divBdr>
        <w:top w:val="none" w:sz="0" w:space="0" w:color="auto"/>
        <w:left w:val="none" w:sz="0" w:space="0" w:color="auto"/>
        <w:bottom w:val="none" w:sz="0" w:space="0" w:color="auto"/>
        <w:right w:val="none" w:sz="0" w:space="0" w:color="auto"/>
      </w:divBdr>
    </w:div>
    <w:div w:id="1617984843">
      <w:bodyDiv w:val="1"/>
      <w:marLeft w:val="0"/>
      <w:marRight w:val="0"/>
      <w:marTop w:val="0"/>
      <w:marBottom w:val="0"/>
      <w:divBdr>
        <w:top w:val="none" w:sz="0" w:space="0" w:color="auto"/>
        <w:left w:val="none" w:sz="0" w:space="0" w:color="auto"/>
        <w:bottom w:val="none" w:sz="0" w:space="0" w:color="auto"/>
        <w:right w:val="none" w:sz="0" w:space="0" w:color="auto"/>
      </w:divBdr>
    </w:div>
    <w:div w:id="1637486426">
      <w:bodyDiv w:val="1"/>
      <w:marLeft w:val="0"/>
      <w:marRight w:val="0"/>
      <w:marTop w:val="0"/>
      <w:marBottom w:val="0"/>
      <w:divBdr>
        <w:top w:val="none" w:sz="0" w:space="0" w:color="auto"/>
        <w:left w:val="none" w:sz="0" w:space="0" w:color="auto"/>
        <w:bottom w:val="none" w:sz="0" w:space="0" w:color="auto"/>
        <w:right w:val="none" w:sz="0" w:space="0" w:color="auto"/>
      </w:divBdr>
    </w:div>
    <w:div w:id="1651396463">
      <w:bodyDiv w:val="1"/>
      <w:marLeft w:val="0"/>
      <w:marRight w:val="0"/>
      <w:marTop w:val="0"/>
      <w:marBottom w:val="0"/>
      <w:divBdr>
        <w:top w:val="none" w:sz="0" w:space="0" w:color="auto"/>
        <w:left w:val="none" w:sz="0" w:space="0" w:color="auto"/>
        <w:bottom w:val="none" w:sz="0" w:space="0" w:color="auto"/>
        <w:right w:val="none" w:sz="0" w:space="0" w:color="auto"/>
      </w:divBdr>
    </w:div>
    <w:div w:id="1658459111">
      <w:bodyDiv w:val="1"/>
      <w:marLeft w:val="0"/>
      <w:marRight w:val="0"/>
      <w:marTop w:val="0"/>
      <w:marBottom w:val="0"/>
      <w:divBdr>
        <w:top w:val="none" w:sz="0" w:space="0" w:color="auto"/>
        <w:left w:val="none" w:sz="0" w:space="0" w:color="auto"/>
        <w:bottom w:val="none" w:sz="0" w:space="0" w:color="auto"/>
        <w:right w:val="none" w:sz="0" w:space="0" w:color="auto"/>
      </w:divBdr>
    </w:div>
    <w:div w:id="1668240588">
      <w:bodyDiv w:val="1"/>
      <w:marLeft w:val="0"/>
      <w:marRight w:val="0"/>
      <w:marTop w:val="0"/>
      <w:marBottom w:val="0"/>
      <w:divBdr>
        <w:top w:val="none" w:sz="0" w:space="0" w:color="auto"/>
        <w:left w:val="none" w:sz="0" w:space="0" w:color="auto"/>
        <w:bottom w:val="none" w:sz="0" w:space="0" w:color="auto"/>
        <w:right w:val="none" w:sz="0" w:space="0" w:color="auto"/>
      </w:divBdr>
    </w:div>
    <w:div w:id="1672491772">
      <w:bodyDiv w:val="1"/>
      <w:marLeft w:val="0"/>
      <w:marRight w:val="0"/>
      <w:marTop w:val="0"/>
      <w:marBottom w:val="0"/>
      <w:divBdr>
        <w:top w:val="none" w:sz="0" w:space="0" w:color="auto"/>
        <w:left w:val="none" w:sz="0" w:space="0" w:color="auto"/>
        <w:bottom w:val="none" w:sz="0" w:space="0" w:color="auto"/>
        <w:right w:val="none" w:sz="0" w:space="0" w:color="auto"/>
      </w:divBdr>
    </w:div>
    <w:div w:id="1684820424">
      <w:bodyDiv w:val="1"/>
      <w:marLeft w:val="0"/>
      <w:marRight w:val="0"/>
      <w:marTop w:val="0"/>
      <w:marBottom w:val="0"/>
      <w:divBdr>
        <w:top w:val="none" w:sz="0" w:space="0" w:color="auto"/>
        <w:left w:val="none" w:sz="0" w:space="0" w:color="auto"/>
        <w:bottom w:val="none" w:sz="0" w:space="0" w:color="auto"/>
        <w:right w:val="none" w:sz="0" w:space="0" w:color="auto"/>
      </w:divBdr>
    </w:div>
    <w:div w:id="1705397907">
      <w:bodyDiv w:val="1"/>
      <w:marLeft w:val="0"/>
      <w:marRight w:val="0"/>
      <w:marTop w:val="0"/>
      <w:marBottom w:val="0"/>
      <w:divBdr>
        <w:top w:val="none" w:sz="0" w:space="0" w:color="auto"/>
        <w:left w:val="none" w:sz="0" w:space="0" w:color="auto"/>
        <w:bottom w:val="none" w:sz="0" w:space="0" w:color="auto"/>
        <w:right w:val="none" w:sz="0" w:space="0" w:color="auto"/>
      </w:divBdr>
    </w:div>
    <w:div w:id="1708022377">
      <w:bodyDiv w:val="1"/>
      <w:marLeft w:val="0"/>
      <w:marRight w:val="0"/>
      <w:marTop w:val="0"/>
      <w:marBottom w:val="0"/>
      <w:divBdr>
        <w:top w:val="none" w:sz="0" w:space="0" w:color="auto"/>
        <w:left w:val="none" w:sz="0" w:space="0" w:color="auto"/>
        <w:bottom w:val="none" w:sz="0" w:space="0" w:color="auto"/>
        <w:right w:val="none" w:sz="0" w:space="0" w:color="auto"/>
      </w:divBdr>
    </w:div>
    <w:div w:id="1764956627">
      <w:bodyDiv w:val="1"/>
      <w:marLeft w:val="0"/>
      <w:marRight w:val="0"/>
      <w:marTop w:val="0"/>
      <w:marBottom w:val="0"/>
      <w:divBdr>
        <w:top w:val="none" w:sz="0" w:space="0" w:color="auto"/>
        <w:left w:val="none" w:sz="0" w:space="0" w:color="auto"/>
        <w:bottom w:val="none" w:sz="0" w:space="0" w:color="auto"/>
        <w:right w:val="none" w:sz="0" w:space="0" w:color="auto"/>
      </w:divBdr>
    </w:div>
    <w:div w:id="1788617806">
      <w:bodyDiv w:val="1"/>
      <w:marLeft w:val="0"/>
      <w:marRight w:val="0"/>
      <w:marTop w:val="0"/>
      <w:marBottom w:val="0"/>
      <w:divBdr>
        <w:top w:val="none" w:sz="0" w:space="0" w:color="auto"/>
        <w:left w:val="none" w:sz="0" w:space="0" w:color="auto"/>
        <w:bottom w:val="none" w:sz="0" w:space="0" w:color="auto"/>
        <w:right w:val="none" w:sz="0" w:space="0" w:color="auto"/>
      </w:divBdr>
    </w:div>
    <w:div w:id="1790969596">
      <w:bodyDiv w:val="1"/>
      <w:marLeft w:val="0"/>
      <w:marRight w:val="0"/>
      <w:marTop w:val="0"/>
      <w:marBottom w:val="0"/>
      <w:divBdr>
        <w:top w:val="none" w:sz="0" w:space="0" w:color="auto"/>
        <w:left w:val="none" w:sz="0" w:space="0" w:color="auto"/>
        <w:bottom w:val="none" w:sz="0" w:space="0" w:color="auto"/>
        <w:right w:val="none" w:sz="0" w:space="0" w:color="auto"/>
      </w:divBdr>
    </w:div>
    <w:div w:id="1809978071">
      <w:bodyDiv w:val="1"/>
      <w:marLeft w:val="0"/>
      <w:marRight w:val="0"/>
      <w:marTop w:val="0"/>
      <w:marBottom w:val="0"/>
      <w:divBdr>
        <w:top w:val="none" w:sz="0" w:space="0" w:color="auto"/>
        <w:left w:val="none" w:sz="0" w:space="0" w:color="auto"/>
        <w:bottom w:val="none" w:sz="0" w:space="0" w:color="auto"/>
        <w:right w:val="none" w:sz="0" w:space="0" w:color="auto"/>
      </w:divBdr>
    </w:div>
    <w:div w:id="1842815401">
      <w:bodyDiv w:val="1"/>
      <w:marLeft w:val="0"/>
      <w:marRight w:val="0"/>
      <w:marTop w:val="0"/>
      <w:marBottom w:val="0"/>
      <w:divBdr>
        <w:top w:val="none" w:sz="0" w:space="0" w:color="auto"/>
        <w:left w:val="none" w:sz="0" w:space="0" w:color="auto"/>
        <w:bottom w:val="none" w:sz="0" w:space="0" w:color="auto"/>
        <w:right w:val="none" w:sz="0" w:space="0" w:color="auto"/>
      </w:divBdr>
    </w:div>
    <w:div w:id="1853110812">
      <w:bodyDiv w:val="1"/>
      <w:marLeft w:val="0"/>
      <w:marRight w:val="0"/>
      <w:marTop w:val="0"/>
      <w:marBottom w:val="0"/>
      <w:divBdr>
        <w:top w:val="none" w:sz="0" w:space="0" w:color="auto"/>
        <w:left w:val="none" w:sz="0" w:space="0" w:color="auto"/>
        <w:bottom w:val="none" w:sz="0" w:space="0" w:color="auto"/>
        <w:right w:val="none" w:sz="0" w:space="0" w:color="auto"/>
      </w:divBdr>
    </w:div>
    <w:div w:id="1897546439">
      <w:bodyDiv w:val="1"/>
      <w:marLeft w:val="0"/>
      <w:marRight w:val="0"/>
      <w:marTop w:val="0"/>
      <w:marBottom w:val="0"/>
      <w:divBdr>
        <w:top w:val="none" w:sz="0" w:space="0" w:color="auto"/>
        <w:left w:val="none" w:sz="0" w:space="0" w:color="auto"/>
        <w:bottom w:val="none" w:sz="0" w:space="0" w:color="auto"/>
        <w:right w:val="none" w:sz="0" w:space="0" w:color="auto"/>
      </w:divBdr>
    </w:div>
    <w:div w:id="1945072088">
      <w:bodyDiv w:val="1"/>
      <w:marLeft w:val="0"/>
      <w:marRight w:val="0"/>
      <w:marTop w:val="0"/>
      <w:marBottom w:val="0"/>
      <w:divBdr>
        <w:top w:val="none" w:sz="0" w:space="0" w:color="auto"/>
        <w:left w:val="none" w:sz="0" w:space="0" w:color="auto"/>
        <w:bottom w:val="none" w:sz="0" w:space="0" w:color="auto"/>
        <w:right w:val="none" w:sz="0" w:space="0" w:color="auto"/>
      </w:divBdr>
    </w:div>
    <w:div w:id="1948466295">
      <w:bodyDiv w:val="1"/>
      <w:marLeft w:val="0"/>
      <w:marRight w:val="0"/>
      <w:marTop w:val="0"/>
      <w:marBottom w:val="0"/>
      <w:divBdr>
        <w:top w:val="none" w:sz="0" w:space="0" w:color="auto"/>
        <w:left w:val="none" w:sz="0" w:space="0" w:color="auto"/>
        <w:bottom w:val="none" w:sz="0" w:space="0" w:color="auto"/>
        <w:right w:val="none" w:sz="0" w:space="0" w:color="auto"/>
      </w:divBdr>
    </w:div>
    <w:div w:id="1950121141">
      <w:bodyDiv w:val="1"/>
      <w:marLeft w:val="0"/>
      <w:marRight w:val="0"/>
      <w:marTop w:val="0"/>
      <w:marBottom w:val="0"/>
      <w:divBdr>
        <w:top w:val="none" w:sz="0" w:space="0" w:color="auto"/>
        <w:left w:val="none" w:sz="0" w:space="0" w:color="auto"/>
        <w:bottom w:val="none" w:sz="0" w:space="0" w:color="auto"/>
        <w:right w:val="none" w:sz="0" w:space="0" w:color="auto"/>
      </w:divBdr>
    </w:div>
    <w:div w:id="1953853447">
      <w:bodyDiv w:val="1"/>
      <w:marLeft w:val="0"/>
      <w:marRight w:val="0"/>
      <w:marTop w:val="0"/>
      <w:marBottom w:val="0"/>
      <w:divBdr>
        <w:top w:val="none" w:sz="0" w:space="0" w:color="auto"/>
        <w:left w:val="none" w:sz="0" w:space="0" w:color="auto"/>
        <w:bottom w:val="none" w:sz="0" w:space="0" w:color="auto"/>
        <w:right w:val="none" w:sz="0" w:space="0" w:color="auto"/>
      </w:divBdr>
    </w:div>
    <w:div w:id="1957053557">
      <w:bodyDiv w:val="1"/>
      <w:marLeft w:val="0"/>
      <w:marRight w:val="0"/>
      <w:marTop w:val="0"/>
      <w:marBottom w:val="0"/>
      <w:divBdr>
        <w:top w:val="none" w:sz="0" w:space="0" w:color="auto"/>
        <w:left w:val="none" w:sz="0" w:space="0" w:color="auto"/>
        <w:bottom w:val="none" w:sz="0" w:space="0" w:color="auto"/>
        <w:right w:val="none" w:sz="0" w:space="0" w:color="auto"/>
      </w:divBdr>
    </w:div>
    <w:div w:id="1989355226">
      <w:bodyDiv w:val="1"/>
      <w:marLeft w:val="0"/>
      <w:marRight w:val="0"/>
      <w:marTop w:val="0"/>
      <w:marBottom w:val="0"/>
      <w:divBdr>
        <w:top w:val="none" w:sz="0" w:space="0" w:color="auto"/>
        <w:left w:val="none" w:sz="0" w:space="0" w:color="auto"/>
        <w:bottom w:val="none" w:sz="0" w:space="0" w:color="auto"/>
        <w:right w:val="none" w:sz="0" w:space="0" w:color="auto"/>
      </w:divBdr>
    </w:div>
    <w:div w:id="1998536871">
      <w:bodyDiv w:val="1"/>
      <w:marLeft w:val="0"/>
      <w:marRight w:val="0"/>
      <w:marTop w:val="0"/>
      <w:marBottom w:val="0"/>
      <w:divBdr>
        <w:top w:val="none" w:sz="0" w:space="0" w:color="auto"/>
        <w:left w:val="none" w:sz="0" w:space="0" w:color="auto"/>
        <w:bottom w:val="none" w:sz="0" w:space="0" w:color="auto"/>
        <w:right w:val="none" w:sz="0" w:space="0" w:color="auto"/>
      </w:divBdr>
    </w:div>
    <w:div w:id="2000839452">
      <w:bodyDiv w:val="1"/>
      <w:marLeft w:val="0"/>
      <w:marRight w:val="0"/>
      <w:marTop w:val="0"/>
      <w:marBottom w:val="0"/>
      <w:divBdr>
        <w:top w:val="none" w:sz="0" w:space="0" w:color="auto"/>
        <w:left w:val="none" w:sz="0" w:space="0" w:color="auto"/>
        <w:bottom w:val="none" w:sz="0" w:space="0" w:color="auto"/>
        <w:right w:val="none" w:sz="0" w:space="0" w:color="auto"/>
      </w:divBdr>
    </w:div>
    <w:div w:id="2007900511">
      <w:bodyDiv w:val="1"/>
      <w:marLeft w:val="0"/>
      <w:marRight w:val="0"/>
      <w:marTop w:val="0"/>
      <w:marBottom w:val="0"/>
      <w:divBdr>
        <w:top w:val="none" w:sz="0" w:space="0" w:color="auto"/>
        <w:left w:val="none" w:sz="0" w:space="0" w:color="auto"/>
        <w:bottom w:val="none" w:sz="0" w:space="0" w:color="auto"/>
        <w:right w:val="none" w:sz="0" w:space="0" w:color="auto"/>
      </w:divBdr>
    </w:div>
    <w:div w:id="2008357642">
      <w:bodyDiv w:val="1"/>
      <w:marLeft w:val="0"/>
      <w:marRight w:val="0"/>
      <w:marTop w:val="0"/>
      <w:marBottom w:val="0"/>
      <w:divBdr>
        <w:top w:val="none" w:sz="0" w:space="0" w:color="auto"/>
        <w:left w:val="none" w:sz="0" w:space="0" w:color="auto"/>
        <w:bottom w:val="none" w:sz="0" w:space="0" w:color="auto"/>
        <w:right w:val="none" w:sz="0" w:space="0" w:color="auto"/>
      </w:divBdr>
    </w:div>
    <w:div w:id="2016223179">
      <w:bodyDiv w:val="1"/>
      <w:marLeft w:val="0"/>
      <w:marRight w:val="0"/>
      <w:marTop w:val="0"/>
      <w:marBottom w:val="0"/>
      <w:divBdr>
        <w:top w:val="none" w:sz="0" w:space="0" w:color="auto"/>
        <w:left w:val="none" w:sz="0" w:space="0" w:color="auto"/>
        <w:bottom w:val="none" w:sz="0" w:space="0" w:color="auto"/>
        <w:right w:val="none" w:sz="0" w:space="0" w:color="auto"/>
      </w:divBdr>
    </w:div>
    <w:div w:id="2022507798">
      <w:bodyDiv w:val="1"/>
      <w:marLeft w:val="0"/>
      <w:marRight w:val="0"/>
      <w:marTop w:val="0"/>
      <w:marBottom w:val="0"/>
      <w:divBdr>
        <w:top w:val="none" w:sz="0" w:space="0" w:color="auto"/>
        <w:left w:val="none" w:sz="0" w:space="0" w:color="auto"/>
        <w:bottom w:val="none" w:sz="0" w:space="0" w:color="auto"/>
        <w:right w:val="none" w:sz="0" w:space="0" w:color="auto"/>
      </w:divBdr>
    </w:div>
    <w:div w:id="2029061319">
      <w:bodyDiv w:val="1"/>
      <w:marLeft w:val="0"/>
      <w:marRight w:val="0"/>
      <w:marTop w:val="0"/>
      <w:marBottom w:val="0"/>
      <w:divBdr>
        <w:top w:val="none" w:sz="0" w:space="0" w:color="auto"/>
        <w:left w:val="none" w:sz="0" w:space="0" w:color="auto"/>
        <w:bottom w:val="none" w:sz="0" w:space="0" w:color="auto"/>
        <w:right w:val="none" w:sz="0" w:space="0" w:color="auto"/>
      </w:divBdr>
    </w:div>
    <w:div w:id="2047287120">
      <w:bodyDiv w:val="1"/>
      <w:marLeft w:val="0"/>
      <w:marRight w:val="0"/>
      <w:marTop w:val="0"/>
      <w:marBottom w:val="0"/>
      <w:divBdr>
        <w:top w:val="none" w:sz="0" w:space="0" w:color="auto"/>
        <w:left w:val="none" w:sz="0" w:space="0" w:color="auto"/>
        <w:bottom w:val="none" w:sz="0" w:space="0" w:color="auto"/>
        <w:right w:val="none" w:sz="0" w:space="0" w:color="auto"/>
      </w:divBdr>
    </w:div>
    <w:div w:id="2055041525">
      <w:bodyDiv w:val="1"/>
      <w:marLeft w:val="0"/>
      <w:marRight w:val="0"/>
      <w:marTop w:val="0"/>
      <w:marBottom w:val="0"/>
      <w:divBdr>
        <w:top w:val="none" w:sz="0" w:space="0" w:color="auto"/>
        <w:left w:val="none" w:sz="0" w:space="0" w:color="auto"/>
        <w:bottom w:val="none" w:sz="0" w:space="0" w:color="auto"/>
        <w:right w:val="none" w:sz="0" w:space="0" w:color="auto"/>
      </w:divBdr>
    </w:div>
    <w:div w:id="2057310842">
      <w:bodyDiv w:val="1"/>
      <w:marLeft w:val="0"/>
      <w:marRight w:val="0"/>
      <w:marTop w:val="0"/>
      <w:marBottom w:val="0"/>
      <w:divBdr>
        <w:top w:val="none" w:sz="0" w:space="0" w:color="auto"/>
        <w:left w:val="none" w:sz="0" w:space="0" w:color="auto"/>
        <w:bottom w:val="none" w:sz="0" w:space="0" w:color="auto"/>
        <w:right w:val="none" w:sz="0" w:space="0" w:color="auto"/>
      </w:divBdr>
    </w:div>
    <w:div w:id="2077360560">
      <w:bodyDiv w:val="1"/>
      <w:marLeft w:val="0"/>
      <w:marRight w:val="0"/>
      <w:marTop w:val="0"/>
      <w:marBottom w:val="0"/>
      <w:divBdr>
        <w:top w:val="none" w:sz="0" w:space="0" w:color="auto"/>
        <w:left w:val="none" w:sz="0" w:space="0" w:color="auto"/>
        <w:bottom w:val="none" w:sz="0" w:space="0" w:color="auto"/>
        <w:right w:val="none" w:sz="0" w:space="0" w:color="auto"/>
      </w:divBdr>
    </w:div>
    <w:div w:id="2077627003">
      <w:bodyDiv w:val="1"/>
      <w:marLeft w:val="0"/>
      <w:marRight w:val="0"/>
      <w:marTop w:val="0"/>
      <w:marBottom w:val="0"/>
      <w:divBdr>
        <w:top w:val="none" w:sz="0" w:space="0" w:color="auto"/>
        <w:left w:val="none" w:sz="0" w:space="0" w:color="auto"/>
        <w:bottom w:val="none" w:sz="0" w:space="0" w:color="auto"/>
        <w:right w:val="none" w:sz="0" w:space="0" w:color="auto"/>
      </w:divBdr>
    </w:div>
    <w:div w:id="2097092105">
      <w:bodyDiv w:val="1"/>
      <w:marLeft w:val="0"/>
      <w:marRight w:val="0"/>
      <w:marTop w:val="0"/>
      <w:marBottom w:val="0"/>
      <w:divBdr>
        <w:top w:val="none" w:sz="0" w:space="0" w:color="auto"/>
        <w:left w:val="none" w:sz="0" w:space="0" w:color="auto"/>
        <w:bottom w:val="none" w:sz="0" w:space="0" w:color="auto"/>
        <w:right w:val="none" w:sz="0" w:space="0" w:color="auto"/>
      </w:divBdr>
    </w:div>
    <w:div w:id="2106340840">
      <w:bodyDiv w:val="1"/>
      <w:marLeft w:val="0"/>
      <w:marRight w:val="0"/>
      <w:marTop w:val="0"/>
      <w:marBottom w:val="0"/>
      <w:divBdr>
        <w:top w:val="none" w:sz="0" w:space="0" w:color="auto"/>
        <w:left w:val="none" w:sz="0" w:space="0" w:color="auto"/>
        <w:bottom w:val="none" w:sz="0" w:space="0" w:color="auto"/>
        <w:right w:val="none" w:sz="0" w:space="0" w:color="auto"/>
      </w:divBdr>
    </w:div>
    <w:div w:id="2113282543">
      <w:bodyDiv w:val="1"/>
      <w:marLeft w:val="0"/>
      <w:marRight w:val="0"/>
      <w:marTop w:val="0"/>
      <w:marBottom w:val="0"/>
      <w:divBdr>
        <w:top w:val="none" w:sz="0" w:space="0" w:color="auto"/>
        <w:left w:val="none" w:sz="0" w:space="0" w:color="auto"/>
        <w:bottom w:val="none" w:sz="0" w:space="0" w:color="auto"/>
        <w:right w:val="none" w:sz="0" w:space="0" w:color="auto"/>
      </w:divBdr>
    </w:div>
    <w:div w:id="2128156011">
      <w:bodyDiv w:val="1"/>
      <w:marLeft w:val="0"/>
      <w:marRight w:val="0"/>
      <w:marTop w:val="0"/>
      <w:marBottom w:val="0"/>
      <w:divBdr>
        <w:top w:val="none" w:sz="0" w:space="0" w:color="auto"/>
        <w:left w:val="none" w:sz="0" w:space="0" w:color="auto"/>
        <w:bottom w:val="none" w:sz="0" w:space="0" w:color="auto"/>
        <w:right w:val="none" w:sz="0" w:space="0" w:color="auto"/>
      </w:divBdr>
    </w:div>
    <w:div w:id="213248107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27</Pages>
  <Words>6648</Words>
  <Characters>37895</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L</dc:creator>
  <cp:keywords/>
  <dc:description/>
  <cp:lastModifiedBy>Stephen Strawbridge</cp:lastModifiedBy>
  <cp:revision>3</cp:revision>
  <cp:lastPrinted>2016-05-23T21:44:00Z</cp:lastPrinted>
  <dcterms:created xsi:type="dcterms:W3CDTF">2020-12-18T02:56:00Z</dcterms:created>
  <dcterms:modified xsi:type="dcterms:W3CDTF">2020-12-19T23:25:00Z</dcterms:modified>
</cp:coreProperties>
</file>